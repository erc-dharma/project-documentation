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b w:val="1"/>
          <w:sz w:val="72"/>
          <w:szCs w:val="72"/>
        </w:rPr>
      </w:pPr>
      <w:bookmarkStart w:colFirst="0" w:colLast="0" w:name="_f2149pb6z3aw" w:id="0"/>
      <w:bookmarkEnd w:id="0"/>
      <w:r w:rsidDel="00000000" w:rsidR="00000000" w:rsidRPr="00000000">
        <w:rPr>
          <w:b w:val="1"/>
          <w:sz w:val="72"/>
          <w:szCs w:val="72"/>
          <w:rtl w:val="0"/>
        </w:rPr>
        <w:t xml:space="preserve">Encoding Guide </w:t>
      </w:r>
    </w:p>
    <w:p w:rsidR="00000000" w:rsidDel="00000000" w:rsidP="00000000" w:rsidRDefault="00000000" w:rsidRPr="00000000" w14:paraId="00000002">
      <w:pPr>
        <w:pStyle w:val="Title"/>
        <w:pageBreakBefore w:val="0"/>
        <w:spacing w:after="240" w:lineRule="auto"/>
        <w:jc w:val="center"/>
        <w:rPr>
          <w:b w:val="1"/>
          <w:sz w:val="72"/>
          <w:szCs w:val="72"/>
        </w:rPr>
      </w:pPr>
      <w:bookmarkStart w:colFirst="0" w:colLast="0" w:name="_y61ehv61h841" w:id="1"/>
      <w:bookmarkEnd w:id="1"/>
      <w:r w:rsidDel="00000000" w:rsidR="00000000" w:rsidRPr="00000000">
        <w:rPr>
          <w:b w:val="1"/>
          <w:sz w:val="72"/>
          <w:szCs w:val="72"/>
          <w:rtl w:val="0"/>
        </w:rPr>
        <w:t xml:space="preserve">for Critical Editions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240" w:lineRule="auto"/>
        <w:jc w:val="center"/>
        <w:rPr>
          <w:sz w:val="36"/>
          <w:szCs w:val="36"/>
        </w:rPr>
      </w:pPr>
      <w:bookmarkStart w:colFirst="0" w:colLast="0" w:name="_pa4to07fug5w" w:id="2"/>
      <w:bookmarkEnd w:id="2"/>
      <w:r w:rsidDel="00000000" w:rsidR="00000000" w:rsidRPr="00000000">
        <w:rPr>
          <w:b w:val="1"/>
          <w:sz w:val="72"/>
          <w:szCs w:val="72"/>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sz w:val="36"/>
          <w:szCs w:val="36"/>
          <w:rtl w:val="0"/>
        </w:rPr>
        <w:t xml:space="preserve">Draft Version 0.1, 2020-2021</w:t>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Giulia Buriola, Arlo Griffiths &amp; Axelle Janiak</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rPr>
          <w:sz w:val="40"/>
          <w:szCs w:val="40"/>
        </w:rPr>
      </w:pPr>
      <w:r w:rsidDel="00000000" w:rsidR="00000000" w:rsidRPr="00000000">
        <w:rPr>
          <w:sz w:val="40"/>
          <w:szCs w:val="40"/>
          <w:rtl w:val="0"/>
        </w:rPr>
        <w:t xml:space="preserve">Version History </w:t>
      </w:r>
    </w:p>
    <w:p w:rsidR="00000000" w:rsidDel="00000000" w:rsidP="00000000" w:rsidRDefault="00000000" w:rsidRPr="00000000" w14:paraId="0000000E">
      <w:pPr>
        <w:pageBreakBefore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215"/>
        <w:gridCol w:w="3540"/>
        <w:gridCol w:w="1500"/>
        <w:tblGridChange w:id="0">
          <w:tblGrid>
            <w:gridCol w:w="3105"/>
            <w:gridCol w:w="1215"/>
            <w:gridCol w:w="3540"/>
            <w:gridCol w:w="1500"/>
          </w:tblGrid>
        </w:tblGridChange>
      </w:tblGrid>
      <w:tr>
        <w:trPr>
          <w:cantSplit w:val="0"/>
          <w:tblHeader w:val="0"/>
        </w:trPr>
        <w:tc>
          <w:tcPr>
            <w:shd w:fill="00796b"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both"/>
              <w:rPr>
                <w:b w:val="1"/>
                <w:sz w:val="24"/>
                <w:szCs w:val="24"/>
              </w:rPr>
            </w:pPr>
            <w:r w:rsidDel="00000000" w:rsidR="00000000" w:rsidRPr="00000000">
              <w:rPr>
                <w:b w:val="1"/>
                <w:sz w:val="24"/>
                <w:szCs w:val="24"/>
                <w:rtl w:val="0"/>
              </w:rPr>
              <w:t xml:space="preserve">Author(s), Contributor(s)</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both"/>
              <w:rPr>
                <w:b w:val="1"/>
                <w:sz w:val="24"/>
                <w:szCs w:val="24"/>
              </w:rPr>
            </w:pPr>
            <w:r w:rsidDel="00000000" w:rsidR="00000000" w:rsidRPr="00000000">
              <w:rPr>
                <w:b w:val="1"/>
                <w:sz w:val="24"/>
                <w:szCs w:val="24"/>
                <w:rtl w:val="0"/>
              </w:rPr>
              <w:t xml:space="preserve">Version</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both"/>
              <w:rPr>
                <w:b w:val="1"/>
                <w:sz w:val="24"/>
                <w:szCs w:val="24"/>
              </w:rPr>
            </w:pPr>
            <w:r w:rsidDel="00000000" w:rsidR="00000000" w:rsidRPr="00000000">
              <w:rPr>
                <w:b w:val="1"/>
                <w:sz w:val="24"/>
                <w:szCs w:val="24"/>
                <w:rtl w:val="0"/>
              </w:rPr>
              <w:t xml:space="preserve">Changes</w:t>
            </w:r>
          </w:p>
        </w:tc>
        <w:tc>
          <w:tcPr>
            <w:shd w:fill="00796b"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both"/>
              <w:rPr>
                <w:b w:val="1"/>
                <w:sz w:val="24"/>
                <w:szCs w:val="24"/>
              </w:rPr>
            </w:pPr>
            <w:r w:rsidDel="00000000" w:rsidR="00000000" w:rsidRPr="00000000">
              <w:rPr>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Giulia Buriola, Arlo Griffiths, Axelle Janiak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both"/>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both"/>
              <w:rPr>
                <w:sz w:val="24"/>
                <w:szCs w:val="24"/>
              </w:rPr>
            </w:pPr>
            <w:r w:rsidDel="00000000" w:rsidR="00000000" w:rsidRPr="00000000">
              <w:rPr>
                <w:sz w:val="24"/>
                <w:szCs w:val="24"/>
                <w:rtl w:val="0"/>
              </w:rPr>
              <w:t xml:space="preserve">Redaction of the 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both"/>
              <w:rPr>
                <w:sz w:val="24"/>
                <w:szCs w:val="24"/>
              </w:rPr>
            </w:pPr>
            <w:r w:rsidDel="00000000" w:rsidR="00000000" w:rsidRPr="00000000">
              <w:rPr>
                <w:sz w:val="24"/>
                <w:szCs w:val="24"/>
                <w:rtl w:val="0"/>
              </w:rPr>
              <w:t xml:space="preserve">2020-2021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1B">
      <w:pPr>
        <w:pStyle w:val="Heading1"/>
        <w:pageBreakBefore w:val="0"/>
        <w:rPr/>
      </w:pPr>
      <w:bookmarkStart w:colFirst="0" w:colLast="0" w:name="_o6j0zozhk8hr" w:id="3"/>
      <w:bookmarkEnd w:id="3"/>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This project has received funding from the European Research Council (ERC) under the European Union’s Horizon 2020 research and innovation programme (grant agreement No 809994).</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sectPr>
          <w:headerReference r:id="rId9" w:type="default"/>
          <w:footerReference r:id="rId10" w:type="default"/>
          <w:footerReference r:id="rId11"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c4azedidu5ba" w:id="4"/>
      <w:bookmarkEnd w:id="4"/>
      <w:r w:rsidDel="00000000" w:rsidR="00000000" w:rsidRPr="00000000">
        <w:rPr>
          <w:rtl w:val="0"/>
        </w:rPr>
        <w:t xml:space="preserve">Table of Content </w:t>
      </w:r>
    </w:p>
    <w:p w:rsidR="00000000" w:rsidDel="00000000" w:rsidP="00000000" w:rsidRDefault="00000000" w:rsidRPr="00000000" w14:paraId="00000020">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4azedidu5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_c4azedidu5ba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j5m1s3d3z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Preliminaries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_aj5m1s3d3znr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qki3g1ogx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 of a DHARMA Critical Edition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_kqki3g1ogxpc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1efk3hfc3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&lt;teiHeader&gt; — Recording Metadata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_w1efk3hfc3k6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l3tfgen0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&lt;fileDesc&gt; — Describing the XML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_oil3tfgen0cb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9uy6ikp2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&lt;titleStmt&gt; — Titles and people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_n99uy6ikp2mw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bw2ktm1px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 — Declaring the 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_ybw2ktm1pxq7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2qr2kxed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&lt;editor&gt; and &lt;respStmt&gt; — Identifying scholarly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_jh2qr2kxedcw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3t937ffe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&lt;publicationStmt&gt; — Metadata on the digital publication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_a3t937ffemvv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m40aphoq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&lt;sourceDesc&gt; — Identifying and describing your 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_2pm40aphoq8y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hw7ng7mzc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&lt;handDesc&gt; — Encoding the hand(s) with its/their script(s)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_thw7ng7mzc2p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nhunkzcn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Shortcut for citing sigla and hands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_p1nhunkzcnjx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o5jnagyc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&lt;encodingDesc&gt; — Documenting your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_epo5jnagyc34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j1ljfnu4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&lt;projectDesc&gt; — Describing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_bsj1ljfnu4fx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oht4lv3fq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&lt;editorialDecl&gt; — Recording specificities of your own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_4oht4lv3fqsm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zm28iix4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&lt;samplingDecl&gt; — Explaining the sources chosen for your edition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_k8zm28iix4lu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bg2qq4qrv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&lt;schemaRef&gt; — Declaring the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_5bg2qq4qrvbr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7mivl45o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&lt;variantEncoding&gt; — Declaring the method used for building your apparatus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_l7mivl45ob00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k8yhfexi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&lt;profileDesc&gt; — Providing descriptive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_vqk8yhfexixv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giwgxl4j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&lt;revisionDesc&gt; — Keeping track of file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_dsgiwgxl4j97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itgxsg20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_7itgxsg2099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sa6q6l6f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&lt;text&gt; – Structuring the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_13sa6q6l6fvz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yrhn7g2p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 Sections of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_1fyrhn7g2pyz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hbvd6v8k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 Section titles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_dehbvd6v8kyf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d2ykep1y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 Containers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_kfd2ykep1yrp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8phxqx60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 Paragraphs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_3k8phxqx60fb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m2prmqsm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 – Anonymous blocks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_9pm2prmqsmbj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wsgwknuly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_fwsgwknuly6z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7ovfsbbz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Colophons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_ib7ovfsbbzvd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zgh5754y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Containers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_b4zgh5754ydm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kpnrbf57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&lt;lg&gt; — stanzas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_ftkpnrbf578x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7k21zzc4r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 metrical patterns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_q7k21zzc4rm9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l7uw4vk2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&lt;l&gt; — metrical 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_k3l7uw4vk2am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kxb3q5ce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 actual metrical patterns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_9kkxb3q5ce4d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rng7wov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@enjamb – enjambment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_shrng7wovie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7mimn1xc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_q77mimn1xchy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g9nitulg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_qwg9nitulglj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uk2aicrf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speech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_9xuk2aicrfr6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6a2qccbz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_ef6a2qccbzrj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w3wddc34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prose and verse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_tnw3wddc34og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cwhzcdra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Quotation made by author of the text being edited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_b0cwhzcdrax2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2gv19pgb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 text and dependent 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_fp2gv19pgbzv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j6b6gvek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text embedded in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_7nj6b6gvekwf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6ouamsn6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text implied in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_cj6ouamsn606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3bzr9x00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text untransmitted by author of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_vx3bzr9x0051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d6drpywl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text matching its base text exactly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_bpd6drpywlfs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9xftz7kd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sections of base text for one section of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_af9xftz7kdp5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g5nfv4g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text without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_x2g5nfv4gn3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0wlzub2j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text without base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_fz0wlzub2jwa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j065f2sj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text reconstructible from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_i4j065f2sjfi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sl522z3t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 interrupted by dependent prose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_9csl522z3t9l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pv3xxsop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Stanzas interrupted by dependent prose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_fcpv3xxsopoo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2yxhkfs3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Lemmas of base text in dependent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_a32yxhkfs3i9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6uk08cqs9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apparatus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_o6uk08cqs9ju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7r9638d2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_j27r9638d2ml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jdhzqjkz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Two witnesses support the adopted reading, the third witness has a different 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_1jdhzqjkzce3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dkeqpl0z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None of the witnesses supports the adopted 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_dedkeqpl0z8g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54d4t5zp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One witness supports the adopted lemma, one reads it differently, one omits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_jj54d4t5zph6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6jw3ep4i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All witnesses support the adopted reading, on which an observation is made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_f16jw3ep4i8y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0rhs1v3q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Two witnesses support the adopted reading, but one of them has a partial variant reading, while the third omits the whole segment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_s0rhs1v3qb4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nv153jd8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variant readings to record and which to ignore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_n5nv153jd8if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rdhr5s2f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variant readings positively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_fvrdhr5s2fjr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ckqpdsd6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insignificant variant readings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_lrckqpdsd6hr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xouvmh87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to encode variants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_2sxouvmh875t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h87yr2ay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to encode apparatus entries across block boundaries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_tyh87yr2ay8u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83s3rdk6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lemma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_9i83s3rdk67v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5fdj69ul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Extent of the lemma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_et5fdj69ul8m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cjkmk58bg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Ellipsis in the lemma’s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_8cjkmk58bg4u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kzg9ccwzu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_5kzg9ccwzukm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33s0epnx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Normalization, emendation and conjecture of the transmitted readings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_d933s0epnx9u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qb33lbk5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@type values usable with &lt;lem&gt;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_wdqb33lbk56p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ilocd4kz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witnesses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_klilocd4kz7e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mu19xrjy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Variant readings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_numu19xrjyxa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3f84xswc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witnesses as diplomatically as possible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_fc3f84xswcjr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urn8y3t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Highlighting segments affected by variation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_pourn8y3tne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aor195j2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causes of variance of 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_bfaor195j21r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v7ehprdx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readings ante and post correctionem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_7sv7ehprdxqm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2dy49os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 rejected branch of transmission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_y02dy49oseb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ws41xdm4x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the formulation from one branch but a reading from another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_ews41xdm4x7k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zsd9wadx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the intended reading of a rejected branch of transmission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_szsd9wadxqua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bhvjj0oa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(segments of) a reading as unclear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_subhvjj0oagj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g3bowjik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(segments of) a reading as illegible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_yag3bowjikus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90ixqu58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of lemma absent from a witness due to scribal omission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_i690ixqu589p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fs2xwrxo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of lemma absent from a witness due to physical deficiency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_b9fs2xwrxoqi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htuifh8cg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absent from a witness due to physical deficiency but with known metre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_phtuifh8cgop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92rnfh58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Absence of a witness for a lemma due to larger physical lacuna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_k592rnfh581a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5thftw90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Textual loss within a block-level container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_tj5thftw90wn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l9f1q2g8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Textual loss across boundaries between block-level containers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_ocl9f1q2g8pt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389d50is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Absence of a witness for a lemma due to larger scribal omission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_9e389d50is1o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qhse0h3y9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Textual loss across boundaries between block-level containers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_qqhse0h3y9no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2glwdum9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scribal additions and deletions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_mg2glwdum9zu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kigmgp9l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&lt;add&gt; – Additions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_czkigmgp9lr3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uzmbo4s0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&lt;del&gt; – Deletions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_bsuzmbo4s0zk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2vibuug0n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additions and deletions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_92vibuug0nik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yf1jc334r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extraneous text segments (interpolations)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_yf1jc334r1k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5u1beyca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Extraneous text block with @type="interpolation"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_k55u1beycaeh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y4q5ensz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Extraneous text in &lt;rdg&gt; (optionally with &lt;seg type="interpolation"&gt;)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_l7y4q5enszf3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ca1pbph2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&lt;surplus&gt; – identifying small segments of extraneous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_9uca1pbph2ag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nnils5h2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&lt;secl&gt; — misplaced text segments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_yennils5h2z8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4whkb9fe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Supplying untransmitted text or indicating your inability to supply lost 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_ax4whkb9feem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5wnei3wu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 locus of suspected textual loss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_1x5wnei3wudn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ftt3lwtfd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transposition of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_fftt3lwtfdgk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2wshh97t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Transposition through physical displacement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_p92wshh97ti6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epja1061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Transposition within a sentence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_1jepja1061yt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mrr654gb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Transposition within a stanza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_u2mrr654gbne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rqdk9a48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Discontinuous transposition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_bwrqdk9a488g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7sbhzcjke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an irreparably corrupt segment as crux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_q7sbhzcjke7d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n56dfsgtr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Applying notes to entire blocks of 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_tn56dfsgtrjo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z1yb917s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passages: quotations, testimonia, etc.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_juz1yb917s9j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s05hxl6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Associating a known parallel to a whole block of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_2ws05hxl6cq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xiahc6np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&lt;note&gt; — Empty or with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_slxiahc6np4y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ln2qczst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&lt;note&gt; —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_onln2qczstma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v2kpxjl4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@sameAs and @copyOf — Declaring an identical parallel passage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_m0v2kpxjl47i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habg501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 — Declaring a non-identical parallel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_twhabg501d38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5m2s4kfz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Associating a parallel to a segment of a stanza or paragraph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_8y5m2s4kfzr4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6gzluqy3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a segment of text with &lt;lem&gt; but without encoded anchor in the text edition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_k6gzluqy3im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xmiaxtn6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a segment of text using &lt;anchor&gt;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_7xxmiaxtn6xq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jjr9zntrv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Associating parallel texts that are implied but unknown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_yjjr9zntrvzu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x59goo24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an external apparatus verse-by-verse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_9rx59goo24rv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fqxdm4py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Referring to digital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_mmfqxdm4pywf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bip3dfvc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Structure for Canonical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_oibip3dfvcw1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1ooj7h8k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links based on prefixes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_qi1ooj7h8kf6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jt0jg1dy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 Referring to other DHARMA team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_uvjt0jg1dyek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xaygxvs5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 — Referring to items in the DHARMA Zotero Group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_brxaygxvs5u3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3pymtfta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 — Referring to machine readable versions of other texts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_st3pymtftayf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c45c1y0pd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Shortcut for citing other texts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_2c45c1y0pdhv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o0bbmkt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identifiers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_4ho0bbmktyx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s0n7ygzd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identifying pattern for containers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_1xs0n7ygzdqi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mkxua8q5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identifying pattern for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_u2mkxua8q5lw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vqq8zde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Punctual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_shvqq8zdeb8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hmqkd4d2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external resources or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_yuhmqkd4d2z2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3qk3lvvlp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link between two DHARMA editions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_n3qk3lvvlpqq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t11kv1z8r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hyperlink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_rt11kv1z8ri1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r75uixb0t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Hyperlinking to texts with URNs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_nr75uixb0tan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mmzehbw6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internal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_l0mmzehbw6i2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1t1lfi1m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file internal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_pm1t1lfi1msd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ekr3ogkp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Shortcut for citing a part of the edition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_iekr3ogkp52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45i8qhm9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Encoding Additional information in the Edition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_7045i8qhm99i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z2l0rlyl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elements: pages, folios and 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_3kz2l0rlylrj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6n93rw7z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and pages for printed editions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_ru6n93rw7z9a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6kp2xqk0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_2a6kp2xqk018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4skzo6d5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_ja4skzo6d5hs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b3p8h3s6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&lt;note&gt; – Generic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_ewb3p8h3s6w5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4p7kc1uj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&lt;witDetail&gt; – Witnesses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_oh4p7kc1uje8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gi90lzb6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_fjgi90lzb6zx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x10a9n6x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&lt;cit&gt; – Cited Quotation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_oux10a9n6xn3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tiei7g7b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&lt;q&gt; – Quoted Material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_57tiei7g7b2r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ve74ykqb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Bibliographic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_c3ve74ykqb1g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e5sn36l3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Bibliographic citations with Zotero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_dne5sn36l37j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wsf3185v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 – Encoding titles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_4bwsf3185v76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b1s2aj0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 – Attributing responsibility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_l1b1s2aj0u0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638ke3s2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features available for apparatus and on their 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_ef638ke3s2ez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bfvel7u2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non-alphabetical characters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_4kbfvel7u26a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acxdfwta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&lt;space&gt; – Empty spaces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_b0acxdfwtanf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crls4k73a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Vacat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_scrls4k73axj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lmdxnbn8f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imposed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_1lmdxnbn8fke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7az97gfdp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&lt;g/&gt; – recording a specific glyph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_27az97gfdpac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pzj8mj4f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_uhpzj8mj4ffy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exd4omh5m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&lt;persName&gt; – Encoding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_kexd4omh5msd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0cjj2jb47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&lt;roleName&gt; – Encoding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_u0cjj2jb47ft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2lweglfy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&lt;placeName&gt; – Encoding Places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_932lweglfytl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qmi8rg1j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&lt;measure&gt; –Encoding Measurements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_ljqmi8rg1jto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tth58owt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&lt;num&gt; – Encoding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_a9tth58owt01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6yg5jpfd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_qs6yg5jpfdy9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hff528x7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&lt;abbr&gt; – flagging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_rghff528x7rb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fapzrp7p7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_ifapzrp7p7rw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58la5421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uncertainty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_kn58la5421zm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o03z8j6r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@cert and @precision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_mdo03z8j6ram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7wrtll6v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&lt;certainty/&gt;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_bs7wrtll6vmd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ska3grhl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formatting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_39ska3grhl2l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ixwz3qh3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&lt;hi&gt; – Typographical formatting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_xbixwz3qh3g4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lf1dh326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&lt;list&gt; – Encoding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_g6lf1dh326v8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hbfvzfhb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_1hhbfvzfhbly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ewbzw4hn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@xml:lang – identifying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_51ewbzw4hn52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dyp8tqoj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foreign language texts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_d3dyp8tqoj1o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mupfa646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and review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_w6mupfa6464i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ef47ywa66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contents in external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_7ef47ywa664q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50asvc4k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_y250asvc4kny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0pp0txz0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&lt;teiHeader&gt; for translations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_6m0pp0txz0yw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v8jlove4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Structuring the 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_tsv8jlove4sr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ghrolxzdl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&lt;text&gt; and &lt;body&gt;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_xghrolxzdlu5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2cc4kkz7q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 Sections of translations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_p2cc4kkz7q2j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r3n849j2n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organisation of the 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_tr3n849j2n9j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71eflor2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correspondence with editions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_q71eflor2hc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6ohymewxd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Parallelism with the edited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_46ohymewxd5b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p9e3ge217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the authorship of on a translated segment of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_np9e3ge217vw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m4we4yu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features for the 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_wxm4we4yupi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ig03mpj8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Additions into the translated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_bnig03mpj81x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gkmwpthmp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Lacunae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_jgkmwpthmpmq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ci5ixlna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doubts and incorrectness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_5ci5ixlna1i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5ia9ids7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Indicating bitextuality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_xf5ia9ids7vk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bxcopglw8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_xbxcopglw84l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4x69ze3w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_nj4x69ze3wgx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dlxm0v0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&lt;teiHeader&gt; for commentaries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_gbddlxm0v0ui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rfr95qux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the commentary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_n7rfr95quxd3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gyvo8n01v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&lt;text&gt; and &lt;body&gt;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_lgyvo8n01veg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uhiox8ax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 Sections of commentary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_r5uhiox8ax0n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27n4pfxx2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organisation of the commentary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_m27n4pfxx25z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jikpskr98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Indicating correspondence between editions and commentaries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_bjikpskr987c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56hudmx6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_wx56hudmx6jd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z8x5dcxc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&lt;teiHeader&gt; for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_kuz8x5dcxcyr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5apdb58i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the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_z35apdb58ihx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uj1ov0e3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&lt;text&gt; and &lt;body&gt;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_diuj1ov0e3ib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9my5a2nr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&lt;listBibl&gt; – Structural organisation of the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_9q9my5a2nrhs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2lo2ho74x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Sigla for the secondary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_s2lo2ho74xxo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170fmp2jg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published books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_u170fmp2jgfg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yn3wcalf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&lt;front&gt; – Front Matter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_ywyn3wcalfqh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grdhbj3q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 – Back Matter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_gygrdhbj3qc1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vz63ax0m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Editorial Conventions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_hevz63ax0m7r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135</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i43h449jz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Typology of variant readings and editorial normalizations deemed insignificant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_di43h449jzja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x9lvswy1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Language Codes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_4vx9lvswy1ag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138</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j1alta3b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REMOVED FROM ELSEWHERE AND PROBABLY TO BE SCRAPPED ALTOGETHER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_nmj1alta3bci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rdsxrk38x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 gap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_xrdsxrk38xze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ohdstqqsa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Fragmentary witnesses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_sohdstqqsa7n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7">
      <w:pPr>
        <w:pStyle w:val="Heading1"/>
        <w:pageBreakBefore w:val="0"/>
        <w:rPr/>
        <w:sectPr>
          <w:type w:val="nextPage"/>
          <w:pgSz w:h="15840" w:w="12240" w:orient="portrait"/>
          <w:pgMar w:bottom="1440" w:top="1440" w:left="1440" w:right="1440" w:header="720" w:footer="720"/>
        </w:sectPr>
      </w:pPr>
      <w:bookmarkStart w:colFirst="0" w:colLast="0" w:name="_lv88zaakyvrm" w:id="5"/>
      <w:bookmarkEnd w:id="5"/>
      <w:r w:rsidDel="00000000" w:rsidR="00000000" w:rsidRPr="00000000">
        <w:rPr>
          <w:rtl w:val="0"/>
        </w:rPr>
      </w:r>
    </w:p>
    <w:p w:rsidR="00000000" w:rsidDel="00000000" w:rsidP="00000000" w:rsidRDefault="00000000" w:rsidRPr="00000000" w14:paraId="000000F8">
      <w:pPr>
        <w:pStyle w:val="Heading1"/>
        <w:pageBreakBefore w:val="0"/>
        <w:rPr/>
      </w:pPr>
      <w:bookmarkStart w:colFirst="0" w:colLast="0" w:name="_aj5m1s3d3znr" w:id="6"/>
      <w:bookmarkEnd w:id="6"/>
      <w:r w:rsidDel="00000000" w:rsidR="00000000" w:rsidRPr="00000000">
        <w:rPr>
          <w:rtl w:val="0"/>
        </w:rPr>
        <w:t xml:space="preserve">Preliminaries</w:t>
      </w: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This guide is primarily intended for use by scholars who are preparing a </w:t>
      </w:r>
      <w:r w:rsidDel="00000000" w:rsidR="00000000" w:rsidRPr="00000000">
        <w:rPr>
          <w:i w:val="1"/>
          <w:rtl w:val="0"/>
        </w:rPr>
        <w:t xml:space="preserve">digital</w:t>
      </w:r>
      <w:r w:rsidDel="00000000" w:rsidR="00000000" w:rsidRPr="00000000">
        <w:rPr>
          <w:rtl w:val="0"/>
        </w:rPr>
        <w:t xml:space="preserve"> critical edition of a so-far unedited text.</w:t>
      </w:r>
      <w:r w:rsidDel="00000000" w:rsidR="00000000" w:rsidRPr="00000000">
        <w:rPr>
          <w:vertAlign w:val="superscript"/>
        </w:rPr>
        <w:footnoteReference w:customMarkFollows="0" w:id="0"/>
      </w:r>
      <w:r w:rsidDel="00000000" w:rsidR="00000000" w:rsidRPr="00000000">
        <w:rPr>
          <w:rtl w:val="0"/>
        </w:rPr>
        <w:t xml:space="preserve"> The encoding strategies offered here also attempt to take into account the situation where a new edition of a previously edited text is envisaged, and will in most cases even be applicable for encoding a published critical (or even a not-so-critical) edition. However, this Guide is explicitly not intended for diplomatic editions based on single manuscripts. The method to be deployed for editing texts, especially texts written in vernacular languages, based on a </w:t>
      </w:r>
      <w:r w:rsidDel="00000000" w:rsidR="00000000" w:rsidRPr="00000000">
        <w:rPr>
          <w:i w:val="1"/>
          <w:rtl w:val="0"/>
        </w:rPr>
        <w:t xml:space="preserve">codex unicus</w:t>
      </w:r>
      <w:r w:rsidDel="00000000" w:rsidR="00000000" w:rsidRPr="00000000">
        <w:rPr>
          <w:rtl w:val="0"/>
        </w:rPr>
        <w:t xml:space="preserve"> — whether to maintain two separate files with diplomatic/unnormalized text in one, and normalized/critical text in another, or both combined in one file — is a matter of case-by-case appreciation, and something the project will have to experiment with.</w:t>
      </w:r>
    </w:p>
    <w:p w:rsidR="00000000" w:rsidDel="00000000" w:rsidP="00000000" w:rsidRDefault="00000000" w:rsidRPr="00000000" w14:paraId="000000FA">
      <w:pPr>
        <w:pageBreakBefore w:val="0"/>
        <w:jc w:val="both"/>
        <w:rPr/>
      </w:pPr>
      <w:r w:rsidDel="00000000" w:rsidR="00000000" w:rsidRPr="00000000">
        <w:rPr>
          <w:rtl w:val="0"/>
        </w:rPr>
        <w:tab/>
        <w:t xml:space="preserve">We assume that the purpose of a critical edition is to transcend the state of a given text as transmitted to us in available manuscripts and to give readers access to an earlier state of the text, from which the extant transmission derives.</w:t>
      </w:r>
      <w:r w:rsidDel="00000000" w:rsidR="00000000" w:rsidRPr="00000000">
        <w:rPr>
          <w:vertAlign w:val="superscript"/>
        </w:rPr>
        <w:footnoteReference w:customMarkFollows="0" w:id="1"/>
      </w:r>
      <w:r w:rsidDel="00000000" w:rsidR="00000000" w:rsidRPr="00000000">
        <w:rPr>
          <w:rtl w:val="0"/>
        </w:rPr>
        <w:t xml:space="preserve"> To evoke the useful distinction made by G. Thomas Tanselle in his beautiful essay </w:t>
      </w:r>
      <w:r w:rsidDel="00000000" w:rsidR="00000000" w:rsidRPr="00000000">
        <w:rPr>
          <w:i w:val="1"/>
          <w:rtl w:val="0"/>
        </w:rPr>
        <w:t xml:space="preserve">A Rationale for Textual Criticism</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a critical edition is thus a hypothesis concerning the text of a work in the abstract, while a diplomatic edition aims to present the text of a concrete document. </w:t>
      </w:r>
    </w:p>
    <w:p w:rsidR="00000000" w:rsidDel="00000000" w:rsidP="00000000" w:rsidRDefault="00000000" w:rsidRPr="00000000" w14:paraId="000000FB">
      <w:pPr>
        <w:pageBreakBefore w:val="0"/>
        <w:ind w:firstLine="720"/>
        <w:jc w:val="both"/>
        <w:rPr/>
      </w:pPr>
      <w:r w:rsidDel="00000000" w:rsidR="00000000" w:rsidRPr="00000000">
        <w:rPr>
          <w:rtl w:val="0"/>
        </w:rPr>
        <w:t xml:space="preserve">The DHARMA project is never concerned with texts accessible in autograph manuscripts, and always with texts that have been transmitted over centuries of copying from one manuscript to the other, even though only a single witness may survive. The manuscripts we have are always characterized by some degree of difference from the text as it was intended to be read at the time of composition. The task of the critical editor is to present as much evidence as is necessary for establishing a scholarly hypothesis as to the text of the work being edited — and to reduce the volume of the evidence presented as much as possible. It is necessary to sift between evidence that is pertinent and evidence that is only a distraction. This Guide aims to enable you to present the edition of the text and the evidence on which your choices of reading are based, while also furnishing suggestions that may help you to reduce the volume of the evidence by weeding out what is not essential.</w:t>
      </w:r>
    </w:p>
    <w:p w:rsidR="00000000" w:rsidDel="00000000" w:rsidP="00000000" w:rsidRDefault="00000000" w:rsidRPr="00000000" w14:paraId="000000FC">
      <w:pPr>
        <w:pageBreakBefore w:val="0"/>
        <w:ind w:firstLine="720"/>
        <w:jc w:val="both"/>
        <w:rPr/>
      </w:pPr>
      <w:r w:rsidDel="00000000" w:rsidR="00000000" w:rsidRPr="00000000">
        <w:rPr>
          <w:rtl w:val="0"/>
        </w:rPr>
        <w:t xml:space="preserve">Because the aim of the critical edition is to facilitate access to the abstract content of the text of the work in question, and because trivial orthographic variation, that potentially distracts from accessing the intellectual contents, is inherent in all manuscript traditions with which we are concerned, just as it must have been even in any hypothetical autograph manuscripts now lost to us, your critical edition is expected to make use of </w:t>
      </w:r>
      <w:r w:rsidDel="00000000" w:rsidR="00000000" w:rsidRPr="00000000">
        <w:rPr>
          <w:b w:val="1"/>
          <w:rtl w:val="0"/>
        </w:rPr>
        <w:t xml:space="preserve">loose transliteration</w:t>
      </w:r>
      <w:r w:rsidDel="00000000" w:rsidR="00000000" w:rsidRPr="00000000">
        <w:rPr>
          <w:rtl w:val="0"/>
        </w:rPr>
        <w:t xml:space="preserve"> (or </w:t>
      </w:r>
      <w:r w:rsidDel="00000000" w:rsidR="00000000" w:rsidRPr="00000000">
        <w:rPr>
          <w:b w:val="1"/>
          <w:rtl w:val="0"/>
        </w:rPr>
        <w:t xml:space="preserve">transcription</w:t>
      </w:r>
      <w:r w:rsidDel="00000000" w:rsidR="00000000" w:rsidRPr="00000000">
        <w:rPr>
          <w:rtl w:val="0"/>
        </w:rPr>
        <w:t xml:space="preserve">) as intended in the project’s Transliteration Guide.</w:t>
      </w:r>
    </w:p>
    <w:p w:rsidR="00000000" w:rsidDel="00000000" w:rsidP="00000000" w:rsidRDefault="00000000" w:rsidRPr="00000000" w14:paraId="000000FD">
      <w:pPr>
        <w:pageBreakBefore w:val="0"/>
        <w:ind w:left="0" w:firstLine="720"/>
        <w:jc w:val="both"/>
        <w:rPr/>
      </w:pPr>
      <w:r w:rsidDel="00000000" w:rsidR="00000000" w:rsidRPr="00000000">
        <w:rPr>
          <w:rtl w:val="0"/>
        </w:rPr>
        <w:t xml:space="preserve">Digital</w:t>
      </w:r>
      <w:r w:rsidDel="00000000" w:rsidR="00000000" w:rsidRPr="00000000">
        <w:rPr>
          <w:rtl w:val="0"/>
        </w:rPr>
        <w:t xml:space="preserve"> editions of the DHARMA project will be represented in XML files and comply with the encoding standards of the Text Encoding Initiative (TEI). </w:t>
      </w:r>
      <w:r w:rsidDel="00000000" w:rsidR="00000000" w:rsidRPr="00000000">
        <w:rPr>
          <w:rtl w:val="0"/>
        </w:rPr>
        <w:t xml:space="preserve">The TEI guidelines offer a very broad range of options for how to encode the kinds of information that the scholar making a critical edition needs to represent. The present </w:t>
      </w:r>
      <w:r w:rsidDel="00000000" w:rsidR="00000000" w:rsidRPr="00000000">
        <w:rPr>
          <w:i w:val="1"/>
          <w:rtl w:val="0"/>
        </w:rPr>
        <w:t xml:space="preserve">Encoding Guidelines for Critical Editions</w:t>
      </w:r>
      <w:r w:rsidDel="00000000" w:rsidR="00000000" w:rsidRPr="00000000">
        <w:rPr>
          <w:rtl w:val="0"/>
        </w:rPr>
        <w:t xml:space="preserve"> documents the choices made by the DHARMA project from among these options.</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rtl w:val="0"/>
        </w:rPr>
        <w:t xml:space="preserve">It is</w:t>
      </w:r>
      <w:r w:rsidDel="00000000" w:rsidR="00000000" w:rsidRPr="00000000">
        <w:rPr>
          <w:rtl w:val="0"/>
        </w:rPr>
        <w:t xml:space="preserve"> in some cases a specialisation of the </w:t>
      </w:r>
      <w:r w:rsidDel="00000000" w:rsidR="00000000" w:rsidRPr="00000000">
        <w:rPr>
          <w:i w:val="1"/>
          <w:rtl w:val="0"/>
        </w:rPr>
        <w:t xml:space="preserve">DHARMA Encoding Guide for Diplomatic Editions</w:t>
      </w:r>
      <w:r w:rsidDel="00000000" w:rsidR="00000000" w:rsidRPr="00000000">
        <w:rPr>
          <w:rtl w:val="0"/>
        </w:rPr>
        <w:t xml:space="preserve"> written by Dániel Balogh &amp; Arlo Griffiths and in some others a complement to it. For this reason, some parts of the present document will be referring to this first guide. Other guides created and curated for the specific needs of DHARMA will also be referred to. Some of the recurring ones have been given an abbreviated form that you can find in the following list with the links to the latest release.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t xml:space="preserve">EGC </w:t>
        <w:tab/>
        <w:t xml:space="preserve">DHARMA Encoding Guide for Critical Editions</w:t>
      </w:r>
    </w:p>
    <w:p w:rsidR="00000000" w:rsidDel="00000000" w:rsidP="00000000" w:rsidRDefault="00000000" w:rsidRPr="00000000" w14:paraId="00000100">
      <w:pPr>
        <w:ind w:firstLine="720"/>
        <w:rPr/>
      </w:pPr>
      <w:r w:rsidDel="00000000" w:rsidR="00000000" w:rsidRPr="00000000">
        <w:rPr>
          <w:rtl w:val="0"/>
        </w:rPr>
        <w:t xml:space="preserve">EGD </w:t>
        <w:tab/>
      </w:r>
      <w:hyperlink r:id="rId12">
        <w:r w:rsidDel="00000000" w:rsidR="00000000" w:rsidRPr="00000000">
          <w:rPr>
            <w:color w:val="1155cc"/>
            <w:u w:val="single"/>
            <w:rtl w:val="0"/>
          </w:rPr>
          <w:t xml:space="preserve">DHARMA Encoding Guide for Diplomatic Editions</w:t>
        </w:r>
      </w:hyperlink>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FNC</w:t>
        <w:tab/>
      </w:r>
      <w:hyperlink r:id="rId13">
        <w:r w:rsidDel="00000000" w:rsidR="00000000" w:rsidRPr="00000000">
          <w:rPr>
            <w:color w:val="1155cc"/>
            <w:u w:val="single"/>
            <w:rtl w:val="0"/>
          </w:rPr>
          <w:t xml:space="preserve">DHARMA Files Naming Conventions</w:t>
        </w:r>
      </w:hyperlink>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t xml:space="preserve">STS </w:t>
        <w:tab/>
      </w:r>
      <w:hyperlink r:id="rId14">
        <w:r w:rsidDel="00000000" w:rsidR="00000000" w:rsidRPr="00000000">
          <w:rPr>
            <w:color w:val="1155cc"/>
            <w:u w:val="single"/>
            <w:rtl w:val="0"/>
          </w:rPr>
          <w:t xml:space="preserve">DHARMA Symbol Taxonomy Supplement</w:t>
        </w:r>
      </w:hyperlink>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t xml:space="preserve">TG </w:t>
        <w:tab/>
      </w:r>
      <w:hyperlink r:id="rId15">
        <w:r w:rsidDel="00000000" w:rsidR="00000000" w:rsidRPr="00000000">
          <w:rPr>
            <w:color w:val="1155cc"/>
            <w:u w:val="single"/>
            <w:rtl w:val="0"/>
          </w:rPr>
          <w:t xml:space="preserve">DHARMA Transliteration Guide</w:t>
        </w:r>
      </w:hyperlink>
      <w:r w:rsidDel="00000000" w:rsidR="00000000" w:rsidRPr="00000000">
        <w:rPr>
          <w:rtl w:val="0"/>
        </w:rPr>
      </w:r>
    </w:p>
    <w:p w:rsidR="00000000" w:rsidDel="00000000" w:rsidP="00000000" w:rsidRDefault="00000000" w:rsidRPr="00000000" w14:paraId="00000104">
      <w:pPr>
        <w:ind w:firstLine="720"/>
        <w:rPr/>
      </w:pPr>
      <w:r w:rsidDel="00000000" w:rsidR="00000000" w:rsidRPr="00000000">
        <w:rPr>
          <w:rtl w:val="0"/>
        </w:rPr>
        <w:t xml:space="preserve">ZG </w:t>
        <w:tab/>
      </w:r>
      <w:hyperlink r:id="rId16">
        <w:r w:rsidDel="00000000" w:rsidR="00000000" w:rsidRPr="00000000">
          <w:rPr>
            <w:color w:val="1155cc"/>
            <w:u w:val="single"/>
            <w:rtl w:val="0"/>
          </w:rPr>
          <w:t xml:space="preserve">DHARMA Zotero Guide</w:t>
        </w:r>
      </w:hyperlink>
      <w:r w:rsidDel="00000000" w:rsidR="00000000" w:rsidRPr="00000000">
        <w:rPr>
          <w:rtl w:val="0"/>
        </w:rPr>
      </w:r>
    </w:p>
    <w:p w:rsidR="00000000" w:rsidDel="00000000" w:rsidP="00000000" w:rsidRDefault="00000000" w:rsidRPr="00000000" w14:paraId="00000105">
      <w:pPr>
        <w:pageBreakBefore w:val="0"/>
        <w:ind w:left="0" w:firstLine="0"/>
        <w:jc w:val="both"/>
        <w:rPr/>
      </w:pPr>
      <w:r w:rsidDel="00000000" w:rsidR="00000000" w:rsidRPr="00000000">
        <w:rPr>
          <w:rtl w:val="0"/>
        </w:rPr>
      </w:r>
    </w:p>
    <w:p w:rsidR="00000000" w:rsidDel="00000000" w:rsidP="00000000" w:rsidRDefault="00000000" w:rsidRPr="00000000" w14:paraId="00000106">
      <w:pPr>
        <w:pageBreakBefore w:val="0"/>
        <w:ind w:left="0" w:firstLine="0"/>
        <w:jc w:val="both"/>
        <w:rPr/>
      </w:pPr>
      <w:r w:rsidDel="00000000" w:rsidR="00000000" w:rsidRPr="00000000">
        <w:rPr>
          <w:rtl w:val="0"/>
        </w:rPr>
        <w:t xml:space="preserve">T</w:t>
      </w:r>
      <w:r w:rsidDel="00000000" w:rsidR="00000000" w:rsidRPr="00000000">
        <w:rPr>
          <w:rtl w:val="0"/>
        </w:rPr>
        <w:t xml:space="preserve">o conclude these preliminaries, we wish to explain that the DHARMA project chooses to treat readings from manuscripts and published editions on equal footing. This choice, which may appear counterintuitive to some, is based on both theoretical and practical considerations. Theoretically, it seems problematic to make such a distinction because premodern scribes often worked in a manner analogous to modern-age editors, basing a new copy on the consultation of multiple available manuscripts. Practically, it is in many situations </w:t>
      </w:r>
      <w:r w:rsidDel="00000000" w:rsidR="00000000" w:rsidRPr="00000000">
        <w:rPr>
          <w:rtl w:val="0"/>
        </w:rPr>
        <w:t xml:space="preserve">impossible</w:t>
      </w:r>
      <w:r w:rsidDel="00000000" w:rsidR="00000000" w:rsidRPr="00000000">
        <w:rPr>
          <w:rtl w:val="0"/>
        </w:rPr>
        <w:t xml:space="preserve"> to make a distinction, because many published editions give no information about the manuscripts consulted, and even if they do, the manuscripts used by previous editors will often not be available to us, making it impossible for us to distinguish between cases where an editor accurately read his manuscript(s) and those where he misread them. This problem is further aggravated by the fact that many editors have not even attempted to indicate in which manuscripts the readings they adopted were observed, and indeed whether they observed them in any manuscript at all, or whether they consciously resorted to alteration of the transmitted text. We have no choice but to take the editor's readings as what they are: readings reflecting the editor's idea about how the text was formulated. The concrete implication of this position is that both manuscripts and printed editions will be declared as witnesses (&lt;witness&gt;) in the metadata section (&lt;teiHeader&gt;) of each file, where relevant in interaction with bibliographic data stored in the project's Zotero Group Library.</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07">
      <w:pPr>
        <w:pStyle w:val="Heading1"/>
        <w:pageBreakBefore w:val="0"/>
        <w:rPr/>
      </w:pPr>
      <w:bookmarkStart w:colFirst="0" w:colLast="0" w:name="_kqki3g1ogxpc" w:id="7"/>
      <w:bookmarkEnd w:id="7"/>
      <w:r w:rsidDel="00000000" w:rsidR="00000000" w:rsidRPr="00000000">
        <w:rPr>
          <w:rtl w:val="0"/>
        </w:rPr>
        <w:t xml:space="preserve">Structure of a DHARMA Critical Edition</w:t>
      </w:r>
    </w:p>
    <w:p w:rsidR="00000000" w:rsidDel="00000000" w:rsidP="00000000" w:rsidRDefault="00000000" w:rsidRPr="00000000" w14:paraId="00000108">
      <w:pPr>
        <w:pageBreakBefore w:val="0"/>
        <w:jc w:val="both"/>
        <w:rPr/>
      </w:pPr>
      <w:r w:rsidDel="00000000" w:rsidR="00000000" w:rsidRPr="00000000">
        <w:rPr>
          <w:rtl w:val="0"/>
        </w:rPr>
        <w:t xml:space="preserve">The contents of DHARMA critical editions will be encoded in several files: the main file contains the edition itself, while translations, commentary and bibliography form a secondary set of files linked to the first one. </w:t>
      </w:r>
      <w:r w:rsidDel="00000000" w:rsidR="00000000" w:rsidRPr="00000000">
        <w:rPr>
          <w:rtl w:val="0"/>
        </w:rPr>
        <w:t xml:space="preserve">The main sections of this guide concern the edition</w:t>
      </w:r>
      <w:r w:rsidDel="00000000" w:rsidR="00000000" w:rsidRPr="00000000">
        <w:rPr>
          <w:rtl w:val="0"/>
        </w:rPr>
        <w:t xml:space="preserve">, but you can nonetheless find information on how to deal with </w:t>
      </w:r>
      <w:r w:rsidDel="00000000" w:rsidR="00000000" w:rsidRPr="00000000">
        <w:rPr>
          <w:rtl w:val="0"/>
        </w:rPr>
        <w:t xml:space="preserve">metadata, translations, commentary and bibliography respectively under §</w:t>
      </w:r>
      <w:hyperlink w:anchor="_w1efk3hfc3k6">
        <w:r w:rsidDel="00000000" w:rsidR="00000000" w:rsidRPr="00000000">
          <w:rPr>
            <w:color w:val="1155cc"/>
            <w:u w:val="single"/>
            <w:rtl w:val="0"/>
          </w:rPr>
          <w:t xml:space="preserve">&lt;teiHeader&gt; — Recording Metadata</w:t>
        </w:r>
      </w:hyperlink>
      <w:r w:rsidDel="00000000" w:rsidR="00000000" w:rsidRPr="00000000">
        <w:rPr>
          <w:rtl w:val="0"/>
        </w:rPr>
        <w:t xml:space="preserve">, §</w:t>
      </w:r>
      <w:hyperlink w:anchor="_y250asvc4kny">
        <w:r w:rsidDel="00000000" w:rsidR="00000000" w:rsidRPr="00000000">
          <w:rPr>
            <w:color w:val="1155cc"/>
            <w:u w:val="single"/>
            <w:rtl w:val="0"/>
          </w:rPr>
          <w:t xml:space="preserve">translation</w:t>
        </w:r>
      </w:hyperlink>
      <w:r w:rsidDel="00000000" w:rsidR="00000000" w:rsidRPr="00000000">
        <w:rPr>
          <w:rtl w:val="0"/>
        </w:rPr>
        <w:t xml:space="preserve">, §</w:t>
      </w:r>
      <w:hyperlink w:anchor="_nj4x69ze3wgx">
        <w:r w:rsidDel="00000000" w:rsidR="00000000" w:rsidRPr="00000000">
          <w:rPr>
            <w:color w:val="1155cc"/>
            <w:u w:val="single"/>
            <w:rtl w:val="0"/>
          </w:rPr>
          <w:t xml:space="preserve">commentary</w:t>
        </w:r>
      </w:hyperlink>
      <w:r w:rsidDel="00000000" w:rsidR="00000000" w:rsidRPr="00000000">
        <w:rPr>
          <w:rtl w:val="0"/>
        </w:rPr>
        <w:t xml:space="preserve"> and §</w:t>
      </w:r>
      <w:hyperlink w:anchor="_wx56hudmx6jd">
        <w:r w:rsidDel="00000000" w:rsidR="00000000" w:rsidRPr="00000000">
          <w:rPr>
            <w:color w:val="1155cc"/>
            <w:u w:val="single"/>
            <w:rtl w:val="0"/>
          </w:rPr>
          <w:t xml:space="preserve">bibliography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ind w:firstLine="720"/>
        <w:jc w:val="both"/>
        <w:rPr/>
      </w:pPr>
      <w:r w:rsidDel="00000000" w:rsidR="00000000" w:rsidRPr="00000000">
        <w:rPr>
          <w:rtl w:val="0"/>
        </w:rPr>
        <w:t xml:space="preserve">Templates for all those files are provided in the project-documentation repository of the DHARMA project.</w:t>
      </w:r>
      <w:r w:rsidDel="00000000" w:rsidR="00000000" w:rsidRPr="00000000">
        <w:rPr>
          <w:vertAlign w:val="superscript"/>
        </w:rPr>
        <w:footnoteReference w:customMarkFollows="0" w:id="5"/>
      </w:r>
      <w:r w:rsidDel="00000000" w:rsidR="00000000" w:rsidRPr="00000000">
        <w:rPr>
          <w:rtl w:val="0"/>
        </w:rPr>
        <w:t xml:space="preserve"> All of them have a &lt;TEI&gt; element as root with the TEI namespace declared with @xmlns="http://www.tei-c.org/ns/1.0" as well as the default declaration of language set to English with @xml:lang="eng". You first need to add an @xml:id for the edition file. An @xml:id provides a unique identifier for the element bearing the attribute, and it may contain only alphanumeric characters from the ASCII tables. Moreover, @xml:id are case-sensitive: uppercase and lowercase letters are distinguished. Then, add an attribute </w:t>
      </w:r>
      <w:r w:rsidDel="00000000" w:rsidR="00000000" w:rsidRPr="00000000">
        <w:rPr>
          <w:rtl w:val="0"/>
        </w:rPr>
        <w:t xml:space="preserve">@corresp</w:t>
      </w:r>
      <w:r w:rsidDel="00000000" w:rsidR="00000000" w:rsidRPr="00000000">
        <w:rPr>
          <w:rtl w:val="0"/>
        </w:rPr>
        <w:t xml:space="preserve"> link to this identifier on other files and prefix it with “#”, to establish the correspondence between the files you want to link together. Finally, provide an attribute @type with the value “edition”, “translation”, “commentary” or “bibliography” on this root. </w:t>
      </w:r>
    </w:p>
    <w:p w:rsidR="00000000" w:rsidDel="00000000" w:rsidP="00000000" w:rsidRDefault="00000000" w:rsidRPr="00000000" w14:paraId="0000010A">
      <w:pPr>
        <w:ind w:firstLine="72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sz w:val="18"/>
                <w:szCs w:val="18"/>
              </w:rPr>
            </w:pPr>
            <w:r w:rsidDel="00000000" w:rsidR="00000000" w:rsidRPr="00000000">
              <w:rPr>
                <w:sz w:val="18"/>
                <w:szCs w:val="18"/>
                <w:rtl w:val="0"/>
              </w:rPr>
              <w:t xml:space="preserve">Example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color w:val="000096"/>
                <w:sz w:val="18"/>
                <w:szCs w:val="18"/>
                <w:rtl w:val="0"/>
              </w:rPr>
              <w:t xml:space="preserve">&lt;TEI</w:t>
            </w:r>
            <w:r w:rsidDel="00000000" w:rsidR="00000000" w:rsidRPr="00000000">
              <w:rPr>
                <w:color w:val="f5844c"/>
                <w:sz w:val="18"/>
                <w:szCs w:val="18"/>
                <w:rtl w:val="0"/>
              </w:rPr>
              <w:t xml:space="preserve"> xmlns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"http://www.tei-c.org/ns/1.0"</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"eng"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"edition"</w:t>
            </w:r>
            <w:r w:rsidDel="00000000" w:rsidR="00000000" w:rsidRPr="00000000">
              <w:rPr>
                <w:color w:val="000096"/>
                <w:sz w:val="18"/>
                <w:szCs w:val="18"/>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color w:val="000096"/>
                <w:sz w:val="18"/>
                <w:szCs w:val="18"/>
                <w:rtl w:val="0"/>
              </w:rPr>
              <w:t xml:space="preserve">&lt;TEI</w:t>
            </w:r>
            <w:r w:rsidDel="00000000" w:rsidR="00000000" w:rsidRPr="00000000">
              <w:rPr>
                <w:color w:val="f5844c"/>
                <w:sz w:val="18"/>
                <w:szCs w:val="18"/>
                <w:rtl w:val="0"/>
              </w:rPr>
              <w:t xml:space="preserve"> xmlns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"http://www.tei-c.org/ns/1.0"</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"eng"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"translation"</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w:t>
            </w:r>
            <w:r w:rsidDel="00000000" w:rsidR="00000000" w:rsidRPr="00000000">
              <w:rPr>
                <w:color w:val="000096"/>
                <w:sz w:val="18"/>
                <w:szCs w:val="18"/>
                <w:rtl w:val="0"/>
              </w:rPr>
              <w:t xml:space="preserve">&gt;</w:t>
            </w:r>
            <w:r w:rsidDel="00000000" w:rsidR="00000000" w:rsidRPr="00000000">
              <w:rPr>
                <w:rtl w:val="0"/>
              </w:rPr>
            </w:r>
          </w:p>
        </w:tc>
      </w:tr>
    </w:tbl>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pageBreakBefore w:val="0"/>
        <w:ind w:left="0" w:firstLine="0"/>
        <w:jc w:val="both"/>
        <w:rPr/>
      </w:pPr>
      <w:r w:rsidDel="00000000" w:rsidR="00000000" w:rsidRPr="00000000">
        <w:rPr>
          <w:rtl w:val="0"/>
        </w:rPr>
        <w:t xml:space="preserve">Most of this content and preceding elements like the XML declaration and the processing instructions will be given in the templates and you won’t have to fill them in. However, please note that the first one should always be formed with the attributes @version="1.0" and @encoding="UTF-8". This part of the will remain stable, unlike the processing instructions containing the URI of the validation schema.</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111">
      <w:pPr>
        <w:pageBreakBefore w:val="0"/>
        <w:ind w:firstLine="720"/>
        <w:jc w:val="both"/>
        <w:rPr/>
      </w:pPr>
      <w:r w:rsidDel="00000000" w:rsidR="00000000" w:rsidRPr="00000000">
        <w:rPr>
          <w:rtl w:val="0"/>
        </w:rPr>
        <w:t xml:space="preserve">The following example is a shortened version of the general structure of </w:t>
      </w:r>
      <w:r w:rsidDel="00000000" w:rsidR="00000000" w:rsidRPr="00000000">
        <w:rPr>
          <w:rtl w:val="0"/>
        </w:rPr>
        <w:t xml:space="preserve">any edition file</w:t>
      </w:r>
      <w:r w:rsidDel="00000000" w:rsidR="00000000" w:rsidRPr="00000000">
        <w:rPr>
          <w:rtl w:val="0"/>
        </w:rPr>
        <w:t xml:space="preserve">. More information is provided all through the present guide. </w:t>
      </w:r>
    </w:p>
    <w:p w:rsidR="00000000" w:rsidDel="00000000" w:rsidP="00000000" w:rsidRDefault="00000000" w:rsidRPr="00000000" w14:paraId="00000112">
      <w:pPr>
        <w:pageBreakBefore w:val="0"/>
        <w:ind w:firstLine="72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18"/>
                <w:szCs w:val="18"/>
              </w:rPr>
            </w:pPr>
            <w:r w:rsidDel="00000000" w:rsidR="00000000" w:rsidRPr="00000000">
              <w:rPr>
                <w:sz w:val="18"/>
                <w:szCs w:val="18"/>
                <w:rtl w:val="0"/>
              </w:rPr>
              <w:t xml:space="preserve">Example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color w:val="8b26c9"/>
                <w:sz w:val="18"/>
                <w:szCs w:val="18"/>
              </w:rPr>
            </w:pPr>
            <w:r w:rsidDel="00000000" w:rsidR="00000000" w:rsidRPr="00000000">
              <w:rPr>
                <w:color w:val="8b26c9"/>
                <w:sz w:val="18"/>
                <w:szCs w:val="18"/>
                <w:rtl w:val="0"/>
              </w:rPr>
              <w:t xml:space="preserve">&lt;?xml version="1.0" encoding="UTF-8"?&gt;</w:t>
            </w:r>
          </w:p>
          <w:p w:rsidR="00000000" w:rsidDel="00000000" w:rsidP="00000000" w:rsidRDefault="00000000" w:rsidRPr="00000000" w14:paraId="00000115">
            <w:pPr>
              <w:widowControl w:val="0"/>
              <w:rPr>
                <w:color w:val="8b26c9"/>
                <w:sz w:val="18"/>
                <w:szCs w:val="18"/>
              </w:rPr>
            </w:pPr>
            <w:r w:rsidDel="00000000" w:rsidR="00000000" w:rsidRPr="00000000">
              <w:rPr>
                <w:color w:val="8b26c9"/>
                <w:sz w:val="18"/>
                <w:szCs w:val="18"/>
                <w:rtl w:val="0"/>
              </w:rPr>
              <w:t xml:space="preserve">&lt;?xml-model href="https://raw.githubusercontent.com/erc-dharma/project-documentation/master/schema/latest/DHARMA_CritEdSchema.rng" schematypens="http://relaxng.org/ns/structure/1.0"?&gt;</w:t>
            </w:r>
          </w:p>
          <w:p w:rsidR="00000000" w:rsidDel="00000000" w:rsidP="00000000" w:rsidRDefault="00000000" w:rsidRPr="00000000" w14:paraId="00000116">
            <w:pPr>
              <w:widowControl w:val="0"/>
              <w:rPr>
                <w:color w:val="8b26c9"/>
                <w:sz w:val="18"/>
                <w:szCs w:val="18"/>
              </w:rPr>
            </w:pPr>
            <w:r w:rsidDel="00000000" w:rsidR="00000000" w:rsidRPr="00000000">
              <w:rPr>
                <w:color w:val="8b26c9"/>
                <w:sz w:val="18"/>
                <w:szCs w:val="18"/>
                <w:rtl w:val="0"/>
              </w:rPr>
              <w:t xml:space="preserve">&lt;?xml-model href="https://raw.githubusercontent.com/erc-dharma/project-documentation/master/schema/latest/DHARMA_CritEdSchema.rng" schematypens="http://purl.oclc.org/dsdl/schematron"?&gt;</w:t>
            </w:r>
          </w:p>
          <w:p w:rsidR="00000000" w:rsidDel="00000000" w:rsidP="00000000" w:rsidRDefault="00000000" w:rsidRPr="00000000" w14:paraId="00000117">
            <w:pPr>
              <w:widowControl w:val="0"/>
              <w:rPr>
                <w:sz w:val="18"/>
                <w:szCs w:val="18"/>
              </w:rPr>
            </w:pPr>
            <w:r w:rsidDel="00000000" w:rsidR="00000000" w:rsidRPr="00000000">
              <w:rPr>
                <w:color w:val="000096"/>
                <w:sz w:val="18"/>
                <w:szCs w:val="18"/>
                <w:rtl w:val="0"/>
              </w:rPr>
              <w:t xml:space="preserve">&lt;TEI</w:t>
            </w:r>
            <w:r w:rsidDel="00000000" w:rsidR="00000000" w:rsidRPr="00000000">
              <w:rPr>
                <w:color w:val="f5844c"/>
                <w:sz w:val="18"/>
                <w:szCs w:val="18"/>
                <w:rtl w:val="0"/>
              </w:rPr>
              <w:t xml:space="preserve"> xmlns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"http://www.tei-c.org/ns/1.0"</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"eng"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"edition"</w:t>
            </w:r>
            <w:r w:rsidDel="00000000" w:rsidR="00000000" w:rsidRPr="00000000">
              <w:rPr>
                <w:color w:val="000096"/>
                <w:sz w:val="18"/>
                <w:szCs w:val="18"/>
                <w:rtl w:val="0"/>
              </w:rPr>
              <w:t xml:space="preserve">&gt;</w:t>
            </w:r>
            <w:r w:rsidDel="00000000" w:rsidR="00000000" w:rsidRPr="00000000">
              <w:rPr>
                <w:sz w:val="18"/>
                <w:szCs w:val="18"/>
                <w:rtl w:val="0"/>
              </w:rPr>
              <w:tab/>
            </w:r>
          </w:p>
          <w:p w:rsidR="00000000" w:rsidDel="00000000" w:rsidP="00000000" w:rsidRDefault="00000000" w:rsidRPr="00000000" w14:paraId="00000118">
            <w:pPr>
              <w:widowControl w:val="0"/>
              <w:rPr>
                <w:color w:val="000096"/>
                <w:sz w:val="18"/>
                <w:szCs w:val="18"/>
              </w:rPr>
            </w:pPr>
            <w:r w:rsidDel="00000000" w:rsidR="00000000" w:rsidRPr="00000000">
              <w:rPr>
                <w:color w:val="000096"/>
                <w:sz w:val="18"/>
                <w:szCs w:val="18"/>
                <w:rtl w:val="0"/>
              </w:rPr>
              <w:t xml:space="preserve">&lt;teiHeader&gt;</w:t>
            </w:r>
          </w:p>
          <w:p w:rsidR="00000000" w:rsidDel="00000000" w:rsidP="00000000" w:rsidRDefault="00000000" w:rsidRPr="00000000" w14:paraId="0000011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&lt;fileDesc&gt;</w:t>
            </w:r>
          </w:p>
          <w:p w:rsidR="00000000" w:rsidDel="00000000" w:rsidP="00000000" w:rsidRDefault="00000000" w:rsidRPr="00000000" w14:paraId="0000011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&lt;titleStmt&gt;</w:t>
            </w:r>
          </w:p>
          <w:p w:rsidR="00000000" w:rsidDel="00000000" w:rsidP="00000000" w:rsidRDefault="00000000" w:rsidRPr="00000000" w14:paraId="0000011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000096"/>
                <w:sz w:val="18"/>
                <w:szCs w:val="18"/>
                <w:rtl w:val="0"/>
              </w:rPr>
              <w:t xml:space="preserve">&gt;</w:t>
            </w:r>
            <w:r w:rsidDel="00000000" w:rsidR="00000000" w:rsidRPr="00000000">
              <w:rPr>
                <w:sz w:val="18"/>
                <w:szCs w:val="18"/>
                <w:rtl w:val="0"/>
              </w:rPr>
              <w:t xml:space="preserve">Encoding Template for Critical Editions</w:t>
            </w:r>
            <w:r w:rsidDel="00000000" w:rsidR="00000000" w:rsidRPr="00000000">
              <w:rPr>
                <w:color w:val="000096"/>
                <w:sz w:val="18"/>
                <w:szCs w:val="18"/>
                <w:rtl w:val="0"/>
              </w:rPr>
              <w:t xml:space="preserve">&lt;/title&gt;</w:t>
            </w:r>
          </w:p>
          <w:p w:rsidR="00000000" w:rsidDel="00000000" w:rsidP="00000000" w:rsidRDefault="00000000" w:rsidRPr="00000000" w14:paraId="0000011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"subtitle"</w:t>
            </w:r>
            <w:r w:rsidDel="00000000" w:rsidR="00000000" w:rsidRPr="00000000">
              <w:rPr>
                <w:color w:val="000096"/>
                <w:sz w:val="18"/>
                <w:szCs w:val="18"/>
                <w:rtl w:val="0"/>
              </w:rPr>
              <w:t xml:space="preserve">&gt;</w:t>
            </w:r>
            <w:r w:rsidDel="00000000" w:rsidR="00000000" w:rsidRPr="00000000">
              <w:rPr>
                <w:sz w:val="18"/>
                <w:szCs w:val="18"/>
                <w:rtl w:val="0"/>
              </w:rPr>
              <w:t xml:space="preserve">Digital Critical Edition of...</w:t>
            </w:r>
            <w:r w:rsidDel="00000000" w:rsidR="00000000" w:rsidRPr="00000000">
              <w:rPr>
                <w:color w:val="000096"/>
                <w:sz w:val="18"/>
                <w:szCs w:val="18"/>
                <w:rtl w:val="0"/>
              </w:rPr>
              <w:t xml:space="preserve">&lt;/title&gt;</w:t>
            </w:r>
          </w:p>
          <w:p w:rsidR="00000000" w:rsidDel="00000000" w:rsidP="00000000" w:rsidRDefault="00000000" w:rsidRPr="00000000" w14:paraId="0000011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"part:jodo"</w:t>
            </w:r>
            <w:r w:rsidDel="00000000" w:rsidR="00000000" w:rsidRPr="00000000">
              <w:rPr>
                <w:color w:val="000096"/>
                <w:sz w:val="18"/>
                <w:szCs w:val="18"/>
                <w:rtl w:val="0"/>
              </w:rPr>
              <w:t xml:space="preserve">&gt;</w:t>
            </w:r>
          </w:p>
          <w:p w:rsidR="00000000" w:rsidDel="00000000" w:rsidP="00000000" w:rsidRDefault="00000000" w:rsidRPr="00000000" w14:paraId="0000011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&lt;forename&gt;</w:t>
            </w:r>
            <w:r w:rsidDel="00000000" w:rsidR="00000000" w:rsidRPr="00000000">
              <w:rPr>
                <w:sz w:val="18"/>
                <w:szCs w:val="18"/>
                <w:rtl w:val="0"/>
              </w:rPr>
              <w:t xml:space="preserve">John</w:t>
            </w:r>
            <w:r w:rsidDel="00000000" w:rsidR="00000000" w:rsidRPr="00000000">
              <w:rPr>
                <w:color w:val="000096"/>
                <w:sz w:val="18"/>
                <w:szCs w:val="18"/>
                <w:rtl w:val="0"/>
              </w:rPr>
              <w:t xml:space="preserve">&lt;/forename&gt;</w:t>
            </w:r>
          </w:p>
          <w:p w:rsidR="00000000" w:rsidDel="00000000" w:rsidP="00000000" w:rsidRDefault="00000000" w:rsidRPr="00000000" w14:paraId="0000011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&lt;surname&gt;</w:t>
            </w:r>
            <w:r w:rsidDel="00000000" w:rsidR="00000000" w:rsidRPr="00000000">
              <w:rPr>
                <w:sz w:val="18"/>
                <w:szCs w:val="18"/>
                <w:rtl w:val="0"/>
              </w:rPr>
              <w:t xml:space="preserve">Doe</w:t>
            </w:r>
            <w:r w:rsidDel="00000000" w:rsidR="00000000" w:rsidRPr="00000000">
              <w:rPr>
                <w:color w:val="000096"/>
                <w:sz w:val="18"/>
                <w:szCs w:val="18"/>
                <w:rtl w:val="0"/>
              </w:rPr>
              <w:t xml:space="preserve">&lt;/surname&gt;</w:t>
            </w:r>
          </w:p>
          <w:p w:rsidR="00000000" w:rsidDel="00000000" w:rsidP="00000000" w:rsidRDefault="00000000" w:rsidRPr="00000000" w14:paraId="0000012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&lt;/editor&gt;</w:t>
            </w:r>
          </w:p>
          <w:p w:rsidR="00000000" w:rsidDel="00000000" w:rsidP="00000000" w:rsidRDefault="00000000" w:rsidRPr="00000000" w14:paraId="0000012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&lt;respStmt&gt;</w:t>
            </w:r>
          </w:p>
          <w:p w:rsidR="00000000" w:rsidDel="00000000" w:rsidP="00000000" w:rsidRDefault="00000000" w:rsidRPr="00000000" w14:paraId="0000012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&lt;resp&gt;</w:t>
            </w:r>
            <w:r w:rsidDel="00000000" w:rsidR="00000000" w:rsidRPr="00000000">
              <w:rPr>
                <w:sz w:val="18"/>
                <w:szCs w:val="18"/>
                <w:rtl w:val="0"/>
              </w:rPr>
              <w:t xml:space="preserve">creation of the file</w:t>
            </w:r>
            <w:r w:rsidDel="00000000" w:rsidR="00000000" w:rsidRPr="00000000">
              <w:rPr>
                <w:color w:val="000096"/>
                <w:sz w:val="18"/>
                <w:szCs w:val="18"/>
                <w:rtl w:val="0"/>
              </w:rPr>
              <w:t xml:space="preserve">&lt;/resp&gt;</w:t>
            </w:r>
          </w:p>
          <w:p w:rsidR="00000000" w:rsidDel="00000000" w:rsidP="00000000" w:rsidRDefault="00000000" w:rsidRPr="00000000" w14:paraId="0000012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"part:jodo"</w:t>
            </w:r>
            <w:r w:rsidDel="00000000" w:rsidR="00000000" w:rsidRPr="00000000">
              <w:rPr>
                <w:color w:val="000096"/>
                <w:sz w:val="18"/>
                <w:szCs w:val="18"/>
                <w:rtl w:val="0"/>
              </w:rPr>
              <w:t xml:space="preserve">&gt;</w:t>
            </w:r>
          </w:p>
          <w:p w:rsidR="00000000" w:rsidDel="00000000" w:rsidP="00000000" w:rsidRDefault="00000000" w:rsidRPr="00000000" w14:paraId="0000012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&lt;forename&gt;</w:t>
            </w:r>
            <w:r w:rsidDel="00000000" w:rsidR="00000000" w:rsidRPr="00000000">
              <w:rPr>
                <w:sz w:val="18"/>
                <w:szCs w:val="18"/>
                <w:rtl w:val="0"/>
              </w:rPr>
              <w:t xml:space="preserve">John</w:t>
            </w:r>
            <w:r w:rsidDel="00000000" w:rsidR="00000000" w:rsidRPr="00000000">
              <w:rPr>
                <w:color w:val="000096"/>
                <w:sz w:val="18"/>
                <w:szCs w:val="18"/>
                <w:rtl w:val="0"/>
              </w:rPr>
              <w:t xml:space="preserve">&lt;/forename&gt;</w:t>
            </w:r>
          </w:p>
          <w:p w:rsidR="00000000" w:rsidDel="00000000" w:rsidP="00000000" w:rsidRDefault="00000000" w:rsidRPr="00000000" w14:paraId="0000012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&lt;surname&gt;</w:t>
            </w:r>
            <w:r w:rsidDel="00000000" w:rsidR="00000000" w:rsidRPr="00000000">
              <w:rPr>
                <w:sz w:val="18"/>
                <w:szCs w:val="18"/>
                <w:rtl w:val="0"/>
              </w:rPr>
              <w:t xml:space="preserve">Doe</w:t>
            </w:r>
            <w:r w:rsidDel="00000000" w:rsidR="00000000" w:rsidRPr="00000000">
              <w:rPr>
                <w:color w:val="000096"/>
                <w:sz w:val="18"/>
                <w:szCs w:val="18"/>
                <w:rtl w:val="0"/>
              </w:rPr>
              <w:t xml:space="preserve">&lt;/surname&gt;</w:t>
            </w:r>
          </w:p>
          <w:p w:rsidR="00000000" w:rsidDel="00000000" w:rsidP="00000000" w:rsidRDefault="00000000" w:rsidRPr="00000000" w14:paraId="0000012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&lt;/persName&gt;</w:t>
            </w:r>
          </w:p>
          <w:p w:rsidR="00000000" w:rsidDel="00000000" w:rsidP="00000000" w:rsidRDefault="00000000" w:rsidRPr="00000000" w14:paraId="0000012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&lt;/respStmt&gt;</w:t>
            </w:r>
          </w:p>
          <w:p w:rsidR="00000000" w:rsidDel="00000000" w:rsidP="00000000" w:rsidRDefault="00000000" w:rsidRPr="00000000" w14:paraId="0000012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&lt;/titleStmt&gt;</w:t>
            </w:r>
          </w:p>
          <w:p w:rsidR="00000000" w:rsidDel="00000000" w:rsidP="00000000" w:rsidRDefault="00000000" w:rsidRPr="00000000" w14:paraId="0000012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&lt;publicationStmt&gt;</w:t>
            </w:r>
          </w:p>
          <w:p w:rsidR="00000000" w:rsidDel="00000000" w:rsidP="00000000" w:rsidRDefault="00000000" w:rsidRPr="00000000" w14:paraId="0000012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&lt;authority&gt;</w:t>
            </w:r>
            <w:r w:rsidDel="00000000" w:rsidR="00000000" w:rsidRPr="00000000">
              <w:rPr>
                <w:sz w:val="18"/>
                <w:szCs w:val="18"/>
                <w:rtl w:val="0"/>
              </w:rPr>
              <w:t xml:space="preserve">DHARMA</w:t>
            </w:r>
            <w:r w:rsidDel="00000000" w:rsidR="00000000" w:rsidRPr="00000000">
              <w:rPr>
                <w:color w:val="000096"/>
                <w:sz w:val="18"/>
                <w:szCs w:val="18"/>
                <w:rtl w:val="0"/>
              </w:rPr>
              <w:t xml:space="preserve">&lt;/authority&gt;</w:t>
            </w:r>
          </w:p>
          <w:p w:rsidR="00000000" w:rsidDel="00000000" w:rsidP="00000000" w:rsidRDefault="00000000" w:rsidRPr="00000000" w14:paraId="0000012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&lt;pubPlace&gt;</w:t>
            </w:r>
            <w:r w:rsidDel="00000000" w:rsidR="00000000" w:rsidRPr="00000000">
              <w:rPr>
                <w:sz w:val="18"/>
                <w:szCs w:val="18"/>
                <w:rtl w:val="0"/>
              </w:rPr>
              <w:t xml:space="preserve">Paris</w:t>
            </w:r>
            <w:r w:rsidDel="00000000" w:rsidR="00000000" w:rsidRPr="00000000">
              <w:rPr>
                <w:color w:val="000096"/>
                <w:sz w:val="18"/>
                <w:szCs w:val="18"/>
                <w:rtl w:val="0"/>
              </w:rPr>
              <w:t xml:space="preserve">&lt;/pubPlace&gt;</w:t>
            </w:r>
          </w:p>
          <w:p w:rsidR="00000000" w:rsidDel="00000000" w:rsidP="00000000" w:rsidRDefault="00000000" w:rsidRPr="00000000" w14:paraId="0000012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"filename"</w:t>
            </w:r>
            <w:r w:rsidDel="00000000" w:rsidR="00000000" w:rsidRPr="00000000">
              <w:rPr>
                <w:color w:val="000096"/>
                <w:sz w:val="18"/>
                <w:szCs w:val="18"/>
                <w:rtl w:val="0"/>
              </w:rPr>
              <w:t xml:space="preserve">&gt;</w:t>
            </w:r>
            <w:r w:rsidDel="00000000" w:rsidR="00000000" w:rsidRPr="00000000">
              <w:rPr>
                <w:sz w:val="18"/>
                <w:szCs w:val="18"/>
                <w:rtl w:val="0"/>
              </w:rPr>
              <w:t xml:space="preserve">DHARMA_templateCriticalEdition_v01</w:t>
            </w:r>
            <w:r w:rsidDel="00000000" w:rsidR="00000000" w:rsidRPr="00000000">
              <w:rPr>
                <w:color w:val="000096"/>
                <w:sz w:val="18"/>
                <w:szCs w:val="18"/>
                <w:rtl w:val="0"/>
              </w:rPr>
              <w:t xml:space="preserve">&lt;/idno&gt;</w:t>
            </w:r>
          </w:p>
          <w:p w:rsidR="00000000" w:rsidDel="00000000" w:rsidP="00000000" w:rsidRDefault="00000000" w:rsidRPr="00000000" w14:paraId="0000012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&lt;availability&gt;</w:t>
            </w:r>
          </w:p>
          <w:p w:rsidR="00000000" w:rsidDel="00000000" w:rsidP="00000000" w:rsidRDefault="00000000" w:rsidRPr="00000000" w14:paraId="0000012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&lt;licence</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"https://creativecommons.org/licenses/by/4.0/"</w:t>
            </w:r>
            <w:r w:rsidDel="00000000" w:rsidR="00000000" w:rsidRPr="00000000">
              <w:rPr>
                <w:color w:val="000096"/>
                <w:sz w:val="18"/>
                <w:szCs w:val="18"/>
                <w:rtl w:val="0"/>
              </w:rPr>
              <w:t xml:space="preserve">&gt;</w:t>
            </w:r>
          </w:p>
          <w:p w:rsidR="00000000" w:rsidDel="00000000" w:rsidP="00000000" w:rsidRDefault="00000000" w:rsidRPr="00000000" w14:paraId="0000012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This work is licenced under the Creative Commons Attribution 4.0 Unported Licence. To view a copy of the licence, visit https://creativecommons.org/licenses/by/4.0/ or send a letter to Creative Commons, 444 Castro Street, Suite 900, Mountain View, California, 94041, USA.</w:t>
            </w:r>
            <w:r w:rsidDel="00000000" w:rsidR="00000000" w:rsidRPr="00000000">
              <w:rPr>
                <w:color w:val="000096"/>
                <w:sz w:val="18"/>
                <w:szCs w:val="18"/>
                <w:rtl w:val="0"/>
              </w:rPr>
              <w:t xml:space="preserve">&lt;/p&gt;</w:t>
            </w:r>
          </w:p>
          <w:p w:rsidR="00000000" w:rsidDel="00000000" w:rsidP="00000000" w:rsidRDefault="00000000" w:rsidRPr="00000000" w14:paraId="0000013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Copyright (c) 2019-2025 by John Doe.</w:t>
            </w:r>
            <w:r w:rsidDel="00000000" w:rsidR="00000000" w:rsidRPr="00000000">
              <w:rPr>
                <w:color w:val="000096"/>
                <w:sz w:val="18"/>
                <w:szCs w:val="18"/>
                <w:rtl w:val="0"/>
              </w:rPr>
              <w:t xml:space="preserve">&lt;/p&gt;</w:t>
            </w:r>
          </w:p>
          <w:p w:rsidR="00000000" w:rsidDel="00000000" w:rsidP="00000000" w:rsidRDefault="00000000" w:rsidRPr="00000000" w14:paraId="0000013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&lt;/licence&gt;</w:t>
            </w:r>
          </w:p>
          <w:p w:rsidR="00000000" w:rsidDel="00000000" w:rsidP="00000000" w:rsidRDefault="00000000" w:rsidRPr="00000000" w14:paraId="0000013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&lt;/availability&gt;</w:t>
            </w:r>
          </w:p>
          <w:p w:rsidR="00000000" w:rsidDel="00000000" w:rsidP="00000000" w:rsidRDefault="00000000" w:rsidRPr="00000000" w14:paraId="0000013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&lt;date</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"2019"</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"2025"</w:t>
            </w:r>
            <w:r w:rsidDel="00000000" w:rsidR="00000000" w:rsidRPr="00000000">
              <w:rPr>
                <w:color w:val="000096"/>
                <w:sz w:val="18"/>
                <w:szCs w:val="18"/>
                <w:rtl w:val="0"/>
              </w:rPr>
              <w:t xml:space="preserve">&gt;</w:t>
            </w:r>
            <w:r w:rsidDel="00000000" w:rsidR="00000000" w:rsidRPr="00000000">
              <w:rPr>
                <w:sz w:val="18"/>
                <w:szCs w:val="18"/>
                <w:rtl w:val="0"/>
              </w:rPr>
              <w:t xml:space="preserve">2019-2025</w:t>
            </w:r>
            <w:r w:rsidDel="00000000" w:rsidR="00000000" w:rsidRPr="00000000">
              <w:rPr>
                <w:color w:val="000096"/>
                <w:sz w:val="18"/>
                <w:szCs w:val="18"/>
                <w:rtl w:val="0"/>
              </w:rPr>
              <w:t xml:space="preserve">&lt;/date&gt;</w:t>
            </w:r>
          </w:p>
          <w:p w:rsidR="00000000" w:rsidDel="00000000" w:rsidP="00000000" w:rsidRDefault="00000000" w:rsidRPr="00000000" w14:paraId="0000013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&lt;/publicationStmt&gt;</w:t>
            </w:r>
          </w:p>
          <w:p w:rsidR="00000000" w:rsidDel="00000000" w:rsidP="00000000" w:rsidRDefault="00000000" w:rsidRPr="00000000" w14:paraId="0000013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&lt;sourceDesc&gt;</w:t>
            </w:r>
          </w:p>
          <w:p w:rsidR="00000000" w:rsidDel="00000000" w:rsidP="00000000" w:rsidRDefault="00000000" w:rsidRPr="00000000" w14:paraId="0000013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&lt;listWit&gt;</w:t>
            </w:r>
          </w:p>
          <w:p w:rsidR="00000000" w:rsidDel="00000000" w:rsidP="00000000" w:rsidRDefault="00000000" w:rsidRPr="00000000" w14:paraId="0000013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w:t>
            </w:r>
            <w:r w:rsidDel="00000000" w:rsidR="00000000" w:rsidRPr="00000000">
              <w:rPr>
                <w:color w:val="000096"/>
                <w:sz w:val="18"/>
                <w:szCs w:val="18"/>
                <w:rtl w:val="0"/>
              </w:rPr>
              <w:t xml:space="preserve">&gt;</w:t>
            </w:r>
          </w:p>
          <w:p w:rsidR="00000000" w:rsidDel="00000000" w:rsidP="00000000" w:rsidRDefault="00000000" w:rsidRPr="00000000" w14:paraId="00000138">
            <w:pPr>
              <w:widowControl w:val="0"/>
              <w:rPr>
                <w:color w:val="006400"/>
                <w:sz w:val="18"/>
                <w:szCs w:val="18"/>
              </w:rPr>
            </w:pPr>
            <w:r w:rsidDel="00000000" w:rsidR="00000000" w:rsidRPr="00000000">
              <w:rPr>
                <w:sz w:val="18"/>
                <w:szCs w:val="18"/>
                <w:rtl w:val="0"/>
              </w:rPr>
              <w:t xml:space="preserve">                    </w:t>
            </w:r>
            <w:r w:rsidDel="00000000" w:rsidR="00000000" w:rsidRPr="00000000">
              <w:rPr>
                <w:color w:val="006400"/>
                <w:sz w:val="18"/>
                <w:szCs w:val="18"/>
                <w:rtl w:val="0"/>
              </w:rPr>
              <w:t xml:space="preserve">&lt;!-- Elements about a witness --&gt;</w:t>
            </w:r>
          </w:p>
          <w:p w:rsidR="00000000" w:rsidDel="00000000" w:rsidP="00000000" w:rsidRDefault="00000000" w:rsidRPr="00000000" w14:paraId="0000013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&lt;/witness&gt;</w:t>
            </w:r>
          </w:p>
          <w:p w:rsidR="00000000" w:rsidDel="00000000" w:rsidP="00000000" w:rsidRDefault="00000000" w:rsidRPr="00000000" w14:paraId="0000013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&lt;/listWit&gt;</w:t>
            </w:r>
          </w:p>
          <w:p w:rsidR="00000000" w:rsidDel="00000000" w:rsidP="00000000" w:rsidRDefault="00000000" w:rsidRPr="00000000" w14:paraId="0000013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&lt;/sourceDesc&gt;</w:t>
            </w:r>
          </w:p>
          <w:p w:rsidR="00000000" w:rsidDel="00000000" w:rsidP="00000000" w:rsidRDefault="00000000" w:rsidRPr="00000000" w14:paraId="0000013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&lt;/fileDesc&gt;</w:t>
            </w:r>
          </w:p>
          <w:p w:rsidR="00000000" w:rsidDel="00000000" w:rsidP="00000000" w:rsidRDefault="00000000" w:rsidRPr="00000000" w14:paraId="0000013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&lt;encodingDesc&gt;</w:t>
            </w:r>
          </w:p>
          <w:p w:rsidR="00000000" w:rsidDel="00000000" w:rsidP="00000000" w:rsidRDefault="00000000" w:rsidRPr="00000000" w14:paraId="0000013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13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This project has received funding from the European Research Council (ERC) under the European Union’s Horizon 2020 research and innovation programme (grant agreement no 809994).</w:t>
            </w:r>
            <w:r w:rsidDel="00000000" w:rsidR="00000000" w:rsidRPr="00000000">
              <w:rPr>
                <w:color w:val="000096"/>
                <w:sz w:val="18"/>
                <w:szCs w:val="18"/>
                <w:rtl w:val="0"/>
              </w:rPr>
              <w:t xml:space="preserve">&lt;/p&gt;</w:t>
            </w:r>
          </w:p>
          <w:p w:rsidR="00000000" w:rsidDel="00000000" w:rsidP="00000000" w:rsidRDefault="00000000" w:rsidRPr="00000000" w14:paraId="0000014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14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&lt;schemaRef</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"guide"</w:t>
            </w:r>
            <w:r w:rsidDel="00000000" w:rsidR="00000000" w:rsidRPr="00000000">
              <w:rPr>
                <w:color w:val="f5844c"/>
                <w:sz w:val="18"/>
                <w:szCs w:val="18"/>
                <w:rtl w:val="0"/>
              </w:rPr>
              <w:t xml:space="preserve"> key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 EGCv01"</w:t>
            </w:r>
            <w:r w:rsidDel="00000000" w:rsidR="00000000" w:rsidRPr="00000000">
              <w:rPr>
                <w:color w:val="f5844c"/>
                <w:sz w:val="18"/>
                <w:szCs w:val="18"/>
                <w:rtl w:val="0"/>
              </w:rPr>
              <w:t xml:space="preserve"> url</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"https://docs.google.com/document/d/15HFxHJTOzIU1UDyVrB2yQYJ5wI6JyEshEkYgg5qwj8M/edit#"</w:t>
            </w:r>
            <w:r w:rsidDel="00000000" w:rsidR="00000000" w:rsidRPr="00000000">
              <w:rPr>
                <w:color w:val="000096"/>
                <w:sz w:val="18"/>
                <w:szCs w:val="18"/>
                <w:rtl w:val="0"/>
              </w:rPr>
              <w:t xml:space="preserve">/&gt;</w:t>
            </w:r>
          </w:p>
          <w:p w:rsidR="00000000" w:rsidDel="00000000" w:rsidP="00000000" w:rsidRDefault="00000000" w:rsidRPr="00000000" w14:paraId="0000014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&lt;/encodingDesc&gt;</w:t>
            </w:r>
          </w:p>
          <w:p w:rsidR="00000000" w:rsidDel="00000000" w:rsidP="00000000" w:rsidRDefault="00000000" w:rsidRPr="00000000" w14:paraId="0000014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&lt;profileDesc&gt;</w:t>
            </w:r>
          </w:p>
          <w:p w:rsidR="00000000" w:rsidDel="00000000" w:rsidP="00000000" w:rsidRDefault="00000000" w:rsidRPr="00000000" w14:paraId="0000014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&lt;langUsage&gt;</w:t>
            </w:r>
          </w:p>
          <w:p w:rsidR="00000000" w:rsidDel="00000000" w:rsidP="00000000" w:rsidRDefault="00000000" w:rsidRPr="00000000" w14:paraId="00000145">
            <w:pPr>
              <w:widowControl w:val="0"/>
              <w:rPr>
                <w:color w:val="006400"/>
                <w:sz w:val="18"/>
                <w:szCs w:val="18"/>
              </w:rPr>
            </w:pPr>
            <w:r w:rsidDel="00000000" w:rsidR="00000000" w:rsidRPr="00000000">
              <w:rPr>
                <w:sz w:val="18"/>
                <w:szCs w:val="18"/>
                <w:rtl w:val="0"/>
              </w:rPr>
              <w:t xml:space="preserve">            </w:t>
            </w:r>
            <w:r w:rsidDel="00000000" w:rsidR="00000000" w:rsidRPr="00000000">
              <w:rPr>
                <w:color w:val="006400"/>
                <w:sz w:val="18"/>
                <w:szCs w:val="18"/>
                <w:rtl w:val="0"/>
              </w:rPr>
              <w:t xml:space="preserve">&lt;!-- choose the language(s) of your text, remove the others --&gt;</w:t>
            </w:r>
          </w:p>
          <w:p w:rsidR="00000000" w:rsidDel="00000000" w:rsidP="00000000" w:rsidRDefault="00000000" w:rsidRPr="00000000" w14:paraId="0000014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&lt;/langUsage&gt;</w:t>
            </w:r>
          </w:p>
          <w:p w:rsidR="00000000" w:rsidDel="00000000" w:rsidP="00000000" w:rsidRDefault="00000000" w:rsidRPr="00000000" w14:paraId="0000014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&lt;textClass&gt;</w:t>
            </w:r>
          </w:p>
          <w:p w:rsidR="00000000" w:rsidDel="00000000" w:rsidP="00000000" w:rsidRDefault="00000000" w:rsidRPr="00000000" w14:paraId="0000014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&lt;keywords&gt;</w:t>
            </w:r>
          </w:p>
          <w:p w:rsidR="00000000" w:rsidDel="00000000" w:rsidP="00000000" w:rsidRDefault="00000000" w:rsidRPr="00000000" w14:paraId="00000149">
            <w:pPr>
              <w:widowControl w:val="0"/>
              <w:rPr>
                <w:color w:val="006400"/>
                <w:sz w:val="18"/>
                <w:szCs w:val="18"/>
              </w:rPr>
            </w:pPr>
            <w:r w:rsidDel="00000000" w:rsidR="00000000" w:rsidRPr="00000000">
              <w:rPr>
                <w:sz w:val="18"/>
                <w:szCs w:val="18"/>
                <w:rtl w:val="0"/>
              </w:rPr>
              <w:t xml:space="preserve">                </w:t>
            </w:r>
            <w:r w:rsidDel="00000000" w:rsidR="00000000" w:rsidRPr="00000000">
              <w:rPr>
                <w:color w:val="006400"/>
                <w:sz w:val="18"/>
                <w:szCs w:val="18"/>
                <w:rtl w:val="0"/>
              </w:rPr>
              <w:t xml:space="preserve">&lt;!-- In due course we will can use this element to declare keywords as &lt;term&gt;s, but at the moment please ignore &lt;keywords&gt;  --&gt;</w:t>
            </w:r>
          </w:p>
          <w:p w:rsidR="00000000" w:rsidDel="00000000" w:rsidP="00000000" w:rsidRDefault="00000000" w:rsidRPr="00000000" w14:paraId="0000014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&lt;/keywords&gt;</w:t>
            </w:r>
          </w:p>
          <w:p w:rsidR="00000000" w:rsidDel="00000000" w:rsidP="00000000" w:rsidRDefault="00000000" w:rsidRPr="00000000" w14:paraId="0000014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&lt;/textClass&gt;</w:t>
            </w:r>
          </w:p>
          <w:p w:rsidR="00000000" w:rsidDel="00000000" w:rsidP="00000000" w:rsidRDefault="00000000" w:rsidRPr="00000000" w14:paraId="0000014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&lt;/profileDesc&gt;</w:t>
            </w:r>
          </w:p>
          <w:p w:rsidR="00000000" w:rsidDel="00000000" w:rsidP="00000000" w:rsidRDefault="00000000" w:rsidRPr="00000000" w14:paraId="0000014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&lt;revisionDesc&gt;</w:t>
            </w:r>
          </w:p>
          <w:p w:rsidR="00000000" w:rsidDel="00000000" w:rsidP="00000000" w:rsidRDefault="00000000" w:rsidRPr="00000000" w14:paraId="0000014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&lt;change</w:t>
            </w:r>
            <w:r w:rsidDel="00000000" w:rsidR="00000000" w:rsidRPr="00000000">
              <w:rPr>
                <w:color w:val="f5844c"/>
                <w:sz w:val="18"/>
                <w:szCs w:val="18"/>
                <w:rtl w:val="0"/>
              </w:rPr>
              <w:t xml:space="preserve"> who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"part:axja"</w:t>
            </w:r>
            <w:r w:rsidDel="00000000" w:rsidR="00000000" w:rsidRPr="00000000">
              <w:rPr>
                <w:color w:val="f5844c"/>
                <w:sz w:val="18"/>
                <w:szCs w:val="18"/>
                <w:rtl w:val="0"/>
              </w:rPr>
              <w:t xml:space="preserve"> when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"2020-01-06"</w:t>
            </w:r>
            <w:r w:rsidDel="00000000" w:rsidR="00000000" w:rsidRPr="00000000">
              <w:rPr>
                <w:color w:val="f5844c"/>
                <w:sz w:val="18"/>
                <w:szCs w:val="18"/>
                <w:rtl w:val="0"/>
              </w:rPr>
              <w:t xml:space="preserve"> status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"draft"</w:t>
            </w:r>
            <w:r w:rsidDel="00000000" w:rsidR="00000000" w:rsidRPr="00000000">
              <w:rPr>
                <w:color w:val="000096"/>
                <w:sz w:val="18"/>
                <w:szCs w:val="18"/>
                <w:rtl w:val="0"/>
              </w:rPr>
              <w:t xml:space="preserve">&gt;</w:t>
            </w:r>
            <w:r w:rsidDel="00000000" w:rsidR="00000000" w:rsidRPr="00000000">
              <w:rPr>
                <w:sz w:val="18"/>
                <w:szCs w:val="18"/>
                <w:rtl w:val="0"/>
              </w:rPr>
              <w:t xml:space="preserve">Creation of the template</w:t>
            </w:r>
            <w:r w:rsidDel="00000000" w:rsidR="00000000" w:rsidRPr="00000000">
              <w:rPr>
                <w:color w:val="000096"/>
                <w:sz w:val="18"/>
                <w:szCs w:val="18"/>
                <w:rtl w:val="0"/>
              </w:rPr>
              <w:t xml:space="preserve">&lt;/change&gt;</w:t>
            </w:r>
          </w:p>
          <w:p w:rsidR="00000000" w:rsidDel="00000000" w:rsidP="00000000" w:rsidRDefault="00000000" w:rsidRPr="00000000" w14:paraId="0000014F">
            <w:pPr>
              <w:widowControl w:val="0"/>
              <w:rPr>
                <w:color w:val="006400"/>
                <w:sz w:val="18"/>
                <w:szCs w:val="18"/>
              </w:rPr>
            </w:pPr>
            <w:r w:rsidDel="00000000" w:rsidR="00000000" w:rsidRPr="00000000">
              <w:rPr>
                <w:sz w:val="18"/>
                <w:szCs w:val="18"/>
                <w:rtl w:val="0"/>
              </w:rPr>
              <w:t xml:space="preserve">        </w:t>
            </w:r>
            <w:r w:rsidDel="00000000" w:rsidR="00000000" w:rsidRPr="00000000">
              <w:rPr>
                <w:color w:val="006400"/>
                <w:sz w:val="18"/>
                <w:szCs w:val="18"/>
                <w:rtl w:val="0"/>
              </w:rPr>
              <w:t xml:space="preserve">&lt;!-- replace this by a line that has you as @who, that has the @date on which you finished the first basic encoding of the file, and that has the following description of what was finished on that date: "Initial encoding of the file." Then add a &lt;change&gt; entry for each significant change to the file. --&gt;</w:t>
            </w:r>
          </w:p>
          <w:p w:rsidR="00000000" w:rsidDel="00000000" w:rsidP="00000000" w:rsidRDefault="00000000" w:rsidRPr="00000000" w14:paraId="0000015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&lt;/revisionDesc&gt;</w:t>
            </w:r>
          </w:p>
          <w:p w:rsidR="00000000" w:rsidDel="00000000" w:rsidP="00000000" w:rsidRDefault="00000000" w:rsidRPr="00000000" w14:paraId="00000151">
            <w:pPr>
              <w:widowControl w:val="0"/>
              <w:rPr>
                <w:color w:val="000096"/>
                <w:sz w:val="18"/>
                <w:szCs w:val="18"/>
              </w:rPr>
            </w:pPr>
            <w:r w:rsidDel="00000000" w:rsidR="00000000" w:rsidRPr="00000000">
              <w:rPr>
                <w:color w:val="000096"/>
                <w:sz w:val="18"/>
                <w:szCs w:val="18"/>
                <w:rtl w:val="0"/>
              </w:rPr>
              <w:t xml:space="preserve">&lt;/teiHeader&gt;</w:t>
            </w:r>
          </w:p>
          <w:p w:rsidR="00000000" w:rsidDel="00000000" w:rsidP="00000000" w:rsidRDefault="00000000" w:rsidRPr="00000000" w14:paraId="00000152">
            <w:pPr>
              <w:widowControl w:val="0"/>
              <w:rPr>
                <w:color w:val="006400"/>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&lt;text</w:t>
            </w:r>
            <w:r w:rsidDel="00000000" w:rsidR="00000000" w:rsidRPr="00000000">
              <w:rPr>
                <w:color w:val="f5844c"/>
                <w:sz w:val="18"/>
                <w:szCs w:val="18"/>
                <w:rtl w:val="0"/>
              </w:rPr>
              <w:t xml:space="preserve"> xml:space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"preserve"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"lg-code"</w:t>
            </w:r>
            <w:r w:rsidDel="00000000" w:rsidR="00000000" w:rsidRPr="00000000">
              <w:rPr>
                <w:color w:val="000096"/>
                <w:sz w:val="18"/>
                <w:szCs w:val="18"/>
                <w:rtl w:val="0"/>
              </w:rPr>
              <w:t xml:space="preserve">&gt;</w:t>
            </w:r>
            <w:r w:rsidDel="00000000" w:rsidR="00000000" w:rsidRPr="00000000">
              <w:rPr>
                <w:color w:val="006400"/>
                <w:sz w:val="18"/>
                <w:szCs w:val="18"/>
                <w:rtl w:val="0"/>
              </w:rPr>
              <w:t xml:space="preserve">&lt;!-- update the language code --&gt;</w:t>
            </w:r>
          </w:p>
          <w:p w:rsidR="00000000" w:rsidDel="00000000" w:rsidP="00000000" w:rsidRDefault="00000000" w:rsidRPr="00000000" w14:paraId="00000153">
            <w:pPr>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&lt;body&gt;</w:t>
            </w:r>
          </w:p>
          <w:p w:rsidR="00000000" w:rsidDel="00000000" w:rsidP="00000000" w:rsidRDefault="00000000" w:rsidRPr="00000000" w14:paraId="00000154">
            <w:pPr>
              <w:widowControl w:val="0"/>
              <w:rPr>
                <w:color w:val="006400"/>
                <w:sz w:val="18"/>
                <w:szCs w:val="18"/>
              </w:rPr>
            </w:pPr>
            <w:r w:rsidDel="00000000" w:rsidR="00000000" w:rsidRPr="00000000">
              <w:rPr>
                <w:sz w:val="18"/>
                <w:szCs w:val="18"/>
                <w:rtl w:val="0"/>
              </w:rPr>
              <w:tab/>
              <w:t xml:space="preserve">  </w:t>
              <w:tab/>
            </w:r>
            <w:r w:rsidDel="00000000" w:rsidR="00000000" w:rsidRPr="00000000">
              <w:rPr>
                <w:color w:val="006400"/>
                <w:sz w:val="18"/>
                <w:szCs w:val="18"/>
                <w:rtl w:val="0"/>
              </w:rPr>
              <w:t xml:space="preserve">&lt;!-- Structure as necessary with &lt;div&gt;, &lt;p&gt;, &lt;ab&gt;, &lt;lg&gt; depending the nature of the text --&gt;</w:t>
            </w:r>
          </w:p>
          <w:p w:rsidR="00000000" w:rsidDel="00000000" w:rsidP="00000000" w:rsidRDefault="00000000" w:rsidRPr="00000000" w14:paraId="00000155">
            <w:pPr>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&lt;/body&gt;</w:t>
            </w:r>
          </w:p>
          <w:p w:rsidR="00000000" w:rsidDel="00000000" w:rsidP="00000000" w:rsidRDefault="00000000" w:rsidRPr="00000000" w14:paraId="00000156">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&lt;/text&gt;</w:t>
            </w:r>
          </w:p>
          <w:p w:rsidR="00000000" w:rsidDel="00000000" w:rsidP="00000000" w:rsidRDefault="00000000" w:rsidRPr="00000000" w14:paraId="00000157">
            <w:pPr>
              <w:widowControl w:val="0"/>
              <w:rPr/>
            </w:pPr>
            <w:r w:rsidDel="00000000" w:rsidR="00000000" w:rsidRPr="00000000">
              <w:rPr>
                <w:color w:val="000096"/>
                <w:sz w:val="18"/>
                <w:szCs w:val="18"/>
                <w:rtl w:val="0"/>
              </w:rPr>
              <w:t xml:space="preserve">&lt;/TEI&gt;</w:t>
            </w:r>
            <w:r w:rsidDel="00000000" w:rsidR="00000000" w:rsidRPr="00000000">
              <w:rPr>
                <w:rtl w:val="0"/>
              </w:rPr>
            </w:r>
          </w:p>
        </w:tc>
      </w:tr>
    </w:tbl>
    <w:p w:rsidR="00000000" w:rsidDel="00000000" w:rsidP="00000000" w:rsidRDefault="00000000" w:rsidRPr="00000000" w14:paraId="00000158">
      <w:pPr>
        <w:pageBreakBefore w:val="0"/>
        <w:ind w:left="0" w:firstLine="0"/>
        <w:jc w:val="both"/>
        <w:rPr/>
      </w:pPr>
      <w:r w:rsidDel="00000000" w:rsidR="00000000" w:rsidRPr="00000000">
        <w:rPr>
          <w:rtl w:val="0"/>
        </w:rPr>
      </w:r>
    </w:p>
    <w:p w:rsidR="00000000" w:rsidDel="00000000" w:rsidP="00000000" w:rsidRDefault="00000000" w:rsidRPr="00000000" w14:paraId="00000159">
      <w:pPr>
        <w:pStyle w:val="Heading1"/>
        <w:pageBreakBefore w:val="0"/>
        <w:rPr/>
      </w:pPr>
      <w:bookmarkStart w:colFirst="0" w:colLast="0" w:name="_w1efk3hfc3k6" w:id="8"/>
      <w:bookmarkEnd w:id="8"/>
      <w:r w:rsidDel="00000000" w:rsidR="00000000" w:rsidRPr="00000000">
        <w:rPr>
          <w:rtl w:val="0"/>
        </w:rPr>
        <w:t xml:space="preserve">&lt;teiHeader&gt; — Recording Metadata</w:t>
      </w:r>
      <w:r w:rsidDel="00000000" w:rsidR="00000000" w:rsidRPr="00000000">
        <w:rPr>
          <w:rtl w:val="0"/>
        </w:rPr>
      </w:r>
    </w:p>
    <w:p w:rsidR="00000000" w:rsidDel="00000000" w:rsidP="00000000" w:rsidRDefault="00000000" w:rsidRPr="00000000" w14:paraId="0000015A">
      <w:pPr>
        <w:pageBreakBefore w:val="0"/>
        <w:jc w:val="both"/>
        <w:rPr/>
      </w:pPr>
      <w:r w:rsidDel="00000000" w:rsidR="00000000" w:rsidRPr="00000000">
        <w:rPr>
          <w:rtl w:val="0"/>
        </w:rPr>
        <w:t xml:space="preserve">As editors of digital editions, we need to produce machine-readable information of the manuscripts or witnesses, editions and bibliographic references we are working with. These details should be encoded within the &lt;teiHeader&gt;, which works as a container for all the metadata regarding the materials in use for a digital edition. Note that a TEI-XML file without metadata does not have any value outside of the project. However, you will not need to build the &lt;teiHeader&gt; yourself, since the DHARMA project provides its own ready-made template for critical editions. </w:t>
      </w:r>
      <w:r w:rsidDel="00000000" w:rsidR="00000000" w:rsidRPr="00000000">
        <w:rPr>
          <w:rtl w:val="0"/>
        </w:rPr>
        <w:t xml:space="preserve">We will now describe in sequence all TEI elements foreseen within the template.</w:t>
      </w:r>
      <w:r w:rsidDel="00000000" w:rsidR="00000000" w:rsidRPr="00000000">
        <w:rPr>
          <w:rtl w:val="0"/>
        </w:rPr>
      </w:r>
    </w:p>
    <w:p w:rsidR="00000000" w:rsidDel="00000000" w:rsidP="00000000" w:rsidRDefault="00000000" w:rsidRPr="00000000" w14:paraId="0000015B">
      <w:pPr>
        <w:pStyle w:val="Heading2"/>
        <w:pageBreakBefore w:val="0"/>
        <w:rPr/>
      </w:pPr>
      <w:bookmarkStart w:colFirst="0" w:colLast="0" w:name="_oil3tfgen0cb" w:id="9"/>
      <w:bookmarkEnd w:id="9"/>
      <w:r w:rsidDel="00000000" w:rsidR="00000000" w:rsidRPr="00000000">
        <w:rPr>
          <w:rtl w:val="0"/>
        </w:rPr>
        <w:t xml:space="preserve">&lt;fileDesc&gt; — Describing the XML file</w:t>
      </w:r>
    </w:p>
    <w:p w:rsidR="00000000" w:rsidDel="00000000" w:rsidP="00000000" w:rsidRDefault="00000000" w:rsidRPr="00000000" w14:paraId="0000015C">
      <w:pPr>
        <w:pageBreakBefore w:val="0"/>
        <w:jc w:val="both"/>
        <w:rPr/>
      </w:pPr>
      <w:r w:rsidDel="00000000" w:rsidR="00000000" w:rsidRPr="00000000">
        <w:rPr>
          <w:rtl w:val="0"/>
        </w:rPr>
        <w:t xml:space="preserve">The first element &lt;fileDesc&gt; is mandatory. It contains a description about the XML file itself, such as its title and the persons responsible for its content. </w:t>
      </w:r>
      <w:r w:rsidDel="00000000" w:rsidR="00000000" w:rsidRPr="00000000">
        <w:rPr>
          <w:rtl w:val="0"/>
        </w:rPr>
        <w:t xml:space="preserve">The first, mandatory, child element of &lt;fileDesc&gt; is the &lt;titleStmt&gt;; as will be explained below, the &lt;titleStmt&gt; provides information on the title and those responsible for its content.</w:t>
      </w:r>
    </w:p>
    <w:p w:rsidR="00000000" w:rsidDel="00000000" w:rsidP="00000000" w:rsidRDefault="00000000" w:rsidRPr="00000000" w14:paraId="0000015D">
      <w:pPr>
        <w:pStyle w:val="Heading3"/>
        <w:pageBreakBefore w:val="0"/>
        <w:rPr/>
      </w:pPr>
      <w:bookmarkStart w:colFirst="0" w:colLast="0" w:name="_n99uy6ikp2mw" w:id="10"/>
      <w:bookmarkEnd w:id="10"/>
      <w:r w:rsidDel="00000000" w:rsidR="00000000" w:rsidRPr="00000000">
        <w:rPr>
          <w:rtl w:val="0"/>
        </w:rPr>
        <w:t xml:space="preserve">&lt;titleStmt&gt; — Titles and people involved </w:t>
      </w:r>
      <w:r w:rsidDel="00000000" w:rsidR="00000000" w:rsidRPr="00000000">
        <w:rPr>
          <w:rtl w:val="0"/>
        </w:rPr>
      </w:r>
    </w:p>
    <w:p w:rsidR="00000000" w:rsidDel="00000000" w:rsidP="00000000" w:rsidRDefault="00000000" w:rsidRPr="00000000" w14:paraId="0000015E">
      <w:pPr>
        <w:pStyle w:val="Heading4"/>
        <w:pageBreakBefore w:val="0"/>
        <w:rPr/>
      </w:pPr>
      <w:bookmarkStart w:colFirst="0" w:colLast="0" w:name="_ybw2ktm1pxq7" w:id="11"/>
      <w:bookmarkEnd w:id="11"/>
      <w:r w:rsidDel="00000000" w:rsidR="00000000" w:rsidRPr="00000000">
        <w:rPr>
          <w:rtl w:val="0"/>
        </w:rPr>
        <w:t xml:space="preserve">&lt;title&gt; — Declaring the title</w:t>
      </w:r>
    </w:p>
    <w:p w:rsidR="00000000" w:rsidDel="00000000" w:rsidP="00000000" w:rsidRDefault="00000000" w:rsidRPr="00000000" w14:paraId="0000015F">
      <w:pPr>
        <w:pageBreakBefore w:val="0"/>
        <w:jc w:val="both"/>
        <w:rPr/>
      </w:pPr>
      <w:r w:rsidDel="00000000" w:rsidR="00000000" w:rsidRPr="00000000">
        <w:rPr>
          <w:rtl w:val="0"/>
        </w:rPr>
        <w:t xml:space="preserve">The &lt;titleStmt&gt; contains the title given to the work as well as one or more optional statements of responsibility such as encoders, editors, authors, compilers and so on. </w:t>
      </w:r>
    </w:p>
    <w:p w:rsidR="00000000" w:rsidDel="00000000" w:rsidP="00000000" w:rsidRDefault="00000000" w:rsidRPr="00000000" w14:paraId="00000160">
      <w:pPr>
        <w:pageBreakBefore w:val="0"/>
        <w:ind w:firstLine="720"/>
        <w:jc w:val="both"/>
        <w:rPr/>
      </w:pPr>
      <w:r w:rsidDel="00000000" w:rsidR="00000000" w:rsidRPr="00000000">
        <w:rPr>
          <w:rtl w:val="0"/>
        </w:rPr>
        <w:t xml:space="preserve">The element &lt;title&gt; indicates the title for the web publication of the digital edition. </w:t>
      </w:r>
      <w:r w:rsidDel="00000000" w:rsidR="00000000" w:rsidRPr="00000000">
        <w:rPr>
          <w:shd w:fill="b6d7a8" w:val="clear"/>
          <w:rtl w:val="0"/>
        </w:rPr>
        <w:t xml:space="preserve"> </w:t>
      </w:r>
      <w:r w:rsidDel="00000000" w:rsidR="00000000" w:rsidRPr="00000000">
        <w:rPr>
          <w:rtl w:val="0"/>
        </w:rPr>
        <w:t xml:space="preserve">Following the TEI guidelines, we recommend that you indicate the title of the work being edited in its original language, if possible with a translation of the same into English, and a subtitle that should at least describe the nature of your edition, but may also contain words that describe the nature of the original text being edited.</w:t>
      </w:r>
      <w:r w:rsidDel="00000000" w:rsidR="00000000" w:rsidRPr="00000000">
        <w:rPr>
          <w:vertAlign w:val="superscript"/>
        </w:rPr>
        <w:footnoteReference w:customMarkFollows="0" w:id="7"/>
      </w:r>
      <w:r w:rsidDel="00000000" w:rsidR="00000000" w:rsidRPr="00000000">
        <w:rPr>
          <w:rtl w:val="0"/>
        </w:rPr>
        <w:t xml:space="preserve"> See the examples below.</w:t>
      </w:r>
    </w:p>
    <w:p w:rsidR="00000000" w:rsidDel="00000000" w:rsidP="00000000" w:rsidRDefault="00000000" w:rsidRPr="00000000" w14:paraId="00000161">
      <w:pPr>
        <w:pageBreakBefore w:val="0"/>
        <w:ind w:firstLine="720"/>
        <w:jc w:val="both"/>
        <w:rPr/>
      </w:pPr>
      <w:r w:rsidDel="00000000" w:rsidR="00000000" w:rsidRPr="00000000">
        <w:rPr>
          <w:rtl w:val="0"/>
        </w:rPr>
        <w:t xml:space="preserve">Use an</w:t>
      </w:r>
      <w:r w:rsidDel="00000000" w:rsidR="00000000" w:rsidRPr="00000000">
        <w:rPr>
          <w:rtl w:val="0"/>
        </w:rPr>
        <w:t xml:space="preserve"> element &lt;title&gt; with @type="main” </w:t>
      </w:r>
      <w:r w:rsidDel="00000000" w:rsidR="00000000" w:rsidRPr="00000000">
        <w:rPr>
          <w:rtl w:val="0"/>
        </w:rPr>
        <w:t xml:space="preserve">to state the title of the original work in the original language — but feel free to use stem forms of Sanskrit words — and add</w:t>
      </w:r>
      <w:r w:rsidDel="00000000" w:rsidR="00000000" w:rsidRPr="00000000">
        <w:rPr>
          <w:rtl w:val="0"/>
        </w:rPr>
        <w:t xml:space="preserve"> @xml:lang with the </w:t>
      </w:r>
      <w:r w:rsidDel="00000000" w:rsidR="00000000" w:rsidRPr="00000000">
        <w:rPr>
          <w:rtl w:val="0"/>
        </w:rPr>
        <w:t xml:space="preserve">relevant ISO language code</w:t>
      </w:r>
      <w:r w:rsidDel="00000000" w:rsidR="00000000" w:rsidRPr="00000000">
        <w:rPr>
          <w:rtl w:val="0"/>
        </w:rPr>
        <w:t xml:space="preserve">.</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rtl w:val="0"/>
        </w:rPr>
        <w:t xml:space="preserve">To this can be added a corresponding &lt;title type="main”&gt; </w:t>
      </w:r>
      <w:r w:rsidDel="00000000" w:rsidR="00000000" w:rsidRPr="00000000">
        <w:rPr>
          <w:rtl w:val="0"/>
        </w:rPr>
        <w:t xml:space="preserve">for its English translation</w:t>
      </w:r>
      <w:r w:rsidDel="00000000" w:rsidR="00000000" w:rsidRPr="00000000">
        <w:rPr>
          <w:rtl w:val="0"/>
        </w:rPr>
        <w:t xml:space="preserve">, no @xml:lang being required for it </w:t>
      </w:r>
      <w:r w:rsidDel="00000000" w:rsidR="00000000" w:rsidRPr="00000000">
        <w:rPr>
          <w:rtl w:val="0"/>
        </w:rPr>
        <w:t xml:space="preserve">because English is set as our default language on the &lt;TEI&gt; root element in our template for critical editions.</w:t>
      </w:r>
      <w:r w:rsidDel="00000000" w:rsidR="00000000" w:rsidRPr="00000000">
        <w:rPr>
          <w:rtl w:val="0"/>
        </w:rPr>
        <w:t xml:space="preserve"> (See §</w:t>
      </w:r>
      <w:hyperlink w:anchor="_51ewbzw4hn52">
        <w:r w:rsidDel="00000000" w:rsidR="00000000" w:rsidRPr="00000000">
          <w:rPr>
            <w:color w:val="1155cc"/>
            <w:u w:val="single"/>
            <w:rtl w:val="0"/>
          </w:rPr>
          <w:t xml:space="preserve">@xml:lang – identifying languages</w:t>
        </w:r>
      </w:hyperlink>
      <w:r w:rsidDel="00000000" w:rsidR="00000000" w:rsidRPr="00000000">
        <w:rPr>
          <w:rtl w:val="0"/>
        </w:rPr>
        <w:t xml:space="preserve">  for more on use of @xml:lang.) Finally, use another </w:t>
      </w:r>
      <w:r w:rsidDel="00000000" w:rsidR="00000000" w:rsidRPr="00000000">
        <w:rPr>
          <w:rtl w:val="0"/>
        </w:rPr>
        <w:t xml:space="preserve">element &lt;title</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&gt; to state a subtitle for your edition that may include further description of the text and of the edition, in plain English.</w:t>
      </w:r>
      <w:r w:rsidDel="00000000" w:rsidR="00000000" w:rsidRPr="00000000">
        <w:rPr>
          <w:rtl w:val="0"/>
        </w:rPr>
      </w:r>
    </w:p>
    <w:p w:rsidR="00000000" w:rsidDel="00000000" w:rsidP="00000000" w:rsidRDefault="00000000" w:rsidRPr="00000000" w14:paraId="00000162">
      <w:pPr>
        <w:pageBreakBefore w:val="0"/>
        <w:ind w:firstLine="720"/>
        <w:jc w:val="both"/>
        <w:rPr/>
      </w:pPr>
      <w:r w:rsidDel="00000000" w:rsidR="00000000" w:rsidRPr="00000000">
        <w:rPr>
          <w:rtl w:val="0"/>
        </w:rPr>
        <w:t xml:space="preserve">As the following two examples show, you should minimally give one </w:t>
      </w:r>
      <w:r w:rsidDel="00000000" w:rsidR="00000000" w:rsidRPr="00000000">
        <w:rPr>
          <w:rtl w:val="0"/>
        </w:rPr>
        <w:t xml:space="preserve">&lt;title type="main" xml:lang="..."&gt;</w:t>
      </w:r>
      <w:r w:rsidDel="00000000" w:rsidR="00000000" w:rsidRPr="00000000">
        <w:rPr>
          <w:rtl w:val="0"/>
        </w:rPr>
        <w:t xml:space="preserve"> and one </w:t>
      </w:r>
      <w:r w:rsidDel="00000000" w:rsidR="00000000" w:rsidRPr="00000000">
        <w:rPr>
          <w:rtl w:val="0"/>
        </w:rPr>
        <w:t xml:space="preserve">&lt;title type="sub" xml:lang="..."&gt;</w:t>
      </w:r>
      <w:r w:rsidDel="00000000" w:rsidR="00000000" w:rsidRPr="00000000">
        <w:rPr>
          <w:rtl w:val="0"/>
        </w:rPr>
        <w:t xml:space="preserve">, while you may optionally use a second main title to translate the title of the original text.</w:t>
      </w:r>
    </w:p>
    <w:p w:rsidR="00000000" w:rsidDel="00000000" w:rsidP="00000000" w:rsidRDefault="00000000" w:rsidRPr="00000000" w14:paraId="00000163">
      <w:pPr>
        <w:pageBreakBefore w:val="0"/>
        <w:ind w:left="0" w:firstLine="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color w:val="000096"/>
                <w:sz w:val="18"/>
                <w:szCs w:val="18"/>
              </w:rPr>
            </w:pPr>
            <w:r w:rsidDel="00000000" w:rsidR="00000000" w:rsidRPr="00000000">
              <w:rPr>
                <w:sz w:val="18"/>
                <w:szCs w:val="18"/>
                <w:rtl w:val="0"/>
              </w:rPr>
              <w:t xml:space="preserve">Example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color w:val="000096"/>
                <w:sz w:val="18"/>
                <w:szCs w:val="18"/>
              </w:rPr>
            </w:pPr>
            <w:r w:rsidDel="00000000" w:rsidR="00000000" w:rsidRPr="00000000">
              <w:rPr>
                <w:color w:val="000096"/>
                <w:sz w:val="18"/>
                <w:szCs w:val="18"/>
                <w:rtl w:val="0"/>
              </w:rPr>
              <w:t xml:space="preserve">&lt;titleStmt&gt;</w:t>
            </w:r>
          </w:p>
          <w:p w:rsidR="00000000" w:rsidDel="00000000" w:rsidP="00000000" w:rsidRDefault="00000000" w:rsidRPr="00000000" w14:paraId="0000016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"kaw-Latn"</w:t>
            </w:r>
            <w:r w:rsidDel="00000000" w:rsidR="00000000" w:rsidRPr="00000000">
              <w:rPr>
                <w:color w:val="000096"/>
                <w:sz w:val="18"/>
                <w:szCs w:val="18"/>
                <w:rtl w:val="0"/>
              </w:rPr>
              <w:t xml:space="preserve">&gt;</w:t>
            </w:r>
            <w:r w:rsidDel="00000000" w:rsidR="00000000" w:rsidRPr="00000000">
              <w:rPr>
                <w:sz w:val="18"/>
                <w:szCs w:val="18"/>
                <w:rtl w:val="0"/>
              </w:rPr>
              <w:t xml:space="preserve">Svayambhu</w:t>
            </w:r>
            <w:r w:rsidDel="00000000" w:rsidR="00000000" w:rsidRPr="00000000">
              <w:rPr>
                <w:color w:val="000096"/>
                <w:sz w:val="18"/>
                <w:szCs w:val="18"/>
                <w:rtl w:val="0"/>
              </w:rPr>
              <w:t xml:space="preserve">&lt;/title&gt;</w:t>
            </w:r>
          </w:p>
          <w:p w:rsidR="00000000" w:rsidDel="00000000" w:rsidP="00000000" w:rsidRDefault="00000000" w:rsidRPr="00000000" w14:paraId="0000016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w:t>
            </w:r>
            <w:r w:rsidDel="00000000" w:rsidR="00000000" w:rsidRPr="00000000">
              <w:rPr>
                <w:color w:val="f5844c"/>
                <w:sz w:val="18"/>
                <w:szCs w:val="18"/>
                <w:rtl w:val="0"/>
              </w:rPr>
              <w:t xml:space="preserve"> subtype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"editorial"</w:t>
            </w:r>
            <w:r w:rsidDel="00000000" w:rsidR="00000000" w:rsidRPr="00000000">
              <w:rPr>
                <w:color w:val="000096"/>
                <w:sz w:val="18"/>
                <w:szCs w:val="18"/>
                <w:rtl w:val="0"/>
              </w:rPr>
              <w:t xml:space="preserve">&gt;</w:t>
            </w:r>
            <w:r w:rsidDel="00000000" w:rsidR="00000000" w:rsidRPr="00000000">
              <w:rPr>
                <w:sz w:val="18"/>
                <w:szCs w:val="18"/>
                <w:rtl w:val="0"/>
              </w:rPr>
              <w:t xml:space="preserve">Digital Critical Edition and Translation of an Old Javanese Juridical Text</w:t>
            </w:r>
            <w:r w:rsidDel="00000000" w:rsidR="00000000" w:rsidRPr="00000000">
              <w:rPr>
                <w:color w:val="000096"/>
                <w:sz w:val="18"/>
                <w:szCs w:val="18"/>
                <w:rtl w:val="0"/>
              </w:rPr>
              <w:t xml:space="preserve">&lt;/title&gt;</w:t>
            </w:r>
          </w:p>
          <w:p w:rsidR="00000000" w:rsidDel="00000000" w:rsidP="00000000" w:rsidRDefault="00000000" w:rsidRPr="00000000" w14:paraId="00000168">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&lt;/titleStmt&gt;</w:t>
            </w:r>
            <w:r w:rsidDel="00000000" w:rsidR="00000000" w:rsidRPr="00000000">
              <w:rPr>
                <w:rtl w:val="0"/>
              </w:rPr>
            </w:r>
          </w:p>
        </w:tc>
      </w:tr>
    </w:tbl>
    <w:p w:rsidR="00000000" w:rsidDel="00000000" w:rsidP="00000000" w:rsidRDefault="00000000" w:rsidRPr="00000000" w14:paraId="00000169">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color w:val="000096"/>
                <w:sz w:val="18"/>
                <w:szCs w:val="18"/>
              </w:rPr>
            </w:pPr>
            <w:r w:rsidDel="00000000" w:rsidR="00000000" w:rsidRPr="00000000">
              <w:rPr>
                <w:sz w:val="18"/>
                <w:szCs w:val="18"/>
                <w:rtl w:val="0"/>
              </w:rPr>
              <w:t xml:space="preserve">Example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color w:val="000096"/>
                <w:sz w:val="18"/>
                <w:szCs w:val="18"/>
              </w:rPr>
            </w:pPr>
            <w:r w:rsidDel="00000000" w:rsidR="00000000" w:rsidRPr="00000000">
              <w:rPr>
                <w:color w:val="000096"/>
                <w:sz w:val="18"/>
                <w:szCs w:val="18"/>
                <w:rtl w:val="0"/>
              </w:rPr>
              <w:t xml:space="preserve">&lt;titleStmt&gt;</w:t>
            </w:r>
          </w:p>
          <w:p w:rsidR="00000000" w:rsidDel="00000000" w:rsidP="00000000" w:rsidRDefault="00000000" w:rsidRPr="00000000" w14:paraId="0000016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Naimittikakriyānusandhāna</w:t>
            </w:r>
            <w:r w:rsidDel="00000000" w:rsidR="00000000" w:rsidRPr="00000000">
              <w:rPr>
                <w:color w:val="000096"/>
                <w:sz w:val="18"/>
                <w:szCs w:val="18"/>
                <w:rtl w:val="0"/>
              </w:rPr>
              <w:t xml:space="preserve">&lt;/title&gt;</w:t>
            </w:r>
          </w:p>
          <w:p w:rsidR="00000000" w:rsidDel="00000000" w:rsidP="00000000" w:rsidRDefault="00000000" w:rsidRPr="00000000" w14:paraId="0000016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000096"/>
                <w:sz w:val="18"/>
                <w:szCs w:val="18"/>
                <w:rtl w:val="0"/>
              </w:rPr>
              <w:t xml:space="preserve">&gt;</w:t>
            </w:r>
            <w:r w:rsidDel="00000000" w:rsidR="00000000" w:rsidRPr="00000000">
              <w:rPr>
                <w:sz w:val="18"/>
                <w:szCs w:val="18"/>
                <w:rtl w:val="0"/>
              </w:rPr>
              <w:t xml:space="preserve">Exposition of Occasional Rites</w:t>
            </w:r>
            <w:r w:rsidDel="00000000" w:rsidR="00000000" w:rsidRPr="00000000">
              <w:rPr>
                <w:color w:val="000096"/>
                <w:sz w:val="18"/>
                <w:szCs w:val="18"/>
                <w:rtl w:val="0"/>
              </w:rPr>
              <w:t xml:space="preserve">&lt;/title&gt;</w:t>
            </w:r>
          </w:p>
          <w:p w:rsidR="00000000" w:rsidDel="00000000" w:rsidP="00000000" w:rsidRDefault="00000000" w:rsidRPr="00000000" w14:paraId="0000016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w:t>
            </w:r>
            <w:r w:rsidDel="00000000" w:rsidR="00000000" w:rsidRPr="00000000">
              <w:rPr>
                <w:color w:val="f5844c"/>
                <w:sz w:val="18"/>
                <w:szCs w:val="18"/>
                <w:rtl w:val="0"/>
              </w:rPr>
              <w:t xml:space="preserve"> subtype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"editorial"</w:t>
            </w:r>
            <w:r w:rsidDel="00000000" w:rsidR="00000000" w:rsidRPr="00000000">
              <w:rPr>
                <w:color w:val="000096"/>
                <w:sz w:val="18"/>
                <w:szCs w:val="18"/>
                <w:rtl w:val="0"/>
              </w:rPr>
              <w:t xml:space="preserve">&gt;</w:t>
            </w:r>
            <w:r w:rsidDel="00000000" w:rsidR="00000000" w:rsidRPr="00000000">
              <w:rPr>
                <w:sz w:val="18"/>
                <w:szCs w:val="18"/>
                <w:rtl w:val="0"/>
              </w:rPr>
              <w:t xml:space="preserve">Digital Critical Edition and Translation of a Śaiva Ritual Manual</w:t>
            </w:r>
            <w:r w:rsidDel="00000000" w:rsidR="00000000" w:rsidRPr="00000000">
              <w:rPr>
                <w:color w:val="000096"/>
                <w:sz w:val="18"/>
                <w:szCs w:val="18"/>
                <w:rtl w:val="0"/>
              </w:rPr>
              <w:t xml:space="preserve">&lt;/title&gt;</w:t>
            </w:r>
          </w:p>
          <w:p w:rsidR="00000000" w:rsidDel="00000000" w:rsidP="00000000" w:rsidRDefault="00000000" w:rsidRPr="00000000" w14:paraId="0000016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&lt;/titleStmt&gt;</w:t>
            </w:r>
          </w:p>
        </w:tc>
      </w:tr>
    </w:tbl>
    <w:p w:rsidR="00000000" w:rsidDel="00000000" w:rsidP="00000000" w:rsidRDefault="00000000" w:rsidRPr="00000000" w14:paraId="00000170">
      <w:pPr>
        <w:pageBreakBefore w:val="0"/>
        <w:ind w:left="0" w:firstLine="0"/>
        <w:jc w:val="both"/>
        <w:rPr/>
      </w:pPr>
      <w:r w:rsidDel="00000000" w:rsidR="00000000" w:rsidRPr="00000000">
        <w:rPr>
          <w:rtl w:val="0"/>
        </w:rPr>
      </w:r>
    </w:p>
    <w:p w:rsidR="00000000" w:rsidDel="00000000" w:rsidP="00000000" w:rsidRDefault="00000000" w:rsidRPr="00000000" w14:paraId="00000171">
      <w:pPr>
        <w:pageBreakBefore w:val="0"/>
        <w:ind w:left="0" w:firstLine="0"/>
        <w:jc w:val="both"/>
        <w:rPr/>
      </w:pPr>
      <w:r w:rsidDel="00000000" w:rsidR="00000000" w:rsidRPr="00000000">
        <w:rPr>
          <w:rtl w:val="0"/>
        </w:rPr>
        <w:t xml:space="preserve">Even though we recommend keeping the usage of &lt;title&gt; elements simple, it is possible to work with more than one &lt;title&gt; element to provide a title for a</w:t>
      </w:r>
      <w:r w:rsidDel="00000000" w:rsidR="00000000" w:rsidRPr="00000000">
        <w:rPr>
          <w:rtl w:val="0"/>
        </w:rPr>
        <w:t xml:space="preserve"> base text and one or more </w:t>
      </w:r>
      <w:r w:rsidDel="00000000" w:rsidR="00000000" w:rsidRPr="00000000">
        <w:rPr>
          <w:rtl w:val="0"/>
        </w:rPr>
        <w:t xml:space="preserve">dependent text. In this situation, which should only occur if you are in fact editing base and dependent text in integrated form, the attribute @type="main” is still expected, but an attribute @subtype="base-text” or @subtype="commentary” must be added to connect the title to the proper segments of the edition. When there is more than one dependent,</w:t>
      </w:r>
      <w:r w:rsidDel="00000000" w:rsidR="00000000" w:rsidRPr="00000000">
        <w:rPr>
          <w:rtl w:val="0"/>
        </w:rPr>
        <w:t xml:space="preserve"> you need to add an extra @n attribute, in order to link the title to the text concerned. </w:t>
      </w:r>
      <w:r w:rsidDel="00000000" w:rsidR="00000000" w:rsidRPr="00000000">
        <w:rPr>
          <w:rtl w:val="0"/>
        </w:rPr>
      </w:r>
    </w:p>
    <w:p w:rsidR="00000000" w:rsidDel="00000000" w:rsidP="00000000" w:rsidRDefault="00000000" w:rsidRPr="00000000" w14:paraId="00000172">
      <w:pPr>
        <w:pageBreakBefore w:val="0"/>
        <w:ind w:firstLine="720"/>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color w:val="000096"/>
                <w:sz w:val="18"/>
                <w:szCs w:val="18"/>
              </w:rPr>
            </w:pPr>
            <w:r w:rsidDel="00000000" w:rsidR="00000000" w:rsidRPr="00000000">
              <w:rPr>
                <w:sz w:val="18"/>
                <w:szCs w:val="18"/>
                <w:rtl w:val="0"/>
              </w:rPr>
              <w:t xml:space="preserve">Example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color w:val="000096"/>
                <w:sz w:val="18"/>
                <w:szCs w:val="18"/>
              </w:rPr>
            </w:pPr>
            <w:r w:rsidDel="00000000" w:rsidR="00000000" w:rsidRPr="00000000">
              <w:rPr>
                <w:color w:val="000096"/>
                <w:sz w:val="18"/>
                <w:szCs w:val="18"/>
                <w:rtl w:val="0"/>
              </w:rPr>
              <w:t xml:space="preserve">&lt;titleStmt&gt;</w:t>
            </w:r>
          </w:p>
          <w:p w:rsidR="00000000" w:rsidDel="00000000" w:rsidP="00000000" w:rsidRDefault="00000000" w:rsidRPr="00000000" w14:paraId="0000017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f5844c"/>
                <w:sz w:val="18"/>
                <w:szCs w:val="18"/>
                <w:rtl w:val="0"/>
              </w:rPr>
              <w:t xml:space="preserve"> subtype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Aṣṭāṅgahr̥dayasaṁhitā</w:t>
            </w:r>
            <w:r w:rsidDel="00000000" w:rsidR="00000000" w:rsidRPr="00000000">
              <w:rPr>
                <w:color w:val="000096"/>
                <w:sz w:val="18"/>
                <w:szCs w:val="18"/>
                <w:rtl w:val="0"/>
              </w:rPr>
              <w:t xml:space="preserve">&lt;/title&gt;</w:t>
            </w:r>
          </w:p>
          <w:p w:rsidR="00000000" w:rsidDel="00000000" w:rsidP="00000000" w:rsidRDefault="00000000" w:rsidRPr="00000000" w14:paraId="0000017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f5844c"/>
                <w:sz w:val="18"/>
                <w:szCs w:val="18"/>
                <w:rtl w:val="0"/>
              </w:rPr>
              <w:t xml:space="preserve"> subtype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"commentary"</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r w:rsidDel="00000000" w:rsidR="00000000" w:rsidRPr="00000000">
              <w:rPr>
                <w:sz w:val="18"/>
                <w:szCs w:val="18"/>
                <w:rtl w:val="0"/>
              </w:rPr>
              <w:t xml:space="preserve">Sarvāṅgasundarā</w:t>
            </w:r>
            <w:r w:rsidDel="00000000" w:rsidR="00000000" w:rsidRPr="00000000">
              <w:rPr>
                <w:color w:val="000096"/>
                <w:sz w:val="18"/>
                <w:szCs w:val="18"/>
                <w:rtl w:val="0"/>
              </w:rPr>
              <w:t xml:space="preserve">&lt;/title&gt;</w:t>
            </w:r>
          </w:p>
          <w:p w:rsidR="00000000" w:rsidDel="00000000" w:rsidP="00000000" w:rsidRDefault="00000000" w:rsidRPr="00000000" w14:paraId="0000017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"main"</w:t>
            </w:r>
            <w:r w:rsidDel="00000000" w:rsidR="00000000" w:rsidRPr="00000000">
              <w:rPr>
                <w:color w:val="f5844c"/>
                <w:sz w:val="18"/>
                <w:szCs w:val="18"/>
                <w:rtl w:val="0"/>
              </w:rPr>
              <w:t xml:space="preserve"> subtype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"commentary"</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w:t>
            </w:r>
            <w:r w:rsidDel="00000000" w:rsidR="00000000" w:rsidRPr="00000000">
              <w:rPr>
                <w:color w:val="f5844c"/>
                <w:sz w:val="18"/>
                <w:szCs w:val="18"/>
                <w:rtl w:val="0"/>
              </w:rPr>
              <w:t xml:space="preserve"> </w:t>
            </w:r>
            <w:r w:rsidDel="00000000" w:rsidR="00000000" w:rsidRPr="00000000">
              <w:rPr>
                <w:color w:val="000096"/>
                <w:sz w:val="18"/>
                <w:szCs w:val="18"/>
                <w:rtl w:val="0"/>
              </w:rPr>
              <w:t xml:space="preserve">&gt;</w:t>
            </w:r>
            <w:r w:rsidDel="00000000" w:rsidR="00000000" w:rsidRPr="00000000">
              <w:rPr>
                <w:sz w:val="18"/>
                <w:szCs w:val="18"/>
                <w:rtl w:val="0"/>
              </w:rPr>
              <w:t xml:space="preserve">Āyurvedarasāyana</w:t>
            </w:r>
            <w:r w:rsidDel="00000000" w:rsidR="00000000" w:rsidRPr="00000000">
              <w:rPr>
                <w:color w:val="000096"/>
                <w:sz w:val="18"/>
                <w:szCs w:val="18"/>
                <w:rtl w:val="0"/>
              </w:rPr>
              <w:t xml:space="preserve">&lt;/title&gt;</w:t>
            </w:r>
          </w:p>
          <w:p w:rsidR="00000000" w:rsidDel="00000000" w:rsidP="00000000" w:rsidRDefault="00000000" w:rsidRPr="00000000" w14:paraId="0000017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"eng"</w:t>
            </w:r>
            <w:r w:rsidDel="00000000" w:rsidR="00000000" w:rsidRPr="00000000">
              <w:rPr>
                <w:color w:val="000096"/>
                <w:sz w:val="18"/>
                <w:szCs w:val="18"/>
                <w:rtl w:val="0"/>
              </w:rPr>
              <w:t xml:space="preserve">&gt;</w:t>
            </w:r>
            <w:r w:rsidDel="00000000" w:rsidR="00000000" w:rsidRPr="00000000">
              <w:rPr>
                <w:sz w:val="18"/>
                <w:szCs w:val="18"/>
                <w:rtl w:val="0"/>
              </w:rPr>
              <w:t xml:space="preserve">Digital Critical Edition of a Sanskrit Medical Text with two Commentaries</w:t>
            </w:r>
            <w:r w:rsidDel="00000000" w:rsidR="00000000" w:rsidRPr="00000000">
              <w:rPr>
                <w:color w:val="000096"/>
                <w:sz w:val="18"/>
                <w:szCs w:val="18"/>
                <w:rtl w:val="0"/>
              </w:rPr>
              <w:t xml:space="preserve">&lt;/title&gt;</w:t>
            </w:r>
          </w:p>
          <w:p w:rsidR="00000000" w:rsidDel="00000000" w:rsidP="00000000" w:rsidRDefault="00000000" w:rsidRPr="00000000" w14:paraId="00000179">
            <w:pPr>
              <w:pageBreakBefore w:val="0"/>
              <w:widowControl w:val="0"/>
              <w:rPr>
                <w:sz w:val="20"/>
                <w:szCs w:val="20"/>
              </w:rPr>
            </w:pPr>
            <w:r w:rsidDel="00000000" w:rsidR="00000000" w:rsidRPr="00000000">
              <w:rPr>
                <w:color w:val="000096"/>
                <w:sz w:val="18"/>
                <w:szCs w:val="18"/>
                <w:rtl w:val="0"/>
              </w:rPr>
              <w:t xml:space="preserve">&lt;/titleStmt&gt;</w:t>
            </w:r>
            <w:r w:rsidDel="00000000" w:rsidR="00000000" w:rsidRPr="00000000">
              <w:rPr>
                <w:rtl w:val="0"/>
              </w:rPr>
            </w:r>
          </w:p>
        </w:tc>
      </w:tr>
    </w:tbl>
    <w:p w:rsidR="00000000" w:rsidDel="00000000" w:rsidP="00000000" w:rsidRDefault="00000000" w:rsidRPr="00000000" w14:paraId="0000017A">
      <w:pPr>
        <w:pageBreakBefore w:val="0"/>
        <w:jc w:val="both"/>
        <w:rPr/>
      </w:pPr>
      <w:r w:rsidDel="00000000" w:rsidR="00000000" w:rsidRPr="00000000">
        <w:rPr>
          <w:rtl w:val="0"/>
        </w:rPr>
      </w:r>
    </w:p>
    <w:p w:rsidR="00000000" w:rsidDel="00000000" w:rsidP="00000000" w:rsidRDefault="00000000" w:rsidRPr="00000000" w14:paraId="0000017B">
      <w:pPr>
        <w:pageBreakBefore w:val="0"/>
        <w:jc w:val="both"/>
        <w:rPr/>
      </w:pPr>
      <w:r w:rsidDel="00000000" w:rsidR="00000000" w:rsidRPr="00000000">
        <w:rPr>
          <w:rtl w:val="0"/>
        </w:rPr>
      </w:r>
    </w:p>
    <w:p w:rsidR="00000000" w:rsidDel="00000000" w:rsidP="00000000" w:rsidRDefault="00000000" w:rsidRPr="00000000" w14:paraId="0000017C">
      <w:pPr>
        <w:pStyle w:val="Heading4"/>
        <w:pageBreakBefore w:val="0"/>
        <w:rPr/>
      </w:pPr>
      <w:bookmarkStart w:colFirst="0" w:colLast="0" w:name="_jh2qr2kxedcw" w:id="12"/>
      <w:bookmarkEnd w:id="12"/>
      <w:r w:rsidDel="00000000" w:rsidR="00000000" w:rsidRPr="00000000">
        <w:rPr>
          <w:rtl w:val="0"/>
        </w:rPr>
        <w:t xml:space="preserve">&lt;editor&gt; and &lt;</w:t>
      </w:r>
      <w:r w:rsidDel="00000000" w:rsidR="00000000" w:rsidRPr="00000000">
        <w:rPr>
          <w:rtl w:val="0"/>
        </w:rPr>
        <w:t xml:space="preserve">respStmt</w:t>
      </w:r>
      <w:r w:rsidDel="00000000" w:rsidR="00000000" w:rsidRPr="00000000">
        <w:rPr>
          <w:rtl w:val="0"/>
        </w:rPr>
        <w:t xml:space="preserve">&gt; — Identifying scholarly responsibilities</w:t>
      </w:r>
    </w:p>
    <w:p w:rsidR="00000000" w:rsidDel="00000000" w:rsidP="00000000" w:rsidRDefault="00000000" w:rsidRPr="00000000" w14:paraId="0000017D">
      <w:pPr>
        <w:pageBreakBefore w:val="0"/>
        <w:jc w:val="both"/>
        <w:rPr/>
      </w:pPr>
      <w:r w:rsidDel="00000000" w:rsidR="00000000" w:rsidRPr="00000000">
        <w:rPr>
          <w:rtl w:val="0"/>
        </w:rPr>
        <w:t xml:space="preserve">The &lt;editor&gt; element is allowed to record the editors of the critical edition. Any person identified as editor and member of the project should be identified using the attribute </w:t>
      </w:r>
      <w:r w:rsidDel="00000000" w:rsidR="00000000" w:rsidRPr="00000000">
        <w:rPr>
          <w:rtl w:val="0"/>
        </w:rPr>
        <w:t xml:space="preserve">@ref.</w:t>
      </w:r>
      <w:r w:rsidDel="00000000" w:rsidR="00000000" w:rsidRPr="00000000">
        <w:rPr>
          <w:rtl w:val="0"/>
        </w:rPr>
        <w:t xml:space="preserve"> Its value is built with the prefix “part:”  followed by the identifier of the person. All the identifiers are given in the </w:t>
      </w:r>
      <w:hyperlink r:id="rId17">
        <w:r w:rsidDel="00000000" w:rsidR="00000000" w:rsidRPr="00000000">
          <w:rPr>
            <w:color w:val="1155cc"/>
            <w:u w:val="single"/>
            <w:rtl w:val="0"/>
          </w:rPr>
          <w:t xml:space="preserve">reference list</w:t>
        </w:r>
      </w:hyperlink>
      <w:r w:rsidDel="00000000" w:rsidR="00000000" w:rsidRPr="00000000">
        <w:rPr>
          <w:rtl w:val="0"/>
        </w:rPr>
        <w:t xml:space="preserve"> stored in the project-documentation repository. </w:t>
      </w:r>
    </w:p>
    <w:p w:rsidR="00000000" w:rsidDel="00000000" w:rsidP="00000000" w:rsidRDefault="00000000" w:rsidRPr="00000000" w14:paraId="0000017E">
      <w:pPr>
        <w:pageBreakBefore w:val="0"/>
        <w:ind w:firstLine="720"/>
        <w:jc w:val="both"/>
        <w:rPr/>
      </w:pPr>
      <w:r w:rsidDel="00000000" w:rsidR="00000000" w:rsidRPr="00000000">
        <w:rPr>
          <w:rtl w:val="0"/>
        </w:rPr>
        <w:t xml:space="preserve">If you need to add as editor any colleague who cannot be considered as project participant, and is thus not present within the reference list, assign this &lt;editor&gt; an</w:t>
      </w:r>
      <w:r w:rsidDel="00000000" w:rsidR="00000000" w:rsidRPr="00000000">
        <w:rPr>
          <w:rtl w:val="0"/>
        </w:rPr>
        <w:t xml:space="preserve"> @xml:id</w:t>
      </w:r>
      <w:r w:rsidDel="00000000" w:rsidR="00000000" w:rsidRPr="00000000">
        <w:rPr>
          <w:rtl w:val="0"/>
        </w:rPr>
        <w:t xml:space="preserve"> and a @ref using the person’s VIAF permalink as value.</w:t>
      </w:r>
      <w:r w:rsidDel="00000000" w:rsidR="00000000" w:rsidRPr="00000000">
        <w:rPr>
          <w:vertAlign w:val="superscript"/>
        </w:rPr>
        <w:footnoteReference w:customMarkFollows="0" w:id="9"/>
      </w:r>
      <w:r w:rsidDel="00000000" w:rsidR="00000000" w:rsidRPr="00000000">
        <w:rPr>
          <w:rtl w:val="0"/>
        </w:rPr>
        <w:t xml:space="preserve"> Use the first two letters of her/his forename followed by the first two letters of the surname in the case of western names, and the two first letters of each part of the name in the case of non-western names. </w:t>
      </w:r>
    </w:p>
    <w:p w:rsidR="00000000" w:rsidDel="00000000" w:rsidP="00000000" w:rsidRDefault="00000000" w:rsidRPr="00000000" w14:paraId="0000017F">
      <w:pPr>
        <w:pageBreakBefore w:val="0"/>
        <w:ind w:firstLine="720"/>
        <w:jc w:val="both"/>
        <w:rPr/>
      </w:pPr>
      <w:r w:rsidDel="00000000" w:rsidR="00000000" w:rsidRPr="00000000">
        <w:rPr>
          <w:rtl w:val="0"/>
        </w:rPr>
        <w:t xml:space="preserve">In all cases, specify the editor's names inside the &lt;editor&gt; element, using the elements &lt;forename&gt; and &lt;surname&gt; for western names, but only with &lt;name&gt; when such a division doesn't apply.</w:t>
      </w:r>
      <w:r w:rsidDel="00000000" w:rsidR="00000000" w:rsidRPr="00000000">
        <w:rPr>
          <w:rtl w:val="0"/>
        </w:rPr>
      </w:r>
    </w:p>
    <w:p w:rsidR="00000000" w:rsidDel="00000000" w:rsidP="00000000" w:rsidRDefault="00000000" w:rsidRPr="00000000" w14:paraId="00000180">
      <w:pPr>
        <w:pageBreakBefore w:val="0"/>
        <w:ind w:firstLine="720"/>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color w:val="000096"/>
                <w:sz w:val="18"/>
                <w:szCs w:val="18"/>
              </w:rPr>
            </w:pPr>
            <w:r w:rsidDel="00000000" w:rsidR="00000000" w:rsidRPr="00000000">
              <w:rPr>
                <w:sz w:val="18"/>
                <w:szCs w:val="18"/>
                <w:rtl w:val="0"/>
              </w:rPr>
              <w:t xml:space="preserve">Example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rPr>
                <w:color w:val="000096"/>
                <w:sz w:val="18"/>
                <w:szCs w:val="18"/>
              </w:rPr>
            </w:pPr>
            <w:r w:rsidDel="00000000" w:rsidR="00000000" w:rsidRPr="00000000">
              <w:rPr>
                <w:color w:val="000096"/>
                <w:sz w:val="18"/>
                <w:szCs w:val="18"/>
                <w:rtl w:val="0"/>
              </w:rPr>
              <w:t xml:space="preserve">&lt;editor</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"part:anac"</w:t>
            </w:r>
            <w:r w:rsidDel="00000000" w:rsidR="00000000" w:rsidRPr="00000000">
              <w:rPr>
                <w:color w:val="000096"/>
                <w:sz w:val="18"/>
                <w:szCs w:val="18"/>
                <w:rtl w:val="0"/>
              </w:rPr>
              <w:t xml:space="preserve">&gt;</w:t>
            </w:r>
          </w:p>
          <w:p w:rsidR="00000000" w:rsidDel="00000000" w:rsidP="00000000" w:rsidRDefault="00000000" w:rsidRPr="00000000" w14:paraId="00000183">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&lt;forename&gt;</w:t>
            </w:r>
            <w:r w:rsidDel="00000000" w:rsidR="00000000" w:rsidRPr="00000000">
              <w:rPr>
                <w:sz w:val="18"/>
                <w:szCs w:val="18"/>
                <w:rtl w:val="0"/>
              </w:rPr>
              <w:t xml:space="preserve">Andrea</w:t>
            </w:r>
            <w:r w:rsidDel="00000000" w:rsidR="00000000" w:rsidRPr="00000000">
              <w:rPr>
                <w:color w:val="000096"/>
                <w:sz w:val="18"/>
                <w:szCs w:val="18"/>
                <w:rtl w:val="0"/>
              </w:rPr>
              <w:t xml:space="preserve">&lt;/forename&gt;</w:t>
            </w:r>
          </w:p>
          <w:p w:rsidR="00000000" w:rsidDel="00000000" w:rsidP="00000000" w:rsidRDefault="00000000" w:rsidRPr="00000000" w14:paraId="00000184">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&lt;surname&gt;</w:t>
            </w:r>
            <w:r w:rsidDel="00000000" w:rsidR="00000000" w:rsidRPr="00000000">
              <w:rPr>
                <w:sz w:val="18"/>
                <w:szCs w:val="18"/>
                <w:rtl w:val="0"/>
              </w:rPr>
              <w:t xml:space="preserve">Acri</w:t>
            </w:r>
            <w:r w:rsidDel="00000000" w:rsidR="00000000" w:rsidRPr="00000000">
              <w:rPr>
                <w:color w:val="000096"/>
                <w:sz w:val="18"/>
                <w:szCs w:val="18"/>
                <w:rtl w:val="0"/>
              </w:rPr>
              <w:t xml:space="preserve">&lt;/surname&gt;</w:t>
            </w:r>
          </w:p>
          <w:p w:rsidR="00000000" w:rsidDel="00000000" w:rsidP="00000000" w:rsidRDefault="00000000" w:rsidRPr="00000000" w14:paraId="0000018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&lt;/editor&gt;</w:t>
            </w:r>
          </w:p>
          <w:p w:rsidR="00000000" w:rsidDel="00000000" w:rsidP="00000000" w:rsidRDefault="00000000" w:rsidRPr="00000000" w14:paraId="0000018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"part:adgu"</w:t>
            </w:r>
            <w:r w:rsidDel="00000000" w:rsidR="00000000" w:rsidRPr="00000000">
              <w:rPr>
                <w:color w:val="000096"/>
                <w:sz w:val="18"/>
                <w:szCs w:val="18"/>
                <w:rtl w:val="0"/>
              </w:rPr>
              <w:t xml:space="preserve">&gt;</w:t>
            </w:r>
          </w:p>
          <w:p w:rsidR="00000000" w:rsidDel="00000000" w:rsidP="00000000" w:rsidRDefault="00000000" w:rsidRPr="00000000" w14:paraId="00000187">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&lt;name&gt;</w:t>
            </w:r>
            <w:r w:rsidDel="00000000" w:rsidR="00000000" w:rsidRPr="00000000">
              <w:rPr>
                <w:sz w:val="18"/>
                <w:szCs w:val="18"/>
                <w:rtl w:val="0"/>
              </w:rPr>
              <w:t xml:space="preserve">Aditia Gunawan</w:t>
            </w:r>
            <w:r w:rsidDel="00000000" w:rsidR="00000000" w:rsidRPr="00000000">
              <w:rPr>
                <w:color w:val="000096"/>
                <w:sz w:val="18"/>
                <w:szCs w:val="18"/>
                <w:rtl w:val="0"/>
              </w:rPr>
              <w:t xml:space="preserve">&lt;/name&gt;</w:t>
            </w:r>
          </w:p>
          <w:p w:rsidR="00000000" w:rsidDel="00000000" w:rsidP="00000000" w:rsidRDefault="00000000" w:rsidRPr="00000000" w14:paraId="0000018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&lt;/editor&gt;</w:t>
            </w:r>
          </w:p>
          <w:p w:rsidR="00000000" w:rsidDel="00000000" w:rsidP="00000000" w:rsidRDefault="00000000" w:rsidRPr="00000000" w14:paraId="0000018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"geco"</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"http://viaf.org/viaf/66465311"</w:t>
            </w:r>
            <w:r w:rsidDel="00000000" w:rsidR="00000000" w:rsidRPr="00000000">
              <w:rPr>
                <w:color w:val="000096"/>
                <w:sz w:val="18"/>
                <w:szCs w:val="18"/>
                <w:rtl w:val="0"/>
              </w:rPr>
              <w:t xml:space="preserve">&gt;</w:t>
            </w:r>
          </w:p>
          <w:p w:rsidR="00000000" w:rsidDel="00000000" w:rsidP="00000000" w:rsidRDefault="00000000" w:rsidRPr="00000000" w14:paraId="0000018A">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&lt;forename&gt;</w:t>
            </w:r>
            <w:r w:rsidDel="00000000" w:rsidR="00000000" w:rsidRPr="00000000">
              <w:rPr>
                <w:sz w:val="18"/>
                <w:szCs w:val="18"/>
                <w:rtl w:val="0"/>
              </w:rPr>
              <w:t xml:space="preserve">George</w:t>
            </w:r>
            <w:r w:rsidDel="00000000" w:rsidR="00000000" w:rsidRPr="00000000">
              <w:rPr>
                <w:color w:val="000096"/>
                <w:sz w:val="18"/>
                <w:szCs w:val="18"/>
                <w:rtl w:val="0"/>
              </w:rPr>
              <w:t xml:space="preserve">&lt;/forename&gt;</w:t>
            </w:r>
          </w:p>
          <w:p w:rsidR="00000000" w:rsidDel="00000000" w:rsidP="00000000" w:rsidRDefault="00000000" w:rsidRPr="00000000" w14:paraId="0000018B">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&lt;surname&gt;</w:t>
            </w:r>
            <w:r w:rsidDel="00000000" w:rsidR="00000000" w:rsidRPr="00000000">
              <w:rPr>
                <w:sz w:val="18"/>
                <w:szCs w:val="18"/>
                <w:rtl w:val="0"/>
              </w:rPr>
              <w:t xml:space="preserve">Cœdès</w:t>
            </w:r>
            <w:r w:rsidDel="00000000" w:rsidR="00000000" w:rsidRPr="00000000">
              <w:rPr>
                <w:color w:val="000096"/>
                <w:sz w:val="18"/>
                <w:szCs w:val="18"/>
                <w:rtl w:val="0"/>
              </w:rPr>
              <w:t xml:space="preserve">&lt;/surname&gt;</w:t>
            </w:r>
          </w:p>
          <w:p w:rsidR="00000000" w:rsidDel="00000000" w:rsidP="00000000" w:rsidRDefault="00000000" w:rsidRPr="00000000" w14:paraId="0000018C">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&lt;/editor&gt;</w:t>
            </w:r>
            <w:r w:rsidDel="00000000" w:rsidR="00000000" w:rsidRPr="00000000">
              <w:rPr>
                <w:rtl w:val="0"/>
              </w:rPr>
            </w:r>
          </w:p>
        </w:tc>
      </w:tr>
    </w:tbl>
    <w:p w:rsidR="00000000" w:rsidDel="00000000" w:rsidP="00000000" w:rsidRDefault="00000000" w:rsidRPr="00000000" w14:paraId="0000018D">
      <w:pPr>
        <w:pageBreakBefore w:val="0"/>
        <w:ind w:left="0" w:firstLine="0"/>
        <w:rPr/>
      </w:pPr>
      <w:r w:rsidDel="00000000" w:rsidR="00000000" w:rsidRPr="00000000">
        <w:rPr>
          <w:rtl w:val="0"/>
        </w:rPr>
        <w:tab/>
      </w:r>
    </w:p>
    <w:p w:rsidR="00000000" w:rsidDel="00000000" w:rsidP="00000000" w:rsidRDefault="00000000" w:rsidRPr="00000000" w14:paraId="0000018E">
      <w:pPr>
        <w:pageBreakBefore w:val="0"/>
        <w:ind w:left="0" w:firstLine="0"/>
        <w:jc w:val="both"/>
        <w:rPr/>
      </w:pPr>
      <w:r w:rsidDel="00000000" w:rsidR="00000000" w:rsidRPr="00000000">
        <w:rPr>
          <w:rtl w:val="0"/>
        </w:rPr>
        <w:t xml:space="preserve">For any other responsibility, use the &lt;respStmt&gt;. This element must include an element &lt;resp&gt;, which can be used to describe a person’s role. The name of the person is then given with the element &lt;persName&gt; with the attribute @ref. If the person has already been encoded above, then use @ref in the same was as shown above under &lt;editor&gt; for project members, but for others use @ref="#ID” using the value of the @xml:id previously defined. The name of the person should be encoded with both elements &lt;forename&gt; and &lt;surname&gt;, or simply &lt;name&gt;, as necessary. </w:t>
      </w:r>
    </w:p>
    <w:p w:rsidR="00000000" w:rsidDel="00000000" w:rsidP="00000000" w:rsidRDefault="00000000" w:rsidRPr="00000000" w14:paraId="0000018F">
      <w:pPr>
        <w:pageBreakBefore w:val="0"/>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color w:val="000096"/>
                <w:sz w:val="18"/>
                <w:szCs w:val="18"/>
              </w:rPr>
            </w:pPr>
            <w:r w:rsidDel="00000000" w:rsidR="00000000" w:rsidRPr="00000000">
              <w:rPr>
                <w:sz w:val="18"/>
                <w:szCs w:val="18"/>
                <w:rtl w:val="0"/>
              </w:rPr>
              <w:t xml:space="preserve">Example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color w:val="000096"/>
                <w:sz w:val="18"/>
                <w:szCs w:val="18"/>
              </w:rPr>
            </w:pPr>
            <w:r w:rsidDel="00000000" w:rsidR="00000000" w:rsidRPr="00000000">
              <w:rPr>
                <w:color w:val="000096"/>
                <w:sz w:val="18"/>
                <w:szCs w:val="18"/>
                <w:rtl w:val="0"/>
              </w:rPr>
              <w:t xml:space="preserve">&lt;respStmt&gt;</w:t>
            </w:r>
          </w:p>
          <w:p w:rsidR="00000000" w:rsidDel="00000000" w:rsidP="00000000" w:rsidRDefault="00000000" w:rsidRPr="00000000" w14:paraId="0000019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&lt;resp&gt;</w:t>
            </w:r>
            <w:r w:rsidDel="00000000" w:rsidR="00000000" w:rsidRPr="00000000">
              <w:rPr>
                <w:sz w:val="18"/>
                <w:szCs w:val="18"/>
                <w:rtl w:val="0"/>
              </w:rPr>
              <w:t xml:space="preserve">EpiDoc encoding</w:t>
            </w:r>
            <w:r w:rsidDel="00000000" w:rsidR="00000000" w:rsidRPr="00000000">
              <w:rPr>
                <w:color w:val="000096"/>
                <w:sz w:val="18"/>
                <w:szCs w:val="18"/>
                <w:rtl w:val="0"/>
              </w:rPr>
              <w:t xml:space="preserve">&lt;/resp&gt;</w:t>
            </w:r>
          </w:p>
          <w:p w:rsidR="00000000" w:rsidDel="00000000" w:rsidP="00000000" w:rsidRDefault="00000000" w:rsidRPr="00000000" w14:paraId="00000193">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"part:anac"</w:t>
            </w:r>
            <w:r w:rsidDel="00000000" w:rsidR="00000000" w:rsidRPr="00000000">
              <w:rPr>
                <w:color w:val="000096"/>
                <w:sz w:val="18"/>
                <w:szCs w:val="18"/>
                <w:rtl w:val="0"/>
              </w:rPr>
              <w:t xml:space="preserve">&gt;</w:t>
            </w:r>
          </w:p>
          <w:p w:rsidR="00000000" w:rsidDel="00000000" w:rsidP="00000000" w:rsidRDefault="00000000" w:rsidRPr="00000000" w14:paraId="00000194">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&lt;forename&gt;</w:t>
            </w:r>
            <w:r w:rsidDel="00000000" w:rsidR="00000000" w:rsidRPr="00000000">
              <w:rPr>
                <w:sz w:val="18"/>
                <w:szCs w:val="18"/>
                <w:rtl w:val="0"/>
              </w:rPr>
              <w:t xml:space="preserve">Andrea</w:t>
            </w:r>
            <w:r w:rsidDel="00000000" w:rsidR="00000000" w:rsidRPr="00000000">
              <w:rPr>
                <w:color w:val="000096"/>
                <w:sz w:val="18"/>
                <w:szCs w:val="18"/>
                <w:rtl w:val="0"/>
              </w:rPr>
              <w:t xml:space="preserve">&lt;/forename&gt;</w:t>
            </w:r>
          </w:p>
          <w:p w:rsidR="00000000" w:rsidDel="00000000" w:rsidP="00000000" w:rsidRDefault="00000000" w:rsidRPr="00000000" w14:paraId="0000019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&lt;surname&gt;</w:t>
            </w:r>
            <w:r w:rsidDel="00000000" w:rsidR="00000000" w:rsidRPr="00000000">
              <w:rPr>
                <w:sz w:val="18"/>
                <w:szCs w:val="18"/>
                <w:rtl w:val="0"/>
              </w:rPr>
              <w:t xml:space="preserve">Acri</w:t>
            </w:r>
            <w:r w:rsidDel="00000000" w:rsidR="00000000" w:rsidRPr="00000000">
              <w:rPr>
                <w:color w:val="000096"/>
                <w:sz w:val="18"/>
                <w:szCs w:val="18"/>
                <w:rtl w:val="0"/>
              </w:rPr>
              <w:t xml:space="preserve">&lt;/surname&gt;</w:t>
            </w:r>
          </w:p>
          <w:p w:rsidR="00000000" w:rsidDel="00000000" w:rsidP="00000000" w:rsidRDefault="00000000" w:rsidRPr="00000000" w14:paraId="0000019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&lt;/persName&gt;</w:t>
            </w:r>
          </w:p>
          <w:p w:rsidR="00000000" w:rsidDel="00000000" w:rsidP="00000000" w:rsidRDefault="00000000" w:rsidRPr="00000000" w14:paraId="0000019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"part:adgu"</w:t>
            </w:r>
            <w:r w:rsidDel="00000000" w:rsidR="00000000" w:rsidRPr="00000000">
              <w:rPr>
                <w:color w:val="000096"/>
                <w:sz w:val="18"/>
                <w:szCs w:val="18"/>
                <w:rtl w:val="0"/>
              </w:rPr>
              <w:t xml:space="preserve">&gt;</w:t>
            </w:r>
          </w:p>
          <w:p w:rsidR="00000000" w:rsidDel="00000000" w:rsidP="00000000" w:rsidRDefault="00000000" w:rsidRPr="00000000" w14:paraId="0000019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r w:rsidDel="00000000" w:rsidR="00000000" w:rsidRPr="00000000">
              <w:rPr>
                <w:sz w:val="18"/>
                <w:szCs w:val="18"/>
                <w:rtl w:val="0"/>
              </w:rPr>
              <w:t xml:space="preserve">Aditia Gunawan</w:t>
            </w:r>
            <w:r w:rsidDel="00000000" w:rsidR="00000000" w:rsidRPr="00000000">
              <w:rPr>
                <w:color w:val="000096"/>
                <w:sz w:val="18"/>
                <w:szCs w:val="18"/>
                <w:rtl w:val="0"/>
              </w:rPr>
              <w:t xml:space="preserve">&lt;/name&gt;</w:t>
            </w:r>
          </w:p>
          <w:p w:rsidR="00000000" w:rsidDel="00000000" w:rsidP="00000000" w:rsidRDefault="00000000" w:rsidRPr="00000000" w14:paraId="0000019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&lt;/persName&gt;</w:t>
            </w:r>
          </w:p>
          <w:p w:rsidR="00000000" w:rsidDel="00000000" w:rsidP="00000000" w:rsidRDefault="00000000" w:rsidRPr="00000000" w14:paraId="0000019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w:t>
            </w:r>
            <w:r w:rsidDel="00000000" w:rsidR="00000000" w:rsidRPr="00000000">
              <w:rPr>
                <w:color w:val="f5844c"/>
                <w:sz w:val="18"/>
                <w:szCs w:val="18"/>
                <w:rtl w:val="0"/>
              </w:rPr>
              <w:t xml:space="preserve"> 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"#geco"</w:t>
            </w:r>
            <w:r w:rsidDel="00000000" w:rsidR="00000000" w:rsidRPr="00000000">
              <w:rPr>
                <w:color w:val="000096"/>
                <w:sz w:val="18"/>
                <w:szCs w:val="18"/>
                <w:rtl w:val="0"/>
              </w:rPr>
              <w:t xml:space="preserve">&gt;</w:t>
            </w:r>
          </w:p>
          <w:p w:rsidR="00000000" w:rsidDel="00000000" w:rsidP="00000000" w:rsidRDefault="00000000" w:rsidRPr="00000000" w14:paraId="0000019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&lt;forename&gt;</w:t>
            </w:r>
            <w:r w:rsidDel="00000000" w:rsidR="00000000" w:rsidRPr="00000000">
              <w:rPr>
                <w:sz w:val="18"/>
                <w:szCs w:val="18"/>
                <w:rtl w:val="0"/>
              </w:rPr>
              <w:t xml:space="preserve">George</w:t>
            </w:r>
            <w:r w:rsidDel="00000000" w:rsidR="00000000" w:rsidRPr="00000000">
              <w:rPr>
                <w:color w:val="000096"/>
                <w:sz w:val="18"/>
                <w:szCs w:val="18"/>
                <w:rtl w:val="0"/>
              </w:rPr>
              <w:t xml:space="preserve">&lt;/forename&gt;</w:t>
            </w:r>
          </w:p>
          <w:p w:rsidR="00000000" w:rsidDel="00000000" w:rsidP="00000000" w:rsidRDefault="00000000" w:rsidRPr="00000000" w14:paraId="0000019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&lt;surname&gt;</w:t>
            </w:r>
            <w:r w:rsidDel="00000000" w:rsidR="00000000" w:rsidRPr="00000000">
              <w:rPr>
                <w:sz w:val="18"/>
                <w:szCs w:val="18"/>
                <w:rtl w:val="0"/>
              </w:rPr>
              <w:t xml:space="preserve">Cœdès</w:t>
            </w:r>
            <w:r w:rsidDel="00000000" w:rsidR="00000000" w:rsidRPr="00000000">
              <w:rPr>
                <w:color w:val="000096"/>
                <w:sz w:val="18"/>
                <w:szCs w:val="18"/>
                <w:rtl w:val="0"/>
              </w:rPr>
              <w:t xml:space="preserve">&lt;/surname&gt;</w:t>
            </w:r>
          </w:p>
          <w:p w:rsidR="00000000" w:rsidDel="00000000" w:rsidP="00000000" w:rsidRDefault="00000000" w:rsidRPr="00000000" w14:paraId="0000019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&lt;/persName&gt;</w:t>
            </w:r>
          </w:p>
          <w:p w:rsidR="00000000" w:rsidDel="00000000" w:rsidP="00000000" w:rsidRDefault="00000000" w:rsidRPr="00000000" w14:paraId="0000019E">
            <w:pPr>
              <w:pageBreakBefore w:val="0"/>
              <w:widowControl w:val="0"/>
              <w:rPr>
                <w:sz w:val="20"/>
                <w:szCs w:val="20"/>
              </w:rPr>
            </w:pPr>
            <w:r w:rsidDel="00000000" w:rsidR="00000000" w:rsidRPr="00000000">
              <w:rPr>
                <w:color w:val="000096"/>
                <w:sz w:val="18"/>
                <w:szCs w:val="18"/>
                <w:rtl w:val="0"/>
              </w:rPr>
              <w:t xml:space="preserve">&lt;/respStmt&gt;</w:t>
            </w:r>
            <w:r w:rsidDel="00000000" w:rsidR="00000000" w:rsidRPr="00000000">
              <w:rPr>
                <w:rtl w:val="0"/>
              </w:rPr>
            </w:r>
          </w:p>
        </w:tc>
      </w:tr>
    </w:tbl>
    <w:p w:rsidR="00000000" w:rsidDel="00000000" w:rsidP="00000000" w:rsidRDefault="00000000" w:rsidRPr="00000000" w14:paraId="0000019F">
      <w:pPr>
        <w:pageBreakBefore w:val="0"/>
        <w:ind w:left="0" w:firstLine="0"/>
        <w:rPr/>
      </w:pPr>
      <w:r w:rsidDel="00000000" w:rsidR="00000000" w:rsidRPr="00000000">
        <w:rPr>
          <w:rtl w:val="0"/>
        </w:rPr>
      </w:r>
    </w:p>
    <w:p w:rsidR="00000000" w:rsidDel="00000000" w:rsidP="00000000" w:rsidRDefault="00000000" w:rsidRPr="00000000" w14:paraId="000001A0">
      <w:pPr>
        <w:pStyle w:val="Heading3"/>
        <w:pageBreakBefore w:val="0"/>
        <w:rPr/>
      </w:pPr>
      <w:bookmarkStart w:colFirst="0" w:colLast="0" w:name="_a3t937ffemvv" w:id="13"/>
      <w:bookmarkEnd w:id="13"/>
      <w:r w:rsidDel="00000000" w:rsidR="00000000" w:rsidRPr="00000000">
        <w:rPr>
          <w:rtl w:val="0"/>
        </w:rPr>
        <w:t xml:space="preserve">&lt;publicationStmt&gt; — Metadata on the digital publication</w:t>
      </w:r>
    </w:p>
    <w:p w:rsidR="00000000" w:rsidDel="00000000" w:rsidP="00000000" w:rsidRDefault="00000000" w:rsidRPr="00000000" w14:paraId="000001A1">
      <w:pPr>
        <w:pageBreakBefore w:val="0"/>
        <w:ind w:left="0" w:firstLine="0"/>
        <w:jc w:val="both"/>
        <w:rPr/>
      </w:pPr>
      <w:r w:rsidDel="00000000" w:rsidR="00000000" w:rsidRPr="00000000">
        <w:rPr>
          <w:rtl w:val="0"/>
        </w:rPr>
        <w:t xml:space="preserve">The element &lt;publicationStmt&gt; contains metadata concerning the publication of the digital critical edition. It is a </w:t>
      </w:r>
      <w:r w:rsidDel="00000000" w:rsidR="00000000" w:rsidRPr="00000000">
        <w:rPr>
          <w:rtl w:val="0"/>
        </w:rPr>
        <w:t xml:space="preserve">formal </w:t>
      </w:r>
      <w:r w:rsidDel="00000000" w:rsidR="00000000" w:rsidRPr="00000000">
        <w:rPr>
          <w:rtl w:val="0"/>
        </w:rPr>
        <w:t xml:space="preserve">recommendation of the </w:t>
      </w:r>
      <w:r w:rsidDel="00000000" w:rsidR="00000000" w:rsidRPr="00000000">
        <w:rPr>
          <w:rtl w:val="0"/>
        </w:rPr>
        <w:t xml:space="preserve">TEI</w:t>
      </w:r>
      <w:r w:rsidDel="00000000" w:rsidR="00000000" w:rsidRPr="00000000">
        <w:rPr>
          <w:rtl w:val="0"/>
        </w:rPr>
        <w:t xml:space="preserve"> that elements supplying information about publication place, address, identifier, availability and date be given following the name of the publisher, distributor or authority concerned, and preferably in that order. </w:t>
      </w:r>
    </w:p>
    <w:p w:rsidR="00000000" w:rsidDel="00000000" w:rsidP="00000000" w:rsidRDefault="00000000" w:rsidRPr="00000000" w14:paraId="000001A2">
      <w:pPr>
        <w:pageBreakBefore w:val="0"/>
        <w:ind w:left="0" w:firstLine="720"/>
        <w:jc w:val="both"/>
        <w:rPr/>
      </w:pPr>
      <w:r w:rsidDel="00000000" w:rsidR="00000000" w:rsidRPr="00000000">
        <w:rPr>
          <w:rtl w:val="0"/>
        </w:rPr>
        <w:t xml:space="preserve">In most cases, the element &lt;authority&gt; should at least identify the DHARMA project. Feel free to add elements regarding your specific situation, if your edition is associated with another project, institution or other, when necessary. </w:t>
      </w:r>
    </w:p>
    <w:p w:rsidR="00000000" w:rsidDel="00000000" w:rsidP="00000000" w:rsidRDefault="00000000" w:rsidRPr="00000000" w14:paraId="000001A3">
      <w:pPr>
        <w:pageBreakBefore w:val="0"/>
        <w:ind w:left="0" w:firstLine="0"/>
        <w:jc w:val="both"/>
        <w:rPr/>
      </w:pPr>
      <w:r w:rsidDel="00000000" w:rsidR="00000000" w:rsidRPr="00000000">
        <w:rPr>
          <w:rtl w:val="0"/>
        </w:rPr>
        <w:tab/>
        <w:t xml:space="preserve">Please fill in the name of the city (or names of the cities) where you (and your co-editors) work. As you see in the example below, editors based in different locations may include the respective publication places in one &lt;pubPlace&gt;.</w:t>
      </w:r>
    </w:p>
    <w:p w:rsidR="00000000" w:rsidDel="00000000" w:rsidP="00000000" w:rsidRDefault="00000000" w:rsidRPr="00000000" w14:paraId="000001A4">
      <w:pPr>
        <w:pageBreakBefore w:val="0"/>
        <w:ind w:left="0" w:firstLine="0"/>
        <w:jc w:val="both"/>
        <w:rPr/>
      </w:pPr>
      <w:r w:rsidDel="00000000" w:rsidR="00000000" w:rsidRPr="00000000">
        <w:rPr>
          <w:rtl w:val="0"/>
        </w:rPr>
        <w:tab/>
        <w:t xml:space="preserve">The element &lt;idno&gt; provides the name of the file itself for archiving purposes, since it helps keeping track of the record after the project. The template furnished the attribute @type with the mandatory value “filename”. </w:t>
      </w:r>
      <w:r w:rsidDel="00000000" w:rsidR="00000000" w:rsidRPr="00000000">
        <w:rPr>
          <w:rtl w:val="0"/>
        </w:rPr>
        <w:t xml:space="preserve">Follow the </w:t>
      </w:r>
      <w:hyperlink r:id="rId18">
        <w:r w:rsidDel="00000000" w:rsidR="00000000" w:rsidRPr="00000000">
          <w:rPr>
            <w:color w:val="1155cc"/>
            <w:u w:val="single"/>
            <w:rtl w:val="0"/>
          </w:rPr>
          <w:t xml:space="preserve">File Naming Convention</w:t>
        </w:r>
      </w:hyperlink>
      <w:r w:rsidDel="00000000" w:rsidR="00000000" w:rsidRPr="00000000">
        <w:rPr>
          <w:rtl w:val="0"/>
        </w:rPr>
        <w:t xml:space="preserve"> (FNC)</w:t>
      </w:r>
      <w:r w:rsidDel="00000000" w:rsidR="00000000" w:rsidRPr="00000000">
        <w:rPr>
          <w:vertAlign w:val="superscript"/>
        </w:rPr>
        <w:footnoteReference w:customMarkFollows="0" w:id="10"/>
      </w:r>
      <w:r w:rsidDel="00000000" w:rsidR="00000000" w:rsidRPr="00000000">
        <w:rPr>
          <w:rtl w:val="0"/>
        </w:rPr>
        <w:t xml:space="preserve"> established for DHARMA</w:t>
      </w:r>
      <w:r w:rsidDel="00000000" w:rsidR="00000000" w:rsidRPr="00000000">
        <w:rPr>
          <w:rtl w:val="0"/>
        </w:rPr>
        <w:t xml:space="preserve">, but do not keep the extension of the filename.</w:t>
      </w:r>
    </w:p>
    <w:p w:rsidR="00000000" w:rsidDel="00000000" w:rsidP="00000000" w:rsidRDefault="00000000" w:rsidRPr="00000000" w14:paraId="000001A5">
      <w:pPr>
        <w:pageBreakBefore w:val="0"/>
        <w:ind w:left="0" w:firstLine="0"/>
        <w:jc w:val="both"/>
        <w:rPr/>
      </w:pPr>
      <w:r w:rsidDel="00000000" w:rsidR="00000000" w:rsidRPr="00000000">
        <w:rPr>
          <w:rtl w:val="0"/>
        </w:rPr>
        <w:tab/>
        <w:t xml:space="preserve">The &lt;availability&gt; is set by default to a Creative Commons licence identifying the author. It will only require your intervention in the second paragraph, where you will have to state the name(s) of the copyright holder(s).  </w:t>
      </w:r>
    </w:p>
    <w:p w:rsidR="00000000" w:rsidDel="00000000" w:rsidP="00000000" w:rsidRDefault="00000000" w:rsidRPr="00000000" w14:paraId="000001A6">
      <w:pPr>
        <w:pageBreakBefore w:val="0"/>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rPr>
                <w:color w:val="000096"/>
                <w:sz w:val="18"/>
                <w:szCs w:val="18"/>
              </w:rPr>
            </w:pPr>
            <w:r w:rsidDel="00000000" w:rsidR="00000000" w:rsidRPr="00000000">
              <w:rPr>
                <w:color w:val="000096"/>
                <w:sz w:val="18"/>
                <w:szCs w:val="18"/>
                <w:rtl w:val="0"/>
              </w:rPr>
              <w:t xml:space="preserve">&lt;publicationStmt&gt;</w:t>
            </w:r>
          </w:p>
          <w:p w:rsidR="00000000" w:rsidDel="00000000" w:rsidP="00000000" w:rsidRDefault="00000000" w:rsidRPr="00000000" w14:paraId="000001A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&lt;authority&gt;</w:t>
            </w:r>
            <w:r w:rsidDel="00000000" w:rsidR="00000000" w:rsidRPr="00000000">
              <w:rPr>
                <w:sz w:val="18"/>
                <w:szCs w:val="18"/>
                <w:rtl w:val="0"/>
              </w:rPr>
              <w:t xml:space="preserve">DHARMA</w:t>
            </w:r>
            <w:r w:rsidDel="00000000" w:rsidR="00000000" w:rsidRPr="00000000">
              <w:rPr>
                <w:color w:val="000096"/>
                <w:sz w:val="18"/>
                <w:szCs w:val="18"/>
                <w:rtl w:val="0"/>
              </w:rPr>
              <w:t xml:space="preserve">&lt;/authority&gt;</w:t>
            </w:r>
          </w:p>
          <w:p w:rsidR="00000000" w:rsidDel="00000000" w:rsidP="00000000" w:rsidRDefault="00000000" w:rsidRPr="00000000" w14:paraId="000001A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&lt;pubPlace&gt;</w:t>
            </w:r>
            <w:r w:rsidDel="00000000" w:rsidR="00000000" w:rsidRPr="00000000">
              <w:rPr>
                <w:sz w:val="18"/>
                <w:szCs w:val="18"/>
                <w:rtl w:val="0"/>
              </w:rPr>
              <w:t xml:space="preserve">Lyon (France) and Lexington, VA (USA)</w:t>
            </w:r>
            <w:r w:rsidDel="00000000" w:rsidR="00000000" w:rsidRPr="00000000">
              <w:rPr>
                <w:color w:val="000096"/>
                <w:sz w:val="18"/>
                <w:szCs w:val="18"/>
                <w:rtl w:val="0"/>
              </w:rPr>
              <w:t xml:space="preserve">&lt;/pubPlace&gt;</w:t>
            </w:r>
          </w:p>
          <w:p w:rsidR="00000000" w:rsidDel="00000000" w:rsidP="00000000" w:rsidRDefault="00000000" w:rsidRPr="00000000" w14:paraId="000001A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"filename"</w:t>
            </w:r>
            <w:r w:rsidDel="00000000" w:rsidR="00000000" w:rsidRPr="00000000">
              <w:rPr>
                <w:color w:val="000096"/>
                <w:sz w:val="18"/>
                <w:szCs w:val="18"/>
                <w:rtl w:val="0"/>
              </w:rPr>
              <w:t xml:space="preserve">&gt;</w:t>
            </w:r>
            <w:r w:rsidDel="00000000" w:rsidR="00000000" w:rsidRPr="00000000">
              <w:rPr>
                <w:sz w:val="18"/>
                <w:szCs w:val="18"/>
                <w:rtl w:val="0"/>
              </w:rPr>
              <w:t xml:space="preserve">DHARMA_CritEdSvayambhu</w:t>
            </w:r>
            <w:r w:rsidDel="00000000" w:rsidR="00000000" w:rsidRPr="00000000">
              <w:rPr>
                <w:color w:val="000096"/>
                <w:sz w:val="18"/>
                <w:szCs w:val="18"/>
                <w:rtl w:val="0"/>
              </w:rPr>
              <w:t xml:space="preserve">&lt;/idno&gt;</w:t>
            </w:r>
          </w:p>
          <w:p w:rsidR="00000000" w:rsidDel="00000000" w:rsidP="00000000" w:rsidRDefault="00000000" w:rsidRPr="00000000" w14:paraId="000001A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&lt;availability&gt;</w:t>
            </w:r>
          </w:p>
          <w:p w:rsidR="00000000" w:rsidDel="00000000" w:rsidP="00000000" w:rsidRDefault="00000000" w:rsidRPr="00000000" w14:paraId="000001A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&lt;licence</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"https://creativecommons.org/licenses/by/4.0/"</w:t>
            </w:r>
            <w:r w:rsidDel="00000000" w:rsidR="00000000" w:rsidRPr="00000000">
              <w:rPr>
                <w:color w:val="000096"/>
                <w:sz w:val="18"/>
                <w:szCs w:val="18"/>
                <w:rtl w:val="0"/>
              </w:rPr>
              <w:t xml:space="preserve">&gt;</w:t>
            </w:r>
          </w:p>
          <w:p w:rsidR="00000000" w:rsidDel="00000000" w:rsidP="00000000" w:rsidRDefault="00000000" w:rsidRPr="00000000" w14:paraId="000001A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This work is licenced under the Creative Commons Attribution 4.0 Unported Licence. To view a copy of the licence, visit https://creativecommons.org/licenses/by/4.0/ or send a letter to Creative Commons, 444 Castro Street, Suite 900, Mountain View, California, 94041, USA.</w:t>
            </w:r>
            <w:r w:rsidDel="00000000" w:rsidR="00000000" w:rsidRPr="00000000">
              <w:rPr>
                <w:color w:val="000096"/>
                <w:sz w:val="18"/>
                <w:szCs w:val="18"/>
                <w:rtl w:val="0"/>
              </w:rPr>
              <w:t xml:space="preserve">&lt;/p&gt;</w:t>
            </w:r>
          </w:p>
          <w:p w:rsidR="00000000" w:rsidDel="00000000" w:rsidP="00000000" w:rsidRDefault="00000000" w:rsidRPr="00000000" w14:paraId="000001A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Copyright © 2019-2025 by Arlo Griffiths and Tim Lubin.</w:t>
            </w:r>
            <w:r w:rsidDel="00000000" w:rsidR="00000000" w:rsidRPr="00000000">
              <w:rPr>
                <w:color w:val="000096"/>
                <w:sz w:val="18"/>
                <w:szCs w:val="18"/>
                <w:rtl w:val="0"/>
              </w:rPr>
              <w:t xml:space="preserve">&lt;/p&gt;</w:t>
            </w:r>
          </w:p>
          <w:p w:rsidR="00000000" w:rsidDel="00000000" w:rsidP="00000000" w:rsidRDefault="00000000" w:rsidRPr="00000000" w14:paraId="000001B0">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&lt;/licence&gt;</w:t>
            </w:r>
          </w:p>
          <w:p w:rsidR="00000000" w:rsidDel="00000000" w:rsidP="00000000" w:rsidRDefault="00000000" w:rsidRPr="00000000" w14:paraId="000001B1">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&lt;/availability&gt;</w:t>
            </w:r>
          </w:p>
          <w:p w:rsidR="00000000" w:rsidDel="00000000" w:rsidP="00000000" w:rsidRDefault="00000000" w:rsidRPr="00000000" w14:paraId="000001B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&lt;date</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"2019"</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"2025"</w:t>
            </w:r>
            <w:r w:rsidDel="00000000" w:rsidR="00000000" w:rsidRPr="00000000">
              <w:rPr>
                <w:color w:val="000096"/>
                <w:sz w:val="18"/>
                <w:szCs w:val="18"/>
                <w:rtl w:val="0"/>
              </w:rPr>
              <w:t xml:space="preserve">&gt;</w:t>
            </w:r>
            <w:r w:rsidDel="00000000" w:rsidR="00000000" w:rsidRPr="00000000">
              <w:rPr>
                <w:sz w:val="18"/>
                <w:szCs w:val="18"/>
                <w:rtl w:val="0"/>
              </w:rPr>
              <w:t xml:space="preserve">2019-2025</w:t>
            </w:r>
            <w:r w:rsidDel="00000000" w:rsidR="00000000" w:rsidRPr="00000000">
              <w:rPr>
                <w:color w:val="000096"/>
                <w:sz w:val="18"/>
                <w:szCs w:val="18"/>
                <w:rtl w:val="0"/>
              </w:rPr>
              <w:t xml:space="preserve">&lt;/date&gt;</w:t>
            </w:r>
          </w:p>
          <w:p w:rsidR="00000000" w:rsidDel="00000000" w:rsidP="00000000" w:rsidRDefault="00000000" w:rsidRPr="00000000" w14:paraId="000001B3">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&lt;/publicationStmt&gt;</w:t>
            </w:r>
            <w:r w:rsidDel="00000000" w:rsidR="00000000" w:rsidRPr="00000000">
              <w:rPr>
                <w:rtl w:val="0"/>
              </w:rPr>
            </w:r>
          </w:p>
        </w:tc>
      </w:tr>
    </w:tbl>
    <w:p w:rsidR="00000000" w:rsidDel="00000000" w:rsidP="00000000" w:rsidRDefault="00000000" w:rsidRPr="00000000" w14:paraId="000001B4">
      <w:pPr>
        <w:pageBreakBefore w:val="0"/>
        <w:ind w:left="0" w:firstLine="0"/>
        <w:jc w:val="both"/>
        <w:rPr/>
      </w:pPr>
      <w:r w:rsidDel="00000000" w:rsidR="00000000" w:rsidRPr="00000000">
        <w:rPr>
          <w:rtl w:val="0"/>
        </w:rPr>
      </w:r>
    </w:p>
    <w:p w:rsidR="00000000" w:rsidDel="00000000" w:rsidP="00000000" w:rsidRDefault="00000000" w:rsidRPr="00000000" w14:paraId="000001B5">
      <w:pPr>
        <w:pStyle w:val="Heading3"/>
        <w:pageBreakBefore w:val="0"/>
        <w:rPr/>
      </w:pPr>
      <w:bookmarkStart w:colFirst="0" w:colLast="0" w:name="_2pm40aphoq8y" w:id="14"/>
      <w:bookmarkEnd w:id="14"/>
      <w:r w:rsidDel="00000000" w:rsidR="00000000" w:rsidRPr="00000000">
        <w:rPr>
          <w:rtl w:val="0"/>
        </w:rPr>
        <w:t xml:space="preserve">&lt;sourceDesc&gt; </w:t>
      </w:r>
      <w:r w:rsidDel="00000000" w:rsidR="00000000" w:rsidRPr="00000000">
        <w:rPr>
          <w:rtl w:val="0"/>
        </w:rPr>
        <w:t xml:space="preserve">— Identifying and describing your sources</w:t>
      </w:r>
      <w:r w:rsidDel="00000000" w:rsidR="00000000" w:rsidRPr="00000000">
        <w:rPr>
          <w:rtl w:val="0"/>
        </w:rPr>
      </w:r>
    </w:p>
    <w:p w:rsidR="00000000" w:rsidDel="00000000" w:rsidP="00000000" w:rsidRDefault="00000000" w:rsidRPr="00000000" w14:paraId="000001B6">
      <w:pPr>
        <w:pageBreakBefore w:val="0"/>
        <w:jc w:val="both"/>
        <w:rPr/>
      </w:pPr>
      <w:r w:rsidDel="00000000" w:rsidR="00000000" w:rsidRPr="00000000">
        <w:rPr>
          <w:rtl w:val="0"/>
        </w:rPr>
        <w:t xml:space="preserve">Inside the &lt;sourceDesc&gt;, you can record details about the original manuscripts</w:t>
      </w:r>
      <w:r w:rsidDel="00000000" w:rsidR="00000000" w:rsidRPr="00000000">
        <w:rPr>
          <w:rtl w:val="0"/>
        </w:rPr>
        <w:t xml:space="preserve"> and printed texts</w:t>
      </w:r>
      <w:r w:rsidDel="00000000" w:rsidR="00000000" w:rsidRPr="00000000">
        <w:rPr>
          <w:rtl w:val="0"/>
        </w:rPr>
        <w:t xml:space="preserve"> used as witnesses in establishing your critical edition. Start with a &lt;listWit&gt;, which is the container for all the witnesses that you will be referring to in the critical apparatus.</w:t>
      </w:r>
    </w:p>
    <w:p w:rsidR="00000000" w:rsidDel="00000000" w:rsidP="00000000" w:rsidRDefault="00000000" w:rsidRPr="00000000" w14:paraId="000001B7">
      <w:pPr>
        <w:pageBreakBefore w:val="0"/>
        <w:ind w:firstLine="720"/>
        <w:jc w:val="both"/>
        <w:rPr/>
      </w:pPr>
      <w:r w:rsidDel="00000000" w:rsidR="00000000" w:rsidRPr="00000000">
        <w:rPr>
          <w:rtl w:val="0"/>
        </w:rPr>
        <w:t xml:space="preserve">Each witness has to be declared with its own tag &lt;witness&gt;. The declaration requires, notably, the definition of a machine-readable siglum for each witness in the form of an @xml:id. As previously stated, the value of any</w:t>
      </w:r>
      <w:r w:rsidDel="00000000" w:rsidR="00000000" w:rsidRPr="00000000">
        <w:rPr>
          <w:rtl w:val="0"/>
        </w:rPr>
        <w:t xml:space="preserve"> @xml:id serves as a unique identifier for the element bearing the attribute; it can contain only alphanumeric characters from the ASCII tables and is case-sensitive. </w:t>
      </w:r>
      <w:r w:rsidDel="00000000" w:rsidR="00000000" w:rsidRPr="00000000">
        <w:rPr>
          <w:rtl w:val="0"/>
        </w:rPr>
      </w:r>
    </w:p>
    <w:p w:rsidR="00000000" w:rsidDel="00000000" w:rsidP="00000000" w:rsidRDefault="00000000" w:rsidRPr="00000000" w14:paraId="000001B8">
      <w:pPr>
        <w:pageBreakBefore w:val="0"/>
        <w:ind w:firstLine="720"/>
        <w:jc w:val="both"/>
        <w:rPr/>
      </w:pPr>
      <w:r w:rsidDel="00000000" w:rsidR="00000000" w:rsidRPr="00000000">
        <w:rPr>
          <w:rtl w:val="0"/>
        </w:rPr>
        <w:t xml:space="preserve">Any specific information on the </w:t>
      </w:r>
      <w:r w:rsidDel="00000000" w:rsidR="00000000" w:rsidRPr="00000000">
        <w:rPr>
          <w:rtl w:val="0"/>
        </w:rPr>
        <w:t xml:space="preserve">typographical rendering</w:t>
      </w:r>
      <w:r w:rsidDel="00000000" w:rsidR="00000000" w:rsidRPr="00000000">
        <w:rPr>
          <w:rtl w:val="0"/>
        </w:rPr>
        <w:t xml:space="preserve"> (e.g. use of superscript; see §</w:t>
      </w:r>
      <w:hyperlink w:anchor="_xbixwz3qh3g4">
        <w:r w:rsidDel="00000000" w:rsidR="00000000" w:rsidRPr="00000000">
          <w:rPr>
            <w:color w:val="1155cc"/>
            <w:u w:val="single"/>
            <w:rtl w:val="0"/>
          </w:rPr>
          <w:t xml:space="preserve">T</w:t>
        </w:r>
      </w:hyperlink>
      <w:hyperlink w:anchor="_xbixwz3qh3g4">
        <w:r w:rsidDel="00000000" w:rsidR="00000000" w:rsidRPr="00000000">
          <w:rPr>
            <w:color w:val="1155cc"/>
            <w:u w:val="single"/>
            <w:rtl w:val="0"/>
          </w:rPr>
          <w:t xml:space="preserve">ypographical</w:t>
        </w:r>
      </w:hyperlink>
      <w:hyperlink w:anchor="_xbixwz3qh3g4">
        <w:r w:rsidDel="00000000" w:rsidR="00000000" w:rsidRPr="00000000">
          <w:rPr>
            <w:color w:val="1155cc"/>
            <w:u w:val="single"/>
            <w:rtl w:val="0"/>
          </w:rPr>
          <w:t xml:space="preserve"> formatting</w:t>
        </w:r>
      </w:hyperlink>
      <w:r w:rsidDel="00000000" w:rsidR="00000000" w:rsidRPr="00000000">
        <w:rPr>
          <w:rtl w:val="0"/>
        </w:rPr>
        <w:t xml:space="preserve">), symbols or non Latin characters can be given for the display using the &lt;abbr&gt; (abbreviation) element as shown in the example with the attribute @type=</w:t>
      </w:r>
      <w:r w:rsidDel="00000000" w:rsidR="00000000" w:rsidRPr="00000000">
        <w:rPr>
          <w:rtl w:val="0"/>
        </w:rPr>
        <w:t xml:space="preserve">"</w:t>
      </w:r>
      <w:r w:rsidDel="00000000" w:rsidR="00000000" w:rsidRPr="00000000">
        <w:rPr>
          <w:rtl w:val="0"/>
        </w:rPr>
        <w:t xml:space="preserve">siglum</w:t>
      </w:r>
      <w:r w:rsidDel="00000000" w:rsidR="00000000" w:rsidRPr="00000000">
        <w:rPr>
          <w:rtl w:val="0"/>
        </w:rPr>
        <w:t xml:space="preserve">"</w:t>
      </w:r>
      <w:r w:rsidDel="00000000" w:rsidR="00000000" w:rsidRPr="00000000">
        <w:rPr>
          <w:rtl w:val="0"/>
        </w:rPr>
        <w:t xml:space="preserve">. It should always be the first child of &lt;witness&gt;.</w:t>
      </w:r>
    </w:p>
    <w:p w:rsidR="00000000" w:rsidDel="00000000" w:rsidP="00000000" w:rsidRDefault="00000000" w:rsidRPr="00000000" w14:paraId="000001B9">
      <w:pPr>
        <w:pageBreakBefore w:val="0"/>
        <w:ind w:firstLine="720"/>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rPr>
                <w:color w:val="000096"/>
                <w:sz w:val="18"/>
                <w:szCs w:val="18"/>
              </w:rPr>
            </w:pPr>
            <w:r w:rsidDel="00000000" w:rsidR="00000000" w:rsidRPr="00000000">
              <w:rPr>
                <w:color w:val="000096"/>
                <w:sz w:val="18"/>
                <w:szCs w:val="18"/>
                <w:rtl w:val="0"/>
              </w:rPr>
              <w:t xml:space="preserve">&lt;sourceDesc&gt;</w:t>
            </w:r>
          </w:p>
          <w:p w:rsidR="00000000" w:rsidDel="00000000" w:rsidP="00000000" w:rsidRDefault="00000000" w:rsidRPr="00000000" w14:paraId="000001BC">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&lt;listWit&gt;</w:t>
            </w:r>
          </w:p>
          <w:p w:rsidR="00000000" w:rsidDel="00000000" w:rsidP="00000000" w:rsidRDefault="00000000" w:rsidRPr="00000000" w14:paraId="000001BD">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"K2"</w:t>
            </w:r>
            <w:r w:rsidDel="00000000" w:rsidR="00000000" w:rsidRPr="00000000">
              <w:rPr>
                <w:color w:val="000096"/>
                <w:sz w:val="18"/>
                <w:szCs w:val="18"/>
                <w:rtl w:val="0"/>
              </w:rPr>
              <w:t xml:space="preserve">&gt;</w:t>
            </w:r>
          </w:p>
          <w:p w:rsidR="00000000" w:rsidDel="00000000" w:rsidP="00000000" w:rsidRDefault="00000000" w:rsidRPr="00000000" w14:paraId="000001BE">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"siglum"</w:t>
            </w:r>
            <w:r w:rsidDel="00000000" w:rsidR="00000000" w:rsidRPr="00000000">
              <w:rPr>
                <w:color w:val="000096"/>
                <w:sz w:val="18"/>
                <w:szCs w:val="18"/>
                <w:rtl w:val="0"/>
              </w:rPr>
              <w:t xml:space="preserve">&gt;</w:t>
            </w:r>
            <w:r w:rsidDel="00000000" w:rsidR="00000000" w:rsidRPr="00000000">
              <w:rPr>
                <w:sz w:val="18"/>
                <w:szCs w:val="18"/>
                <w:rtl w:val="0"/>
              </w:rPr>
              <w:t xml:space="preserve">K</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2</w:t>
            </w:r>
            <w:r w:rsidDel="00000000" w:rsidR="00000000" w:rsidRPr="00000000">
              <w:rPr>
                <w:color w:val="000096"/>
                <w:sz w:val="18"/>
                <w:szCs w:val="18"/>
                <w:rtl w:val="0"/>
              </w:rPr>
              <w:t xml:space="preserve">&lt;/hi&gt;&lt;/abbr&gt;</w:t>
            </w:r>
          </w:p>
          <w:p w:rsidR="00000000" w:rsidDel="00000000" w:rsidP="00000000" w:rsidRDefault="00000000" w:rsidRPr="00000000" w14:paraId="000001BF">
            <w:pPr>
              <w:pageBreakBefore w:val="0"/>
              <w:widowControl w:val="0"/>
              <w:rPr>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&lt;msDesc&gt;</w:t>
            </w:r>
            <w:r w:rsidDel="00000000" w:rsidR="00000000" w:rsidRPr="00000000">
              <w:rPr>
                <w:sz w:val="18"/>
                <w:szCs w:val="18"/>
                <w:rtl w:val="0"/>
              </w:rPr>
              <w:t xml:space="preserve"> </w:t>
            </w:r>
          </w:p>
          <w:p w:rsidR="00000000" w:rsidDel="00000000" w:rsidP="00000000" w:rsidRDefault="00000000" w:rsidRPr="00000000" w14:paraId="000001C0">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&lt;msIdentifier&gt;</w:t>
            </w:r>
          </w:p>
          <w:p w:rsidR="00000000" w:rsidDel="00000000" w:rsidP="00000000" w:rsidRDefault="00000000" w:rsidRPr="00000000" w14:paraId="000001C1">
            <w:pPr>
              <w:pageBreakBefore w:val="0"/>
              <w:widowControl w:val="0"/>
              <w:rPr>
                <w:color w:val="000096"/>
                <w:sz w:val="18"/>
                <w:szCs w:val="18"/>
              </w:rPr>
            </w:pPr>
            <w:r w:rsidDel="00000000" w:rsidR="00000000" w:rsidRPr="00000000">
              <w:rPr>
                <w:sz w:val="18"/>
                <w:szCs w:val="18"/>
                <w:rtl w:val="0"/>
              </w:rPr>
              <w:tab/>
              <w:tab/>
              <w:tab/>
              <w:tab/>
              <w:tab/>
            </w:r>
            <w:r w:rsidDel="00000000" w:rsidR="00000000" w:rsidRPr="00000000">
              <w:rPr>
                <w:color w:val="000096"/>
                <w:sz w:val="18"/>
                <w:szCs w:val="18"/>
                <w:rtl w:val="0"/>
              </w:rPr>
              <w:t xml:space="preserve">&lt;settlement&gt;</w:t>
            </w:r>
            <w:r w:rsidDel="00000000" w:rsidR="00000000" w:rsidRPr="00000000">
              <w:rPr>
                <w:sz w:val="18"/>
                <w:szCs w:val="18"/>
                <w:rtl w:val="0"/>
              </w:rPr>
              <w:t xml:space="preserve">Singaraja, Bali, Indonesia</w:t>
            </w:r>
            <w:r w:rsidDel="00000000" w:rsidR="00000000" w:rsidRPr="00000000">
              <w:rPr>
                <w:color w:val="000096"/>
                <w:sz w:val="18"/>
                <w:szCs w:val="18"/>
                <w:rtl w:val="0"/>
              </w:rPr>
              <w:t xml:space="preserve">&lt;/settlement&gt;</w:t>
            </w:r>
          </w:p>
          <w:p w:rsidR="00000000" w:rsidDel="00000000" w:rsidP="00000000" w:rsidRDefault="00000000" w:rsidRPr="00000000" w14:paraId="000001C2">
            <w:pPr>
              <w:pageBreakBefore w:val="0"/>
              <w:widowControl w:val="0"/>
              <w:rPr>
                <w:color w:val="000096"/>
                <w:sz w:val="18"/>
                <w:szCs w:val="18"/>
              </w:rPr>
            </w:pPr>
            <w:r w:rsidDel="00000000" w:rsidR="00000000" w:rsidRPr="00000000">
              <w:rPr>
                <w:sz w:val="18"/>
                <w:szCs w:val="18"/>
                <w:rtl w:val="0"/>
              </w:rPr>
              <w:tab/>
              <w:tab/>
              <w:tab/>
              <w:tab/>
              <w:tab/>
            </w:r>
            <w:r w:rsidDel="00000000" w:rsidR="00000000" w:rsidRPr="00000000">
              <w:rPr>
                <w:color w:val="000096"/>
                <w:sz w:val="18"/>
                <w:szCs w:val="18"/>
                <w:rtl w:val="0"/>
              </w:rPr>
              <w:t xml:space="preserve">&lt;repository&gt;</w:t>
            </w:r>
            <w:r w:rsidDel="00000000" w:rsidR="00000000" w:rsidRPr="00000000">
              <w:rPr>
                <w:sz w:val="18"/>
                <w:szCs w:val="18"/>
                <w:rtl w:val="0"/>
              </w:rPr>
              <w:t xml:space="preserve">Kirtya</w:t>
            </w:r>
            <w:r w:rsidDel="00000000" w:rsidR="00000000" w:rsidRPr="00000000">
              <w:rPr>
                <w:color w:val="000096"/>
                <w:sz w:val="18"/>
                <w:szCs w:val="18"/>
                <w:rtl w:val="0"/>
              </w:rPr>
              <w:t xml:space="preserve">&lt;/repository&gt;</w:t>
            </w:r>
          </w:p>
          <w:p w:rsidR="00000000" w:rsidDel="00000000" w:rsidP="00000000" w:rsidRDefault="00000000" w:rsidRPr="00000000" w14:paraId="000001C3">
            <w:pPr>
              <w:pageBreakBefore w:val="0"/>
              <w:widowControl w:val="0"/>
              <w:rPr>
                <w:color w:val="000096"/>
                <w:sz w:val="18"/>
                <w:szCs w:val="18"/>
              </w:rPr>
            </w:pPr>
            <w:r w:rsidDel="00000000" w:rsidR="00000000" w:rsidRPr="00000000">
              <w:rPr>
                <w:sz w:val="18"/>
                <w:szCs w:val="18"/>
                <w:rtl w:val="0"/>
              </w:rPr>
              <w:tab/>
              <w:tab/>
              <w:tab/>
              <w:tab/>
              <w:tab/>
            </w:r>
            <w:r w:rsidDel="00000000" w:rsidR="00000000" w:rsidRPr="00000000">
              <w:rPr>
                <w:color w:val="000096"/>
                <w:sz w:val="18"/>
                <w:szCs w:val="18"/>
                <w:rtl w:val="0"/>
              </w:rPr>
              <w:t xml:space="preserve">&lt;idno&gt;</w:t>
            </w:r>
            <w:r w:rsidDel="00000000" w:rsidR="00000000" w:rsidRPr="00000000">
              <w:rPr>
                <w:sz w:val="18"/>
                <w:szCs w:val="18"/>
                <w:rtl w:val="0"/>
              </w:rPr>
              <w:t xml:space="preserve">II A/3/774</w:t>
            </w:r>
            <w:r w:rsidDel="00000000" w:rsidR="00000000" w:rsidRPr="00000000">
              <w:rPr>
                <w:color w:val="000096"/>
                <w:sz w:val="18"/>
                <w:szCs w:val="18"/>
                <w:rtl w:val="0"/>
              </w:rPr>
              <w:t xml:space="preserve">&lt;/idno&gt;</w:t>
            </w:r>
          </w:p>
          <w:p w:rsidR="00000000" w:rsidDel="00000000" w:rsidP="00000000" w:rsidRDefault="00000000" w:rsidRPr="00000000" w14:paraId="000001C4">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&lt;/msIdentifier&gt;</w:t>
            </w:r>
          </w:p>
          <w:p w:rsidR="00000000" w:rsidDel="00000000" w:rsidP="00000000" w:rsidRDefault="00000000" w:rsidRPr="00000000" w14:paraId="000001C5">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&lt;/msDesc&gt;</w:t>
            </w:r>
          </w:p>
          <w:p w:rsidR="00000000" w:rsidDel="00000000" w:rsidP="00000000" w:rsidRDefault="00000000" w:rsidRPr="00000000" w14:paraId="000001C6">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&lt;/witness&gt;</w:t>
            </w:r>
          </w:p>
          <w:p w:rsidR="00000000" w:rsidDel="00000000" w:rsidP="00000000" w:rsidRDefault="00000000" w:rsidRPr="00000000" w14:paraId="000001C7">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"EdP"</w:t>
            </w:r>
            <w:r w:rsidDel="00000000" w:rsidR="00000000" w:rsidRPr="00000000">
              <w:rPr>
                <w:color w:val="000096"/>
                <w:sz w:val="18"/>
                <w:szCs w:val="18"/>
                <w:rtl w:val="0"/>
              </w:rPr>
              <w:t xml:space="preserve">&gt;</w:t>
            </w:r>
          </w:p>
          <w:p w:rsidR="00000000" w:rsidDel="00000000" w:rsidP="00000000" w:rsidRDefault="00000000" w:rsidRPr="00000000" w14:paraId="000001C8">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"siglum"</w:t>
            </w:r>
            <w:r w:rsidDel="00000000" w:rsidR="00000000" w:rsidRPr="00000000">
              <w:rPr>
                <w:color w:val="000096"/>
                <w:sz w:val="18"/>
                <w:szCs w:val="18"/>
                <w:rtl w:val="0"/>
              </w:rPr>
              <w:t xml:space="preserve">&gt;</w:t>
            </w:r>
            <w:r w:rsidDel="00000000" w:rsidR="00000000" w:rsidRPr="00000000">
              <w:rPr>
                <w:sz w:val="18"/>
                <w:szCs w:val="18"/>
                <w:rtl w:val="0"/>
              </w:rPr>
              <w:t xml:space="preserve">Ed</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P</w:t>
            </w:r>
            <w:r w:rsidDel="00000000" w:rsidR="00000000" w:rsidRPr="00000000">
              <w:rPr>
                <w:color w:val="000096"/>
                <w:sz w:val="18"/>
                <w:szCs w:val="18"/>
                <w:rtl w:val="0"/>
              </w:rPr>
              <w:t xml:space="preserve">&lt;/hi&gt;&lt;/abbr&gt;</w:t>
            </w:r>
          </w:p>
          <w:p w:rsidR="00000000" w:rsidDel="00000000" w:rsidP="00000000" w:rsidRDefault="00000000" w:rsidRPr="00000000" w14:paraId="000001C9">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&lt;bibl&gt;&lt;ptr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"bib:Pollock1993_01"</w:t>
            </w:r>
            <w:r w:rsidDel="00000000" w:rsidR="00000000" w:rsidRPr="00000000">
              <w:rPr>
                <w:color w:val="000096"/>
                <w:sz w:val="18"/>
                <w:szCs w:val="18"/>
                <w:rtl w:val="0"/>
              </w:rPr>
              <w:t xml:space="preserve">/&gt;&lt;/bibl&gt;</w:t>
            </w:r>
          </w:p>
          <w:p w:rsidR="00000000" w:rsidDel="00000000" w:rsidP="00000000" w:rsidRDefault="00000000" w:rsidRPr="00000000" w14:paraId="000001CA">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&lt;/witness&gt;</w:t>
            </w:r>
          </w:p>
          <w:p w:rsidR="00000000" w:rsidDel="00000000" w:rsidP="00000000" w:rsidRDefault="00000000" w:rsidRPr="00000000" w14:paraId="000001CB">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&lt;/listWit&gt;</w:t>
            </w:r>
          </w:p>
          <w:p w:rsidR="00000000" w:rsidDel="00000000" w:rsidP="00000000" w:rsidRDefault="00000000" w:rsidRPr="00000000" w14:paraId="000001CC">
            <w:pPr>
              <w:pageBreakBefore w:val="0"/>
              <w:widowControl w:val="0"/>
              <w:rPr>
                <w:sz w:val="20"/>
                <w:szCs w:val="20"/>
              </w:rPr>
            </w:pPr>
            <w:r w:rsidDel="00000000" w:rsidR="00000000" w:rsidRPr="00000000">
              <w:rPr>
                <w:color w:val="000096"/>
                <w:sz w:val="18"/>
                <w:szCs w:val="18"/>
                <w:rtl w:val="0"/>
              </w:rPr>
              <w:t xml:space="preserve">&lt;/sourceDesc&gt;</w:t>
            </w:r>
            <w:r w:rsidDel="00000000" w:rsidR="00000000" w:rsidRPr="00000000">
              <w:rPr>
                <w:rtl w:val="0"/>
              </w:rPr>
            </w:r>
          </w:p>
        </w:tc>
      </w:tr>
    </w:tbl>
    <w:p w:rsidR="00000000" w:rsidDel="00000000" w:rsidP="00000000" w:rsidRDefault="00000000" w:rsidRPr="00000000" w14:paraId="000001CD">
      <w:pPr>
        <w:pageBreakBefore w:val="0"/>
        <w:ind w:firstLine="720"/>
        <w:jc w:val="both"/>
        <w:rPr/>
      </w:pPr>
      <w:r w:rsidDel="00000000" w:rsidR="00000000" w:rsidRPr="00000000">
        <w:rPr>
          <w:rtl w:val="0"/>
        </w:rPr>
      </w:r>
    </w:p>
    <w:p w:rsidR="00000000" w:rsidDel="00000000" w:rsidP="00000000" w:rsidRDefault="00000000" w:rsidRPr="00000000" w14:paraId="000001CE">
      <w:pPr>
        <w:pageBreakBefore w:val="0"/>
        <w:jc w:val="both"/>
        <w:rPr/>
      </w:pPr>
      <w:r w:rsidDel="00000000" w:rsidR="00000000" w:rsidRPr="00000000">
        <w:rPr>
          <w:rtl w:val="0"/>
        </w:rPr>
        <w:t xml:space="preserve">The @xml:id’s defined here will be used while encoding the critical apparatus, as explained in §</w:t>
      </w:r>
      <w:hyperlink w:anchor="_wdqb33lbk56p">
        <w:r w:rsidDel="00000000" w:rsidR="00000000" w:rsidRPr="00000000">
          <w:rPr>
            <w:color w:val="1155cc"/>
            <w:u w:val="single"/>
            <w:rtl w:val="0"/>
          </w:rPr>
          <w:t xml:space="preserve">Recording witnesses</w:t>
        </w:r>
      </w:hyperlink>
      <w:r w:rsidDel="00000000" w:rsidR="00000000" w:rsidRPr="00000000">
        <w:rPr>
          <w:rtl w:val="0"/>
        </w:rPr>
        <w:t xml:space="preserve">. </w:t>
      </w:r>
    </w:p>
    <w:p w:rsidR="00000000" w:rsidDel="00000000" w:rsidP="00000000" w:rsidRDefault="00000000" w:rsidRPr="00000000" w14:paraId="000001CF">
      <w:pPr>
        <w:pageBreakBefore w:val="0"/>
        <w:jc w:val="both"/>
        <w:rPr/>
      </w:pPr>
      <w:r w:rsidDel="00000000" w:rsidR="00000000" w:rsidRPr="00000000">
        <w:rPr>
          <w:rtl w:val="0"/>
        </w:rPr>
        <w:tab/>
        <w:t xml:space="preserve">If you need to cite the readings of any published edition among your witnesses, note that you must furnish the bibliographic references within &lt;witness&gt; using the tags &lt;bibl&gt; and &lt;ptr&gt; as shown above. Should you need to limit the scope of the reference to certain specific parts or pages, etc, of the publication in question, use &lt;citedRange&gt; in the manner exhaustively presented in EGD §10.4.5.</w:t>
      </w:r>
      <w:r w:rsidDel="00000000" w:rsidR="00000000" w:rsidRPr="00000000">
        <w:rPr>
          <w:rtl w:val="0"/>
        </w:rPr>
      </w:r>
    </w:p>
    <w:p w:rsidR="00000000" w:rsidDel="00000000" w:rsidP="00000000" w:rsidRDefault="00000000" w:rsidRPr="00000000" w14:paraId="000001D0">
      <w:pPr>
        <w:pageBreakBefore w:val="0"/>
        <w:ind w:firstLine="720"/>
        <w:jc w:val="both"/>
        <w:rPr/>
      </w:pPr>
      <w:r w:rsidDel="00000000" w:rsidR="00000000" w:rsidRPr="00000000">
        <w:rPr>
          <w:rtl w:val="0"/>
        </w:rPr>
        <w:t xml:space="preserve">Within each &lt;witness&gt; element that concerns a manuscript, you can supply a description of it, using the element &lt;msDesc&gt;. The description should furnish the basic information needed to identify the witness, such as its location, both geographical and institutional, and its identifier (shelfmark or identification pattern used by the holder), and should also furnish metadata on the script(s) deployed in the witness.</w:t>
      </w:r>
    </w:p>
    <w:p w:rsidR="00000000" w:rsidDel="00000000" w:rsidP="00000000" w:rsidRDefault="00000000" w:rsidRPr="00000000" w14:paraId="000001D1">
      <w:pPr>
        <w:pageBreakBefore w:val="0"/>
        <w:jc w:val="both"/>
        <w:rPr/>
      </w:pPr>
      <w:r w:rsidDel="00000000" w:rsidR="00000000" w:rsidRPr="00000000">
        <w:rPr>
          <w:rtl w:val="0"/>
        </w:rPr>
        <w:tab/>
        <w:t xml:space="preserve">The &lt;msDesc&gt; is itself composed of four elements: </w:t>
      </w:r>
    </w:p>
    <w:p w:rsidR="00000000" w:rsidDel="00000000" w:rsidP="00000000" w:rsidRDefault="00000000" w:rsidRPr="00000000" w14:paraId="000001D2">
      <w:pPr>
        <w:pageBreakBefore w:val="0"/>
        <w:jc w:val="both"/>
        <w:rPr/>
      </w:pPr>
      <w:r w:rsidDel="00000000" w:rsidR="00000000" w:rsidRPr="00000000">
        <w:rPr>
          <w:rtl w:val="0"/>
        </w:rPr>
      </w:r>
    </w:p>
    <w:p w:rsidR="00000000" w:rsidDel="00000000" w:rsidP="00000000" w:rsidRDefault="00000000" w:rsidRPr="00000000" w14:paraId="000001D3">
      <w:pPr>
        <w:pageBreakBefore w:val="0"/>
        <w:numPr>
          <w:ilvl w:val="0"/>
          <w:numId w:val="33"/>
        </w:numPr>
        <w:ind w:left="720" w:hanging="360"/>
        <w:jc w:val="both"/>
      </w:pPr>
      <w:r w:rsidDel="00000000" w:rsidR="00000000" w:rsidRPr="00000000">
        <w:rPr>
          <w:rtl w:val="0"/>
        </w:rPr>
        <w:t xml:space="preserve">&lt;msIdentifer&gt;</w:t>
      </w:r>
    </w:p>
    <w:p w:rsidR="00000000" w:rsidDel="00000000" w:rsidP="00000000" w:rsidRDefault="00000000" w:rsidRPr="00000000" w14:paraId="000001D4">
      <w:pPr>
        <w:pageBreakBefore w:val="0"/>
        <w:numPr>
          <w:ilvl w:val="0"/>
          <w:numId w:val="33"/>
        </w:numPr>
        <w:ind w:left="720" w:hanging="360"/>
        <w:jc w:val="both"/>
      </w:pPr>
      <w:r w:rsidDel="00000000" w:rsidR="00000000" w:rsidRPr="00000000">
        <w:rPr>
          <w:rtl w:val="0"/>
        </w:rPr>
        <w:t xml:space="preserve">&lt;msContents&gt;</w:t>
      </w:r>
    </w:p>
    <w:p w:rsidR="00000000" w:rsidDel="00000000" w:rsidP="00000000" w:rsidRDefault="00000000" w:rsidRPr="00000000" w14:paraId="000001D5">
      <w:pPr>
        <w:pageBreakBefore w:val="0"/>
        <w:numPr>
          <w:ilvl w:val="0"/>
          <w:numId w:val="33"/>
        </w:numPr>
        <w:ind w:left="720" w:hanging="360"/>
        <w:jc w:val="both"/>
      </w:pPr>
      <w:r w:rsidDel="00000000" w:rsidR="00000000" w:rsidRPr="00000000">
        <w:rPr>
          <w:rtl w:val="0"/>
        </w:rPr>
        <w:t xml:space="preserve">&lt;physDesc&gt; </w:t>
      </w:r>
    </w:p>
    <w:p w:rsidR="00000000" w:rsidDel="00000000" w:rsidP="00000000" w:rsidRDefault="00000000" w:rsidRPr="00000000" w14:paraId="000001D6">
      <w:pPr>
        <w:pageBreakBefore w:val="0"/>
        <w:numPr>
          <w:ilvl w:val="0"/>
          <w:numId w:val="33"/>
        </w:numPr>
        <w:ind w:left="720" w:hanging="360"/>
        <w:jc w:val="both"/>
      </w:pPr>
      <w:r w:rsidDel="00000000" w:rsidR="00000000" w:rsidRPr="00000000">
        <w:rPr>
          <w:rtl w:val="0"/>
        </w:rPr>
        <w:t xml:space="preserve">&lt;history&gt;</w:t>
      </w:r>
    </w:p>
    <w:p w:rsidR="00000000" w:rsidDel="00000000" w:rsidP="00000000" w:rsidRDefault="00000000" w:rsidRPr="00000000" w14:paraId="000001D7">
      <w:pPr>
        <w:pageBreakBefore w:val="0"/>
        <w:jc w:val="both"/>
        <w:rPr/>
      </w:pPr>
      <w:r w:rsidDel="00000000" w:rsidR="00000000" w:rsidRPr="00000000">
        <w:rPr>
          <w:rtl w:val="0"/>
        </w:rPr>
      </w:r>
    </w:p>
    <w:p w:rsidR="00000000" w:rsidDel="00000000" w:rsidP="00000000" w:rsidRDefault="00000000" w:rsidRPr="00000000" w14:paraId="000001D8">
      <w:pPr>
        <w:pageBreakBefore w:val="0"/>
        <w:jc w:val="both"/>
        <w:rPr/>
      </w:pPr>
      <w:r w:rsidDel="00000000" w:rsidR="00000000" w:rsidRPr="00000000">
        <w:rPr>
          <w:rtl w:val="0"/>
        </w:rPr>
        <w:t xml:space="preserve">All four will be furnished in </w:t>
      </w:r>
      <w:r w:rsidDel="00000000" w:rsidR="00000000" w:rsidRPr="00000000">
        <w:rPr>
          <w:rtl w:val="0"/>
        </w:rPr>
        <w:t xml:space="preserve">the encoding template</w:t>
      </w:r>
      <w:r w:rsidDel="00000000" w:rsidR="00000000" w:rsidRPr="00000000">
        <w:rPr>
          <w:rtl w:val="0"/>
        </w:rPr>
        <w:t xml:space="preserve"> and may not be removed, though it is not mandatory to fill in any contents for &lt;msContents&gt; and &lt;history&gt;. By contrast, &lt;physDecs&gt; must always be filled in, and </w:t>
      </w:r>
      <w:r w:rsidDel="00000000" w:rsidR="00000000" w:rsidRPr="00000000">
        <w:rPr>
          <w:rtl w:val="0"/>
        </w:rPr>
        <w:t xml:space="preserve">&lt;msIdentifier&gt; must contain an &lt;idno&gt; while it may contain other elements as well, such as &lt;settlement&gt; or &lt;repository&gt;.</w:t>
      </w:r>
      <w:r w:rsidDel="00000000" w:rsidR="00000000" w:rsidRPr="00000000">
        <w:rPr>
          <w:rtl w:val="0"/>
        </w:rPr>
        <w:t xml:space="preserve"> </w:t>
      </w:r>
    </w:p>
    <w:p w:rsidR="00000000" w:rsidDel="00000000" w:rsidP="00000000" w:rsidRDefault="00000000" w:rsidRPr="00000000" w14:paraId="000001D9">
      <w:pPr>
        <w:pageBreakBefore w:val="0"/>
        <w:ind w:firstLine="720"/>
        <w:jc w:val="both"/>
        <w:rPr/>
      </w:pPr>
      <w:r w:rsidDel="00000000" w:rsidR="00000000" w:rsidRPr="00000000">
        <w:rPr>
          <w:rtl w:val="0"/>
        </w:rPr>
        <w:t xml:space="preserve">In case of multi-text manuscripts it may be interesting to record which texts have been copied along with the edited text (and perhaps the foliation marking the beginning and end of this text). </w:t>
      </w:r>
      <w:r w:rsidDel="00000000" w:rsidR="00000000" w:rsidRPr="00000000">
        <w:rPr>
          <w:rtl w:val="0"/>
        </w:rPr>
        <w:t xml:space="preserve">The element </w:t>
      </w:r>
      <w:r w:rsidDel="00000000" w:rsidR="00000000" w:rsidRPr="00000000">
        <w:rPr>
          <w:rtl w:val="0"/>
        </w:rPr>
        <w:t xml:space="preserve">&lt;msContents&gt;</w:t>
      </w:r>
      <w:r w:rsidDel="00000000" w:rsidR="00000000" w:rsidRPr="00000000">
        <w:rPr>
          <w:rtl w:val="0"/>
        </w:rPr>
        <w:t xml:space="preserve"> offers the possibility to describe the content of any manuscript or part of it, and provides the </w:t>
      </w:r>
      <w:r w:rsidDel="00000000" w:rsidR="00000000" w:rsidRPr="00000000">
        <w:rPr>
          <w:rtl w:val="0"/>
        </w:rPr>
        <w:t xml:space="preserve">&lt;summary&gt;</w:t>
      </w:r>
      <w:r w:rsidDel="00000000" w:rsidR="00000000" w:rsidRPr="00000000">
        <w:rPr>
          <w:rtl w:val="0"/>
        </w:rPr>
        <w:t xml:space="preserve"> element that is also used in the DHARMA project for encoding inscriptions. Note that if you associate a &lt;summary&gt; element with a specific witness, this means that you need to provide a summary of the contents of your witness and not of your edition.</w:t>
      </w:r>
    </w:p>
    <w:p w:rsidR="00000000" w:rsidDel="00000000" w:rsidP="00000000" w:rsidRDefault="00000000" w:rsidRPr="00000000" w14:paraId="000001DA">
      <w:pPr>
        <w:pageBreakBefore w:val="0"/>
        <w:ind w:firstLine="720"/>
        <w:jc w:val="both"/>
        <w:rPr/>
      </w:pPr>
      <w:r w:rsidDel="00000000" w:rsidR="00000000" w:rsidRPr="00000000">
        <w:rPr>
          <w:rtl w:val="0"/>
        </w:rPr>
        <w:t xml:space="preserve">If your manuscript contains several texts or textual units, not all of which are covered by your edition, and you wish to make explicit which texts have been copied along with the text(s) you are editing, use the element &lt;msItem&gt; for each individual work within it. You can record basic information such as the author, the title, the location in the manuscript with folio references, the language of the text and others, respectively with the elements &lt;author&gt;, &lt;title&gt;, &lt;locus&gt; and &lt;textLang&gt;. Inside &lt;msItem&gt;, you may add the element &lt;filiation&gt; to provide information on the relationship between the manuscript and other surviving manuscripts of the same text, either specifically or in a general way. </w:t>
      </w:r>
      <w:r w:rsidDel="00000000" w:rsidR="00000000" w:rsidRPr="00000000">
        <w:rPr>
          <w:rtl w:val="0"/>
        </w:rPr>
      </w:r>
    </w:p>
    <w:p w:rsidR="00000000" w:rsidDel="00000000" w:rsidP="00000000" w:rsidRDefault="00000000" w:rsidRPr="00000000" w14:paraId="000001DB">
      <w:pPr>
        <w:pageBreakBefore w:val="0"/>
        <w:ind w:left="0" w:firstLine="0"/>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color w:val="000096"/>
                <w:sz w:val="18"/>
                <w:szCs w:val="18"/>
              </w:rPr>
            </w:pPr>
            <w:r w:rsidDel="00000000" w:rsidR="00000000" w:rsidRPr="00000000">
              <w:rPr>
                <w:color w:val="000096"/>
                <w:sz w:val="18"/>
                <w:szCs w:val="18"/>
                <w:rtl w:val="0"/>
              </w:rPr>
              <w:t xml:space="preserve">&lt;msContents&gt;</w:t>
            </w:r>
          </w:p>
          <w:p w:rsidR="00000000" w:rsidDel="00000000" w:rsidP="00000000" w:rsidRDefault="00000000" w:rsidRPr="00000000" w14:paraId="000001DE">
            <w:pPr>
              <w:widowControl w:val="0"/>
              <w:rPr>
                <w:color w:val="000096"/>
                <w:sz w:val="18"/>
                <w:szCs w:val="18"/>
              </w:rPr>
            </w:pPr>
            <w:r w:rsidDel="00000000" w:rsidR="00000000" w:rsidRPr="00000000">
              <w:rPr>
                <w:sz w:val="18"/>
                <w:szCs w:val="18"/>
                <w:rtl w:val="0"/>
              </w:rPr>
              <w:t xml:space="preserve">  </w:t>
            </w:r>
            <w:commentRangeStart w:id="0"/>
            <w:r w:rsidDel="00000000" w:rsidR="00000000" w:rsidRPr="00000000">
              <w:rPr>
                <w:sz w:val="18"/>
                <w:szCs w:val="18"/>
                <w:rtl w:val="0"/>
              </w:rPr>
              <w:t xml:space="preserve"> </w:t>
            </w:r>
            <w:r w:rsidDel="00000000" w:rsidR="00000000" w:rsidRPr="00000000">
              <w:rPr>
                <w:color w:val="000096"/>
                <w:sz w:val="18"/>
                <w:szCs w:val="18"/>
                <w:rtl w:val="0"/>
              </w:rPr>
              <w:t xml:space="preserve">&lt;msItem</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p>
          <w:p w:rsidR="00000000" w:rsidDel="00000000" w:rsidP="00000000" w:rsidRDefault="00000000" w:rsidRPr="00000000" w14:paraId="000001D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&lt;locus&gt;</w:t>
            </w:r>
            <w:r w:rsidDel="00000000" w:rsidR="00000000" w:rsidRPr="00000000">
              <w:rPr>
                <w:sz w:val="18"/>
                <w:szCs w:val="18"/>
                <w:rtl w:val="0"/>
              </w:rPr>
              <w:t xml:space="preserve">fol. 1r-29v</w:t>
            </w:r>
            <w:r w:rsidDel="00000000" w:rsidR="00000000" w:rsidRPr="00000000">
              <w:rPr>
                <w:color w:val="000096"/>
                <w:sz w:val="18"/>
                <w:szCs w:val="18"/>
                <w:rtl w:val="0"/>
              </w:rPr>
              <w:t xml:space="preserve">&lt;/locus&gt;</w:t>
            </w:r>
          </w:p>
          <w:p w:rsidR="00000000" w:rsidDel="00000000" w:rsidP="00000000" w:rsidRDefault="00000000" w:rsidRPr="00000000" w14:paraId="000001E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Vratiśāsana</w:t>
            </w:r>
            <w:r w:rsidDel="00000000" w:rsidR="00000000" w:rsidRPr="00000000">
              <w:rPr>
                <w:color w:val="000096"/>
                <w:sz w:val="18"/>
                <w:szCs w:val="18"/>
                <w:rtl w:val="0"/>
              </w:rPr>
              <w:t xml:space="preserve">&lt;/title&gt;</w:t>
            </w:r>
          </w:p>
          <w:p w:rsidR="00000000" w:rsidDel="00000000" w:rsidP="00000000" w:rsidRDefault="00000000" w:rsidRPr="00000000" w14:paraId="000001E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p>
          <w:p w:rsidR="00000000" w:rsidDel="00000000" w:rsidP="00000000" w:rsidRDefault="00000000" w:rsidRPr="00000000" w14:paraId="000001E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w:t>
            </w:r>
            <w:r w:rsidDel="00000000" w:rsidR="00000000" w:rsidRPr="00000000">
              <w:rPr>
                <w:color w:val="000096"/>
                <w:sz w:val="18"/>
                <w:szCs w:val="18"/>
                <w:rtl w:val="0"/>
              </w:rPr>
              <w:t xml:space="preserve">&gt;</w:t>
            </w:r>
          </w:p>
          <w:p w:rsidR="00000000" w:rsidDel="00000000" w:rsidP="00000000" w:rsidRDefault="00000000" w:rsidRPr="00000000" w14:paraId="000001E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&lt;locus&gt;</w:t>
            </w:r>
            <w:r w:rsidDel="00000000" w:rsidR="00000000" w:rsidRPr="00000000">
              <w:rPr>
                <w:sz w:val="18"/>
                <w:szCs w:val="18"/>
                <w:rtl w:val="0"/>
              </w:rPr>
              <w:t xml:space="preserve">fol. 1v-11r</w:t>
            </w:r>
            <w:r w:rsidDel="00000000" w:rsidR="00000000" w:rsidRPr="00000000">
              <w:rPr>
                <w:color w:val="000096"/>
                <w:sz w:val="18"/>
                <w:szCs w:val="18"/>
                <w:rtl w:val="0"/>
              </w:rPr>
              <w:t xml:space="preserve">&lt;/locus&gt;</w:t>
            </w:r>
          </w:p>
          <w:p w:rsidR="00000000" w:rsidDel="00000000" w:rsidP="00000000" w:rsidRDefault="00000000" w:rsidRPr="00000000" w14:paraId="000001E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R̥ṣiśāsana</w:t>
            </w:r>
            <w:r w:rsidDel="00000000" w:rsidR="00000000" w:rsidRPr="00000000">
              <w:rPr>
                <w:color w:val="000096"/>
                <w:sz w:val="18"/>
                <w:szCs w:val="18"/>
                <w:rtl w:val="0"/>
              </w:rPr>
              <w:t xml:space="preserve">&lt;/title&gt;</w:t>
            </w:r>
          </w:p>
          <w:p w:rsidR="00000000" w:rsidDel="00000000" w:rsidP="00000000" w:rsidRDefault="00000000" w:rsidRPr="00000000" w14:paraId="000001E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E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w:t>
            </w:r>
          </w:p>
          <w:p w:rsidR="00000000" w:rsidDel="00000000" w:rsidP="00000000" w:rsidRDefault="00000000" w:rsidRPr="00000000" w14:paraId="000001E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&lt;locus&gt;</w:t>
            </w:r>
            <w:r w:rsidDel="00000000" w:rsidR="00000000" w:rsidRPr="00000000">
              <w:rPr>
                <w:sz w:val="18"/>
                <w:szCs w:val="18"/>
                <w:rtl w:val="0"/>
              </w:rPr>
              <w:t xml:space="preserve">fol. 11r-21v</w:t>
            </w:r>
            <w:r w:rsidDel="00000000" w:rsidR="00000000" w:rsidRPr="00000000">
              <w:rPr>
                <w:color w:val="000096"/>
                <w:sz w:val="18"/>
                <w:szCs w:val="18"/>
                <w:rtl w:val="0"/>
              </w:rPr>
              <w:t xml:space="preserve">&lt;/locus&gt;</w:t>
            </w:r>
          </w:p>
          <w:p w:rsidR="00000000" w:rsidDel="00000000" w:rsidP="00000000" w:rsidRDefault="00000000" w:rsidRPr="00000000" w14:paraId="000001E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Śaivaśāsana</w:t>
            </w:r>
            <w:r w:rsidDel="00000000" w:rsidR="00000000" w:rsidRPr="00000000">
              <w:rPr>
                <w:color w:val="000096"/>
                <w:sz w:val="18"/>
                <w:szCs w:val="18"/>
                <w:rtl w:val="0"/>
              </w:rPr>
              <w:t xml:space="preserve">&lt;/title&gt;</w:t>
            </w:r>
          </w:p>
          <w:p w:rsidR="00000000" w:rsidDel="00000000" w:rsidP="00000000" w:rsidRDefault="00000000" w:rsidRPr="00000000" w14:paraId="000001E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p>
          <w:p w:rsidR="00000000" w:rsidDel="00000000" w:rsidP="00000000" w:rsidRDefault="00000000" w:rsidRPr="00000000" w14:paraId="000001E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000096"/>
                <w:sz w:val="18"/>
                <w:szCs w:val="18"/>
                <w:rtl w:val="0"/>
              </w:rPr>
              <w:t xml:space="preserve">&gt;</w:t>
            </w:r>
          </w:p>
          <w:p w:rsidR="00000000" w:rsidDel="00000000" w:rsidP="00000000" w:rsidRDefault="00000000" w:rsidRPr="00000000" w14:paraId="000001E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&lt;locus&gt;</w:t>
            </w:r>
            <w:r w:rsidDel="00000000" w:rsidR="00000000" w:rsidRPr="00000000">
              <w:rPr>
                <w:sz w:val="18"/>
                <w:szCs w:val="18"/>
                <w:rtl w:val="0"/>
              </w:rPr>
              <w:t xml:space="preserve">fol. 1v-5r</w:t>
            </w:r>
            <w:r w:rsidDel="00000000" w:rsidR="00000000" w:rsidRPr="00000000">
              <w:rPr>
                <w:color w:val="000096"/>
                <w:sz w:val="18"/>
                <w:szCs w:val="18"/>
                <w:rtl w:val="0"/>
              </w:rPr>
              <w:t xml:space="preserve">&lt;/locus&gt;</w:t>
            </w:r>
          </w:p>
          <w:p w:rsidR="00000000" w:rsidDel="00000000" w:rsidP="00000000" w:rsidRDefault="00000000" w:rsidRPr="00000000" w14:paraId="000001E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Śīlakrama</w:t>
            </w:r>
            <w:r w:rsidDel="00000000" w:rsidR="00000000" w:rsidRPr="00000000">
              <w:rPr>
                <w:color w:val="000096"/>
                <w:sz w:val="18"/>
                <w:szCs w:val="18"/>
                <w:rtl w:val="0"/>
              </w:rPr>
              <w:t xml:space="preserve">&lt;/title&gt;</w:t>
            </w:r>
          </w:p>
          <w:p w:rsidR="00000000" w:rsidDel="00000000" w:rsidP="00000000" w:rsidRDefault="00000000" w:rsidRPr="00000000" w14:paraId="000001E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p>
          <w:p w:rsidR="00000000" w:rsidDel="00000000" w:rsidP="00000000" w:rsidRDefault="00000000" w:rsidRPr="00000000" w14:paraId="000001EE">
            <w:pPr>
              <w:widowControl w:val="0"/>
              <w:rPr/>
            </w:pPr>
            <w:r w:rsidDel="00000000" w:rsidR="00000000" w:rsidRPr="00000000">
              <w:rPr>
                <w:color w:val="000096"/>
                <w:sz w:val="18"/>
                <w:szCs w:val="18"/>
                <w:rtl w:val="0"/>
              </w:rPr>
              <w:t xml:space="preserve">&lt;/msContents&gt;</w:t>
            </w:r>
            <w:r w:rsidDel="00000000" w:rsidR="00000000" w:rsidRPr="00000000">
              <w:rPr>
                <w:rtl w:val="0"/>
              </w:rPr>
            </w:r>
          </w:p>
        </w:tc>
      </w:tr>
    </w:tbl>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ind w:left="0" w:firstLine="0"/>
        <w:jc w:val="both"/>
        <w:rPr/>
      </w:pPr>
      <w:r w:rsidDel="00000000" w:rsidR="00000000" w:rsidRPr="00000000">
        <w:rPr>
          <w:rtl w:val="0"/>
        </w:rPr>
        <w:t xml:space="preserve">Finally, you may also provide a &lt;colophon&gt; element to record any colophon. You should specify an attribute @xml:lang with the corresponding language code (see §</w:t>
      </w:r>
      <w:hyperlink w:anchor="_4vx9lvswy1ag">
        <w:r w:rsidDel="00000000" w:rsidR="00000000" w:rsidRPr="00000000">
          <w:rPr>
            <w:color w:val="1155cc"/>
            <w:u w:val="single"/>
            <w:rtl w:val="0"/>
          </w:rPr>
          <w:t xml:space="preserve">Appendix C</w:t>
        </w:r>
      </w:hyperlink>
      <w:r w:rsidDel="00000000" w:rsidR="00000000" w:rsidRPr="00000000">
        <w:rPr>
          <w:rtl w:val="0"/>
        </w:rPr>
        <w:t xml:space="preserve"> for the list of codes used in the project). Use &lt;colophon&gt; only for scribal statements not shared between your different witnesses; for text-final colophons that are a common part of the transmission, use the solution given in §</w:t>
      </w:r>
      <w:hyperlink w:anchor="_ib7ovfsbbzvd">
        <w:r w:rsidDel="00000000" w:rsidR="00000000" w:rsidRPr="00000000">
          <w:rPr>
            <w:color w:val="1155cc"/>
            <w:u w:val="single"/>
            <w:rtl w:val="0"/>
          </w:rPr>
          <w:t xml:space="preserve">colophons</w:t>
        </w:r>
      </w:hyperlink>
      <w:r w:rsidDel="00000000" w:rsidR="00000000" w:rsidRPr="00000000">
        <w:rPr>
          <w:rtl w:val="0"/>
        </w:rPr>
        <w:t xml:space="preserve">. </w:t>
      </w:r>
    </w:p>
    <w:p w:rsidR="00000000" w:rsidDel="00000000" w:rsidP="00000000" w:rsidRDefault="00000000" w:rsidRPr="00000000" w14:paraId="000001F1">
      <w:pPr>
        <w:ind w:left="0" w:firstLine="0"/>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color w:val="000096"/>
                <w:sz w:val="18"/>
                <w:szCs w:val="18"/>
              </w:rPr>
            </w:pPr>
            <w:r w:rsidDel="00000000" w:rsidR="00000000" w:rsidRPr="00000000">
              <w:rPr>
                <w:color w:val="000096"/>
                <w:sz w:val="18"/>
                <w:szCs w:val="18"/>
                <w:rtl w:val="0"/>
              </w:rPr>
              <w:t xml:space="preserve">&lt;msContents&gt;</w:t>
            </w:r>
          </w:p>
          <w:p w:rsidR="00000000" w:rsidDel="00000000" w:rsidP="00000000" w:rsidRDefault="00000000" w:rsidRPr="00000000" w14:paraId="000001F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p>
          <w:p w:rsidR="00000000" w:rsidDel="00000000" w:rsidP="00000000" w:rsidRDefault="00000000" w:rsidRPr="00000000" w14:paraId="000001F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&lt;colophon </w:t>
            </w:r>
            <w:r w:rsidDel="00000000" w:rsidR="00000000" w:rsidRPr="00000000">
              <w:rPr>
                <w:color w:val="f5844c"/>
                <w:sz w:val="18"/>
                <w:szCs w:val="18"/>
                <w:rtl w:val="0"/>
              </w:rPr>
              <w:t xml:space="preserve">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"ozn-Latn"</w:t>
            </w:r>
            <w:r w:rsidDel="00000000" w:rsidR="00000000" w:rsidRPr="00000000">
              <w:rPr>
                <w:color w:val="000096"/>
                <w:sz w:val="18"/>
                <w:szCs w:val="18"/>
                <w:rtl w:val="0"/>
              </w:rPr>
              <w:t xml:space="preserve">&gt;</w:t>
            </w:r>
            <w:r w:rsidDel="00000000" w:rsidR="00000000" w:rsidRPr="00000000">
              <w:rPr>
                <w:sz w:val="18"/>
                <w:szCs w:val="18"/>
                <w:rtl w:val="0"/>
              </w:rPr>
              <w:t xml:space="preserve">iti siksa guru, ṅa, lamun vruh di vvitniṅ bənәr tar kəna ku upaḍrava, lamun tar vruh di vvitniṅ bənәr, kәna ku na upadrava, nihan kavuvusan siksa guru, ṅa, kayatnakna saṅ sevaka dharma</w:t>
            </w:r>
            <w:r w:rsidDel="00000000" w:rsidR="00000000" w:rsidRPr="00000000">
              <w:rPr>
                <w:color w:val="000096"/>
                <w:sz w:val="18"/>
                <w:szCs w:val="18"/>
                <w:rtl w:val="0"/>
              </w:rPr>
              <w:t xml:space="preserve">&lt;/colophon&gt;</w:t>
            </w:r>
          </w:p>
          <w:p w:rsidR="00000000" w:rsidDel="00000000" w:rsidP="00000000" w:rsidRDefault="00000000" w:rsidRPr="00000000" w14:paraId="000001F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p>
          <w:p w:rsidR="00000000" w:rsidDel="00000000" w:rsidP="00000000" w:rsidRDefault="00000000" w:rsidRPr="00000000" w14:paraId="000001F7">
            <w:pPr>
              <w:widowControl w:val="0"/>
              <w:rPr/>
            </w:pPr>
            <w:r w:rsidDel="00000000" w:rsidR="00000000" w:rsidRPr="00000000">
              <w:rPr>
                <w:color w:val="000096"/>
                <w:sz w:val="18"/>
                <w:szCs w:val="18"/>
                <w:rtl w:val="0"/>
              </w:rPr>
              <w:t xml:space="preserve">&lt;/msContents&gt;</w:t>
            </w:r>
            <w:r w:rsidDel="00000000" w:rsidR="00000000" w:rsidRPr="00000000">
              <w:rPr>
                <w:rtl w:val="0"/>
              </w:rPr>
            </w:r>
          </w:p>
        </w:tc>
      </w:tr>
    </w:tbl>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pageBreakBefore w:val="0"/>
        <w:ind w:left="0" w:firstLine="0"/>
        <w:jc w:val="both"/>
        <w:rPr/>
      </w:pPr>
      <w:r w:rsidDel="00000000" w:rsidR="00000000" w:rsidRPr="00000000">
        <w:rPr>
          <w:rtl w:val="0"/>
        </w:rPr>
        <w:t xml:space="preserve">The element &lt;physDesc&gt; is used to record metadata about the physical aspects of each of your witnesses, notably the script(s) that they use, encoded with the child element &lt;handDesc&gt;. </w:t>
      </w:r>
      <w:r w:rsidDel="00000000" w:rsidR="00000000" w:rsidRPr="00000000">
        <w:rPr>
          <w:rtl w:val="0"/>
        </w:rPr>
        <w:t xml:space="preserve">It is possible to include in &lt;physDesc&gt; a simple free-text paragraph in a &lt;p&gt;; it is also possible to include such a &lt;p&gt; in more specialized child elements that can be part of &lt;physDesc&gt;. The simplest case is shown in the following examples:</w:t>
      </w:r>
    </w:p>
    <w:p w:rsidR="00000000" w:rsidDel="00000000" w:rsidP="00000000" w:rsidRDefault="00000000" w:rsidRPr="00000000" w14:paraId="000001FA">
      <w:pPr>
        <w:pageBreakBefore w:val="0"/>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color w:val="000096"/>
                <w:sz w:val="18"/>
                <w:szCs w:val="18"/>
              </w:rPr>
            </w:pPr>
            <w:r w:rsidDel="00000000" w:rsidR="00000000" w:rsidRPr="00000000">
              <w:rPr>
                <w:color w:val="000096"/>
                <w:sz w:val="18"/>
                <w:szCs w:val="18"/>
                <w:rtl w:val="0"/>
              </w:rPr>
              <w:t xml:space="preserve">&lt;physDesc&gt;</w:t>
            </w:r>
          </w:p>
          <w:p w:rsidR="00000000" w:rsidDel="00000000" w:rsidP="00000000" w:rsidRDefault="00000000" w:rsidRPr="00000000" w14:paraId="000001F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Generic descriptive prose on the support on which this copy of the text is written.</w:t>
            </w:r>
            <w:r w:rsidDel="00000000" w:rsidR="00000000" w:rsidRPr="00000000">
              <w:rPr>
                <w:color w:val="000096"/>
                <w:sz w:val="18"/>
                <w:szCs w:val="18"/>
                <w:rtl w:val="0"/>
              </w:rPr>
              <w:t xml:space="preserve">&lt;/p&gt;</w:t>
            </w:r>
          </w:p>
          <w:p w:rsidR="00000000" w:rsidDel="00000000" w:rsidP="00000000" w:rsidRDefault="00000000" w:rsidRPr="00000000" w14:paraId="000001F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&lt;handDesc&gt;</w:t>
            </w:r>
            <w:r w:rsidDel="00000000" w:rsidR="00000000" w:rsidRPr="00000000">
              <w:rPr>
                <w:sz w:val="18"/>
                <w:szCs w:val="18"/>
                <w:rtl w:val="0"/>
              </w:rPr>
              <w:t xml:space="preserve">...</w:t>
            </w:r>
            <w:r w:rsidDel="00000000" w:rsidR="00000000" w:rsidRPr="00000000">
              <w:rPr>
                <w:color w:val="000096"/>
                <w:sz w:val="18"/>
                <w:szCs w:val="18"/>
                <w:rtl w:val="0"/>
              </w:rPr>
              <w:t xml:space="preserve">&lt;/handDesc&gt;</w:t>
            </w:r>
          </w:p>
          <w:p w:rsidR="00000000" w:rsidDel="00000000" w:rsidP="00000000" w:rsidRDefault="00000000" w:rsidRPr="00000000" w14:paraId="000001FF">
            <w:pPr>
              <w:widowControl w:val="0"/>
              <w:rPr>
                <w:sz w:val="20"/>
                <w:szCs w:val="20"/>
              </w:rPr>
            </w:pPr>
            <w:r w:rsidDel="00000000" w:rsidR="00000000" w:rsidRPr="00000000">
              <w:rPr>
                <w:color w:val="000096"/>
                <w:sz w:val="18"/>
                <w:szCs w:val="18"/>
                <w:rtl w:val="0"/>
              </w:rPr>
              <w:t xml:space="preserve">&lt;/physDesc&gt;</w:t>
            </w:r>
            <w:r w:rsidDel="00000000" w:rsidR="00000000" w:rsidRPr="00000000">
              <w:rPr>
                <w:rtl w:val="0"/>
              </w:rPr>
            </w:r>
          </w:p>
        </w:tc>
      </w:tr>
    </w:tbl>
    <w:p w:rsidR="00000000" w:rsidDel="00000000" w:rsidP="00000000" w:rsidRDefault="00000000" w:rsidRPr="00000000" w14:paraId="00000200">
      <w:pPr>
        <w:pageBreakBefore w:val="0"/>
        <w:jc w:val="both"/>
        <w:rPr>
          <w:highlight w:val="yellow"/>
        </w:rPr>
      </w:pPr>
      <w:r w:rsidDel="00000000" w:rsidR="00000000" w:rsidRPr="00000000">
        <w:rPr>
          <w:rtl w:val="0"/>
        </w:rPr>
      </w:r>
    </w:p>
    <w:p w:rsidR="00000000" w:rsidDel="00000000" w:rsidP="00000000" w:rsidRDefault="00000000" w:rsidRPr="00000000" w14:paraId="00000201">
      <w:pPr>
        <w:pageBreakBefore w:val="0"/>
        <w:jc w:val="both"/>
        <w:rPr/>
      </w:pPr>
      <w:r w:rsidDel="00000000" w:rsidR="00000000" w:rsidRPr="00000000">
        <w:rPr>
          <w:rtl w:val="0"/>
        </w:rPr>
        <w:t xml:space="preserve">It is not recommended to combine unstructured prose descriptions with the usage of more specialized elements. However, if you cannot avoid it,</w:t>
      </w:r>
      <w:r w:rsidDel="00000000" w:rsidR="00000000" w:rsidRPr="00000000">
        <w:rPr>
          <w:vertAlign w:val="superscript"/>
        </w:rPr>
        <w:footnoteReference w:customMarkFollows="0" w:id="11"/>
      </w:r>
      <w:r w:rsidDel="00000000" w:rsidR="00000000" w:rsidRPr="00000000">
        <w:rPr>
          <w:rtl w:val="0"/>
        </w:rPr>
        <w:t xml:space="preserve"> specialized and generic elements may be combined in a single &lt;physDesc&gt;. Remember that, for the document to be valid, all generic elements (i.e. &lt;p&gt;) must precede the first specialized element in the description, as in the following example:</w:t>
      </w:r>
    </w:p>
    <w:p w:rsidR="00000000" w:rsidDel="00000000" w:rsidP="00000000" w:rsidRDefault="00000000" w:rsidRPr="00000000" w14:paraId="00000202">
      <w:pPr>
        <w:pageBreakBefore w:val="0"/>
        <w:jc w:val="both"/>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color w:val="000096"/>
                <w:sz w:val="18"/>
                <w:szCs w:val="18"/>
              </w:rPr>
            </w:pPr>
            <w:r w:rsidDel="00000000" w:rsidR="00000000" w:rsidRPr="00000000">
              <w:rPr>
                <w:color w:val="000096"/>
                <w:sz w:val="18"/>
                <w:szCs w:val="18"/>
                <w:rtl w:val="0"/>
              </w:rPr>
              <w:t xml:space="preserve">&lt;physDesc&gt;</w:t>
            </w:r>
          </w:p>
          <w:p w:rsidR="00000000" w:rsidDel="00000000" w:rsidP="00000000" w:rsidRDefault="00000000" w:rsidRPr="00000000" w14:paraId="0000020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Generic descriptive prose.</w:t>
            </w:r>
            <w:r w:rsidDel="00000000" w:rsidR="00000000" w:rsidRPr="00000000">
              <w:rPr>
                <w:color w:val="000096"/>
                <w:sz w:val="18"/>
                <w:szCs w:val="18"/>
                <w:rtl w:val="0"/>
              </w:rPr>
              <w:t xml:space="preserve">&lt;/p&gt;</w:t>
            </w:r>
          </w:p>
          <w:p w:rsidR="00000000" w:rsidDel="00000000" w:rsidP="00000000" w:rsidRDefault="00000000" w:rsidRPr="00000000" w14:paraId="0000020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&lt;objectDesc&gt;</w:t>
            </w:r>
          </w:p>
          <w:p w:rsidR="00000000" w:rsidDel="00000000" w:rsidP="00000000" w:rsidRDefault="00000000" w:rsidRPr="00000000" w14:paraId="0000020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&lt;supportDesc&gt;</w:t>
            </w:r>
          </w:p>
          <w:p w:rsidR="00000000" w:rsidDel="00000000" w:rsidP="00000000" w:rsidRDefault="00000000" w:rsidRPr="00000000" w14:paraId="0000020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Generic descriptive prose on the support on which this copy of the text is written.</w:t>
            </w:r>
            <w:r w:rsidDel="00000000" w:rsidR="00000000" w:rsidRPr="00000000">
              <w:rPr>
                <w:color w:val="000096"/>
                <w:sz w:val="18"/>
                <w:szCs w:val="18"/>
                <w:rtl w:val="0"/>
              </w:rPr>
              <w:t xml:space="preserve">&lt;/p&gt;</w:t>
            </w:r>
          </w:p>
          <w:p w:rsidR="00000000" w:rsidDel="00000000" w:rsidP="00000000" w:rsidRDefault="00000000" w:rsidRPr="00000000" w14:paraId="0000020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&lt;/supportDesc&gt;</w:t>
            </w:r>
          </w:p>
          <w:p w:rsidR="00000000" w:rsidDel="00000000" w:rsidP="00000000" w:rsidRDefault="00000000" w:rsidRPr="00000000" w14:paraId="0000020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&lt;/objectDesc&gt;</w:t>
            </w:r>
          </w:p>
          <w:p w:rsidR="00000000" w:rsidDel="00000000" w:rsidP="00000000" w:rsidRDefault="00000000" w:rsidRPr="00000000" w14:paraId="0000020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&lt;handDesc&gt;</w:t>
            </w:r>
            <w:r w:rsidDel="00000000" w:rsidR="00000000" w:rsidRPr="00000000">
              <w:rPr>
                <w:sz w:val="18"/>
                <w:szCs w:val="18"/>
                <w:rtl w:val="0"/>
              </w:rPr>
              <w:t xml:space="preserve">...</w:t>
            </w:r>
            <w:r w:rsidDel="00000000" w:rsidR="00000000" w:rsidRPr="00000000">
              <w:rPr>
                <w:color w:val="000096"/>
                <w:sz w:val="18"/>
                <w:szCs w:val="18"/>
                <w:rtl w:val="0"/>
              </w:rPr>
              <w:t xml:space="preserve">&lt;/handDesc&gt;</w:t>
            </w:r>
          </w:p>
          <w:p w:rsidR="00000000" w:rsidDel="00000000" w:rsidP="00000000" w:rsidRDefault="00000000" w:rsidRPr="00000000" w14:paraId="0000020C">
            <w:pPr>
              <w:widowControl w:val="0"/>
              <w:rPr>
                <w:sz w:val="20"/>
                <w:szCs w:val="20"/>
              </w:rPr>
            </w:pPr>
            <w:r w:rsidDel="00000000" w:rsidR="00000000" w:rsidRPr="00000000">
              <w:rPr>
                <w:color w:val="000096"/>
                <w:sz w:val="18"/>
                <w:szCs w:val="18"/>
                <w:rtl w:val="0"/>
              </w:rPr>
              <w:t xml:space="preserve">&lt;/physDesc&gt;</w:t>
            </w:r>
            <w:r w:rsidDel="00000000" w:rsidR="00000000" w:rsidRPr="00000000">
              <w:rPr>
                <w:rtl w:val="0"/>
              </w:rPr>
            </w:r>
          </w:p>
        </w:tc>
      </w:tr>
    </w:tbl>
    <w:p w:rsidR="00000000" w:rsidDel="00000000" w:rsidP="00000000" w:rsidRDefault="00000000" w:rsidRPr="00000000" w14:paraId="0000020D">
      <w:pPr>
        <w:pageBreakBefore w:val="0"/>
        <w:jc w:val="both"/>
        <w:rPr/>
      </w:pPr>
      <w:r w:rsidDel="00000000" w:rsidR="00000000" w:rsidRPr="00000000">
        <w:rPr>
          <w:rtl w:val="0"/>
        </w:rPr>
      </w:r>
    </w:p>
    <w:p w:rsidR="00000000" w:rsidDel="00000000" w:rsidP="00000000" w:rsidRDefault="00000000" w:rsidRPr="00000000" w14:paraId="0000020E">
      <w:pPr>
        <w:pageBreakBefore w:val="0"/>
        <w:jc w:val="both"/>
        <w:rPr/>
      </w:pPr>
      <w:r w:rsidDel="00000000" w:rsidR="00000000" w:rsidRPr="00000000">
        <w:rPr>
          <w:rtl w:val="0"/>
        </w:rPr>
        <w:t xml:space="preserve">Among the numerous elements that can be nested inside your &lt;physDesc&gt;, the only one that is mandatory is </w:t>
      </w:r>
      <w:r w:rsidDel="00000000" w:rsidR="00000000" w:rsidRPr="00000000">
        <w:rPr>
          <w:rtl w:val="0"/>
        </w:rPr>
        <w:t xml:space="preserve">&lt;handDesc&gt; (see §</w:t>
      </w:r>
      <w:hyperlink w:anchor="_thw7ng7mzc2p">
        <w:r w:rsidDel="00000000" w:rsidR="00000000" w:rsidRPr="00000000">
          <w:rPr>
            <w:color w:val="1155cc"/>
            <w:u w:val="single"/>
            <w:rtl w:val="0"/>
          </w:rPr>
          <w:t xml:space="preserve">&lt;handDesc&gt;</w:t>
        </w:r>
      </w:hyperlink>
      <w:r w:rsidDel="00000000" w:rsidR="00000000" w:rsidRPr="00000000">
        <w:rPr>
          <w:rtl w:val="0"/>
        </w:rPr>
        <w:t xml:space="preserve">), which can be used to describe the different hands used in the given manuscript</w:t>
      </w:r>
      <w:r w:rsidDel="00000000" w:rsidR="00000000" w:rsidRPr="00000000">
        <w:rPr>
          <w:rtl w:val="0"/>
        </w:rPr>
        <w:t xml:space="preserve"> but must be used to state the script that is used, even if there is only one hand. </w:t>
      </w:r>
    </w:p>
    <w:p w:rsidR="00000000" w:rsidDel="00000000" w:rsidP="00000000" w:rsidRDefault="00000000" w:rsidRPr="00000000" w14:paraId="0000020F">
      <w:pPr>
        <w:pageBreakBefore w:val="0"/>
        <w:jc w:val="both"/>
        <w:rPr/>
      </w:pPr>
      <w:r w:rsidDel="00000000" w:rsidR="00000000" w:rsidRPr="00000000">
        <w:rPr>
          <w:rtl w:val="0"/>
        </w:rPr>
        <w:tab/>
      </w:r>
      <w:r w:rsidDel="00000000" w:rsidR="00000000" w:rsidRPr="00000000">
        <w:rPr>
          <w:rtl w:val="0"/>
        </w:rPr>
        <w:t xml:space="preserve">Following the &lt;physDesc&gt;, the element &lt;msPart&gt; can be used to declare that your witness belongs to a manuscript composed of parts that were originally separated and that have been bound together at a later stage, as shown in the example below. </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color w:val="000096"/>
                <w:sz w:val="18"/>
                <w:szCs w:val="18"/>
              </w:rPr>
            </w:pPr>
            <w:commentRangeStart w:id="1"/>
            <w:r w:rsidDel="00000000" w:rsidR="00000000" w:rsidRPr="00000000">
              <w:rPr>
                <w:color w:val="000096"/>
                <w:sz w:val="18"/>
                <w:szCs w:val="18"/>
                <w:rtl w:val="0"/>
              </w:rPr>
              <w:t xml:space="preserve">&lt;msDesc&gt;</w:t>
            </w:r>
          </w:p>
          <w:p w:rsidR="00000000" w:rsidDel="00000000" w:rsidP="00000000" w:rsidRDefault="00000000" w:rsidRPr="00000000" w14:paraId="00000212">
            <w:pPr>
              <w:widowControl w:val="0"/>
              <w:rPr>
                <w:color w:val="000096"/>
                <w:sz w:val="18"/>
                <w:szCs w:val="18"/>
              </w:rPr>
            </w:pPr>
            <w:r w:rsidDel="00000000" w:rsidR="00000000" w:rsidRPr="00000000">
              <w:rPr>
                <w:color w:val="000096"/>
                <w:sz w:val="18"/>
                <w:szCs w:val="18"/>
                <w:rtl w:val="0"/>
              </w:rPr>
              <w:t xml:space="preserve">    [...]</w:t>
            </w:r>
          </w:p>
          <w:p w:rsidR="00000000" w:rsidDel="00000000" w:rsidP="00000000" w:rsidRDefault="00000000" w:rsidRPr="00000000" w14:paraId="00000213">
            <w:pPr>
              <w:widowControl w:val="0"/>
              <w:rPr>
                <w:color w:val="000096"/>
                <w:sz w:val="18"/>
                <w:szCs w:val="18"/>
              </w:rPr>
            </w:pPr>
            <w:r w:rsidDel="00000000" w:rsidR="00000000" w:rsidRPr="00000000">
              <w:rPr>
                <w:color w:val="000096"/>
                <w:sz w:val="18"/>
                <w:szCs w:val="18"/>
                <w:rtl w:val="0"/>
              </w:rPr>
              <w:t xml:space="preserve">    &lt;physDesc&gt;</w:t>
            </w:r>
          </w:p>
          <w:p w:rsidR="00000000" w:rsidDel="00000000" w:rsidP="00000000" w:rsidRDefault="00000000" w:rsidRPr="00000000" w14:paraId="00000214">
            <w:pPr>
              <w:widowControl w:val="0"/>
              <w:rPr>
                <w:color w:val="000096"/>
                <w:sz w:val="18"/>
                <w:szCs w:val="18"/>
              </w:rPr>
            </w:pPr>
            <w:r w:rsidDel="00000000" w:rsidR="00000000" w:rsidRPr="00000000">
              <w:rPr>
                <w:color w:val="000096"/>
                <w:sz w:val="18"/>
                <w:szCs w:val="18"/>
                <w:rtl w:val="0"/>
              </w:rPr>
              <w:t xml:space="preserve">        [...]</w:t>
            </w:r>
          </w:p>
          <w:p w:rsidR="00000000" w:rsidDel="00000000" w:rsidP="00000000" w:rsidRDefault="00000000" w:rsidRPr="00000000" w14:paraId="00000215">
            <w:pPr>
              <w:widowControl w:val="0"/>
              <w:rPr>
                <w:color w:val="000096"/>
                <w:sz w:val="18"/>
                <w:szCs w:val="18"/>
              </w:rPr>
            </w:pPr>
            <w:r w:rsidDel="00000000" w:rsidR="00000000" w:rsidRPr="00000000">
              <w:rPr>
                <w:color w:val="000096"/>
                <w:sz w:val="18"/>
                <w:szCs w:val="18"/>
                <w:rtl w:val="0"/>
              </w:rPr>
              <w:t xml:space="preserve">    &lt;/physDesc&gt;</w:t>
            </w:r>
          </w:p>
          <w:p w:rsidR="00000000" w:rsidDel="00000000" w:rsidP="00000000" w:rsidRDefault="00000000" w:rsidRPr="00000000" w14:paraId="00000216">
            <w:pPr>
              <w:widowControl w:val="0"/>
              <w:rPr>
                <w:color w:val="000096"/>
                <w:sz w:val="18"/>
                <w:szCs w:val="18"/>
              </w:rPr>
            </w:pPr>
            <w:r w:rsidDel="00000000" w:rsidR="00000000" w:rsidRPr="00000000">
              <w:rPr>
                <w:color w:val="000096"/>
                <w:sz w:val="18"/>
                <w:szCs w:val="18"/>
                <w:rtl w:val="0"/>
              </w:rPr>
              <w:t xml:space="preserve">    &lt;msPart&gt;</w:t>
            </w:r>
          </w:p>
          <w:p w:rsidR="00000000" w:rsidDel="00000000" w:rsidP="00000000" w:rsidRDefault="00000000" w:rsidRPr="00000000" w14:paraId="00000217">
            <w:pPr>
              <w:widowControl w:val="0"/>
              <w:rPr>
                <w:color w:val="000096"/>
                <w:sz w:val="18"/>
                <w:szCs w:val="18"/>
              </w:rPr>
            </w:pPr>
            <w:r w:rsidDel="00000000" w:rsidR="00000000" w:rsidRPr="00000000">
              <w:rPr>
                <w:color w:val="000096"/>
                <w:sz w:val="18"/>
                <w:szCs w:val="18"/>
                <w:rtl w:val="0"/>
              </w:rPr>
              <w:t xml:space="preserve">        &lt;msIdentifier&gt;</w:t>
            </w:r>
          </w:p>
          <w:p w:rsidR="00000000" w:rsidDel="00000000" w:rsidP="00000000" w:rsidRDefault="00000000" w:rsidRPr="00000000" w14:paraId="00000218">
            <w:pPr>
              <w:widowControl w:val="0"/>
              <w:rPr>
                <w:color w:val="000096"/>
                <w:sz w:val="18"/>
                <w:szCs w:val="18"/>
              </w:rPr>
            </w:pPr>
            <w:r w:rsidDel="00000000" w:rsidR="00000000" w:rsidRPr="00000000">
              <w:rPr>
                <w:color w:val="000096"/>
                <w:sz w:val="18"/>
                <w:szCs w:val="18"/>
                <w:rtl w:val="0"/>
              </w:rPr>
              <w:t xml:space="preserve">            &lt;idno&gt;ms. 10066-77 ff. 140r-156v&lt;/idno&gt;</w:t>
            </w:r>
          </w:p>
          <w:p w:rsidR="00000000" w:rsidDel="00000000" w:rsidP="00000000" w:rsidRDefault="00000000" w:rsidRPr="00000000" w14:paraId="00000219">
            <w:pPr>
              <w:widowControl w:val="0"/>
              <w:rPr>
                <w:color w:val="000096"/>
                <w:sz w:val="18"/>
                <w:szCs w:val="18"/>
              </w:rPr>
            </w:pPr>
            <w:r w:rsidDel="00000000" w:rsidR="00000000" w:rsidRPr="00000000">
              <w:rPr>
                <w:color w:val="000096"/>
                <w:sz w:val="18"/>
                <w:szCs w:val="18"/>
                <w:rtl w:val="0"/>
              </w:rPr>
              <w:t xml:space="preserve">        &lt;/msIdentifier&gt;</w:t>
            </w:r>
          </w:p>
          <w:p w:rsidR="00000000" w:rsidDel="00000000" w:rsidP="00000000" w:rsidRDefault="00000000" w:rsidRPr="00000000" w14:paraId="0000021A">
            <w:pPr>
              <w:widowControl w:val="0"/>
              <w:rPr>
                <w:color w:val="000096"/>
                <w:sz w:val="18"/>
                <w:szCs w:val="18"/>
              </w:rPr>
            </w:pPr>
            <w:r w:rsidDel="00000000" w:rsidR="00000000" w:rsidRPr="00000000">
              <w:rPr>
                <w:color w:val="000096"/>
                <w:sz w:val="18"/>
                <w:szCs w:val="18"/>
                <w:rtl w:val="0"/>
              </w:rPr>
              <w:t xml:space="preserve">        &lt;msContents&gt;</w:t>
            </w:r>
          </w:p>
          <w:p w:rsidR="00000000" w:rsidDel="00000000" w:rsidP="00000000" w:rsidRDefault="00000000" w:rsidRPr="00000000" w14:paraId="0000021B">
            <w:pPr>
              <w:widowControl w:val="0"/>
              <w:rPr>
                <w:color w:val="000096"/>
                <w:sz w:val="18"/>
                <w:szCs w:val="18"/>
              </w:rPr>
            </w:pPr>
            <w:r w:rsidDel="00000000" w:rsidR="00000000" w:rsidRPr="00000000">
              <w:rPr>
                <w:color w:val="000096"/>
                <w:sz w:val="18"/>
                <w:szCs w:val="18"/>
                <w:rtl w:val="0"/>
              </w:rPr>
              <w:t xml:space="preserve">            &lt;summary</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w:t>
            </w:r>
            <w:r w:rsidDel="00000000" w:rsidR="00000000" w:rsidRPr="00000000">
              <w:rPr>
                <w:color w:val="000096"/>
                <w:sz w:val="18"/>
                <w:szCs w:val="18"/>
                <w:rtl w:val="0"/>
              </w:rPr>
              <w:t xml:space="preserve">&gt;Physiologus&lt;/summary&gt;</w:t>
            </w:r>
          </w:p>
          <w:p w:rsidR="00000000" w:rsidDel="00000000" w:rsidP="00000000" w:rsidRDefault="00000000" w:rsidRPr="00000000" w14:paraId="0000021C">
            <w:pPr>
              <w:widowControl w:val="0"/>
              <w:rPr>
                <w:color w:val="000096"/>
                <w:sz w:val="18"/>
                <w:szCs w:val="18"/>
              </w:rPr>
            </w:pPr>
            <w:r w:rsidDel="00000000" w:rsidR="00000000" w:rsidRPr="00000000">
              <w:rPr>
                <w:color w:val="000096"/>
                <w:sz w:val="18"/>
                <w:szCs w:val="18"/>
                <w:rtl w:val="0"/>
              </w:rPr>
              <w:t xml:space="preserve">            &lt;textLang</w:t>
            </w:r>
            <w:r w:rsidDel="00000000" w:rsidR="00000000" w:rsidRPr="00000000">
              <w:rPr>
                <w:color w:val="f5844c"/>
                <w:sz w:val="18"/>
                <w:szCs w:val="18"/>
                <w:rtl w:val="0"/>
              </w:rPr>
              <w:t xml:space="preserve"> mainLang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w:t>
            </w:r>
            <w:r w:rsidDel="00000000" w:rsidR="00000000" w:rsidRPr="00000000">
              <w:rPr>
                <w:color w:val="000096"/>
                <w:sz w:val="18"/>
                <w:szCs w:val="18"/>
                <w:rtl w:val="0"/>
              </w:rPr>
              <w:t xml:space="preserve">&gt;Latin&lt;/textLang&gt;</w:t>
            </w:r>
          </w:p>
          <w:p w:rsidR="00000000" w:rsidDel="00000000" w:rsidP="00000000" w:rsidRDefault="00000000" w:rsidRPr="00000000" w14:paraId="0000021D">
            <w:pPr>
              <w:widowControl w:val="0"/>
              <w:rPr>
                <w:color w:val="000096"/>
                <w:sz w:val="18"/>
                <w:szCs w:val="18"/>
              </w:rPr>
            </w:pPr>
            <w:r w:rsidDel="00000000" w:rsidR="00000000" w:rsidRPr="00000000">
              <w:rPr>
                <w:color w:val="000096"/>
                <w:sz w:val="18"/>
                <w:szCs w:val="18"/>
                <w:rtl w:val="0"/>
              </w:rPr>
              <w:t xml:space="preserve">        &lt;/msContents&gt;</w:t>
            </w:r>
          </w:p>
          <w:p w:rsidR="00000000" w:rsidDel="00000000" w:rsidP="00000000" w:rsidRDefault="00000000" w:rsidRPr="00000000" w14:paraId="0000021E">
            <w:pPr>
              <w:widowControl w:val="0"/>
              <w:rPr>
                <w:color w:val="000096"/>
                <w:sz w:val="18"/>
                <w:szCs w:val="18"/>
              </w:rPr>
            </w:pPr>
            <w:r w:rsidDel="00000000" w:rsidR="00000000" w:rsidRPr="00000000">
              <w:rPr>
                <w:color w:val="000096"/>
                <w:sz w:val="18"/>
                <w:szCs w:val="18"/>
                <w:rtl w:val="0"/>
              </w:rPr>
              <w:t xml:space="preserve">    &lt;/msPart&gt;</w:t>
            </w:r>
          </w:p>
          <w:p w:rsidR="00000000" w:rsidDel="00000000" w:rsidP="00000000" w:rsidRDefault="00000000" w:rsidRPr="00000000" w14:paraId="0000021F">
            <w:pPr>
              <w:widowControl w:val="0"/>
              <w:rPr>
                <w:color w:val="000096"/>
                <w:sz w:val="18"/>
                <w:szCs w:val="18"/>
              </w:rPr>
            </w:pPr>
            <w:r w:rsidDel="00000000" w:rsidR="00000000" w:rsidRPr="00000000">
              <w:rPr>
                <w:color w:val="000096"/>
                <w:sz w:val="18"/>
                <w:szCs w:val="18"/>
                <w:rtl w:val="0"/>
              </w:rPr>
              <w:t xml:space="preserve">    &lt;msPart&gt;</w:t>
            </w:r>
          </w:p>
          <w:p w:rsidR="00000000" w:rsidDel="00000000" w:rsidP="00000000" w:rsidRDefault="00000000" w:rsidRPr="00000000" w14:paraId="00000220">
            <w:pPr>
              <w:widowControl w:val="0"/>
              <w:rPr>
                <w:color w:val="000096"/>
                <w:sz w:val="18"/>
                <w:szCs w:val="18"/>
              </w:rPr>
            </w:pPr>
            <w:r w:rsidDel="00000000" w:rsidR="00000000" w:rsidRPr="00000000">
              <w:rPr>
                <w:color w:val="000096"/>
                <w:sz w:val="18"/>
                <w:szCs w:val="18"/>
                <w:rtl w:val="0"/>
              </w:rPr>
              <w:t xml:space="preserve">        &lt;msIdentifier&gt;</w:t>
            </w:r>
          </w:p>
          <w:p w:rsidR="00000000" w:rsidDel="00000000" w:rsidP="00000000" w:rsidRDefault="00000000" w:rsidRPr="00000000" w14:paraId="00000221">
            <w:pPr>
              <w:widowControl w:val="0"/>
              <w:rPr>
                <w:color w:val="000096"/>
                <w:sz w:val="18"/>
                <w:szCs w:val="18"/>
              </w:rPr>
            </w:pPr>
            <w:r w:rsidDel="00000000" w:rsidR="00000000" w:rsidRPr="00000000">
              <w:rPr>
                <w:color w:val="000096"/>
                <w:sz w:val="18"/>
                <w:szCs w:val="18"/>
                <w:rtl w:val="0"/>
              </w:rPr>
              <w:t xml:space="preserve">            &lt;idno&gt;ms. 10066-77 ff. 112r-139r&lt;/idno&gt;</w:t>
            </w:r>
          </w:p>
          <w:p w:rsidR="00000000" w:rsidDel="00000000" w:rsidP="00000000" w:rsidRDefault="00000000" w:rsidRPr="00000000" w14:paraId="00000222">
            <w:pPr>
              <w:widowControl w:val="0"/>
              <w:rPr>
                <w:color w:val="000096"/>
                <w:sz w:val="18"/>
                <w:szCs w:val="18"/>
              </w:rPr>
            </w:pPr>
            <w:r w:rsidDel="00000000" w:rsidR="00000000" w:rsidRPr="00000000">
              <w:rPr>
                <w:color w:val="000096"/>
                <w:sz w:val="18"/>
                <w:szCs w:val="18"/>
                <w:rtl w:val="0"/>
              </w:rPr>
              <w:t xml:space="preserve">        &lt;/msIdentifier&gt;</w:t>
            </w:r>
          </w:p>
          <w:p w:rsidR="00000000" w:rsidDel="00000000" w:rsidP="00000000" w:rsidRDefault="00000000" w:rsidRPr="00000000" w14:paraId="00000223">
            <w:pPr>
              <w:widowControl w:val="0"/>
              <w:rPr>
                <w:color w:val="000096"/>
                <w:sz w:val="18"/>
                <w:szCs w:val="18"/>
              </w:rPr>
            </w:pPr>
            <w:r w:rsidDel="00000000" w:rsidR="00000000" w:rsidRPr="00000000">
              <w:rPr>
                <w:color w:val="000096"/>
                <w:sz w:val="18"/>
                <w:szCs w:val="18"/>
                <w:rtl w:val="0"/>
              </w:rPr>
              <w:t xml:space="preserve">        &lt;msContents&gt;</w:t>
            </w:r>
          </w:p>
          <w:p w:rsidR="00000000" w:rsidDel="00000000" w:rsidP="00000000" w:rsidRDefault="00000000" w:rsidRPr="00000000" w14:paraId="00000224">
            <w:pPr>
              <w:widowControl w:val="0"/>
              <w:rPr>
                <w:color w:val="000096"/>
                <w:sz w:val="18"/>
                <w:szCs w:val="18"/>
              </w:rPr>
            </w:pPr>
            <w:r w:rsidDel="00000000" w:rsidR="00000000" w:rsidRPr="00000000">
              <w:rPr>
                <w:color w:val="000096"/>
                <w:sz w:val="18"/>
                <w:szCs w:val="18"/>
                <w:rtl w:val="0"/>
              </w:rPr>
              <w:t xml:space="preserve">            &lt;summary</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w:t>
            </w:r>
            <w:r w:rsidDel="00000000" w:rsidR="00000000" w:rsidRPr="00000000">
              <w:rPr>
                <w:color w:val="000096"/>
                <w:sz w:val="18"/>
                <w:szCs w:val="18"/>
                <w:rtl w:val="0"/>
              </w:rPr>
              <w:t xml:space="preserve">&gt;Prudentius, Psychomachia&lt;/summary&gt;</w:t>
            </w:r>
          </w:p>
          <w:p w:rsidR="00000000" w:rsidDel="00000000" w:rsidP="00000000" w:rsidRDefault="00000000" w:rsidRPr="00000000" w14:paraId="00000225">
            <w:pPr>
              <w:widowControl w:val="0"/>
              <w:rPr>
                <w:color w:val="000096"/>
                <w:sz w:val="18"/>
                <w:szCs w:val="18"/>
              </w:rPr>
            </w:pPr>
            <w:r w:rsidDel="00000000" w:rsidR="00000000" w:rsidRPr="00000000">
              <w:rPr>
                <w:color w:val="000096"/>
                <w:sz w:val="18"/>
                <w:szCs w:val="18"/>
                <w:rtl w:val="0"/>
              </w:rPr>
              <w:t xml:space="preserve">            &lt;textLang</w:t>
            </w:r>
            <w:r w:rsidDel="00000000" w:rsidR="00000000" w:rsidRPr="00000000">
              <w:rPr>
                <w:color w:val="f5844c"/>
                <w:sz w:val="18"/>
                <w:szCs w:val="18"/>
                <w:rtl w:val="0"/>
              </w:rPr>
              <w:t xml:space="preserve"> mainLang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w:t>
            </w:r>
            <w:r w:rsidDel="00000000" w:rsidR="00000000" w:rsidRPr="00000000">
              <w:rPr>
                <w:color w:val="000096"/>
                <w:sz w:val="18"/>
                <w:szCs w:val="18"/>
                <w:rtl w:val="0"/>
              </w:rPr>
              <w:t xml:space="preserve">&gt;Latin&lt;/textLang&gt;</w:t>
            </w:r>
          </w:p>
          <w:p w:rsidR="00000000" w:rsidDel="00000000" w:rsidP="00000000" w:rsidRDefault="00000000" w:rsidRPr="00000000" w14:paraId="00000226">
            <w:pPr>
              <w:widowControl w:val="0"/>
              <w:rPr>
                <w:color w:val="000096"/>
                <w:sz w:val="18"/>
                <w:szCs w:val="18"/>
              </w:rPr>
            </w:pPr>
            <w:r w:rsidDel="00000000" w:rsidR="00000000" w:rsidRPr="00000000">
              <w:rPr>
                <w:color w:val="000096"/>
                <w:sz w:val="18"/>
                <w:szCs w:val="18"/>
                <w:rtl w:val="0"/>
              </w:rPr>
              <w:t xml:space="preserve">        &lt;/msContents&gt;</w:t>
            </w:r>
          </w:p>
          <w:p w:rsidR="00000000" w:rsidDel="00000000" w:rsidP="00000000" w:rsidRDefault="00000000" w:rsidRPr="00000000" w14:paraId="00000227">
            <w:pPr>
              <w:widowControl w:val="0"/>
              <w:rPr>
                <w:color w:val="000096"/>
                <w:sz w:val="18"/>
                <w:szCs w:val="18"/>
              </w:rPr>
            </w:pPr>
            <w:r w:rsidDel="00000000" w:rsidR="00000000" w:rsidRPr="00000000">
              <w:rPr>
                <w:color w:val="000096"/>
                <w:sz w:val="18"/>
                <w:szCs w:val="18"/>
                <w:rtl w:val="0"/>
              </w:rPr>
              <w:t xml:space="preserve">    &lt;/msPart&gt;</w:t>
            </w:r>
          </w:p>
          <w:p w:rsidR="00000000" w:rsidDel="00000000" w:rsidP="00000000" w:rsidRDefault="00000000" w:rsidRPr="00000000" w14:paraId="00000228">
            <w:pPr>
              <w:widowControl w:val="0"/>
              <w:rPr>
                <w:color w:val="000096"/>
                <w:sz w:val="18"/>
                <w:szCs w:val="18"/>
              </w:rPr>
            </w:pPr>
            <w:r w:rsidDel="00000000" w:rsidR="00000000" w:rsidRPr="00000000">
              <w:rPr>
                <w:color w:val="000096"/>
                <w:sz w:val="18"/>
                <w:szCs w:val="18"/>
                <w:rtl w:val="0"/>
              </w:rPr>
              <w:t xml:space="preserve">    [...]</w:t>
            </w:r>
          </w:p>
          <w:p w:rsidR="00000000" w:rsidDel="00000000" w:rsidP="00000000" w:rsidRDefault="00000000" w:rsidRPr="00000000" w14:paraId="00000229">
            <w:pPr>
              <w:widowControl w:val="0"/>
              <w:rPr>
                <w:color w:val="000096"/>
                <w:sz w:val="18"/>
                <w:szCs w:val="18"/>
              </w:rPr>
            </w:pPr>
            <w:r w:rsidDel="00000000" w:rsidR="00000000" w:rsidRPr="00000000">
              <w:rPr>
                <w:color w:val="000096"/>
                <w:sz w:val="18"/>
                <w:szCs w:val="18"/>
                <w:rtl w:val="0"/>
              </w:rPr>
              <w:t xml:space="preserve">&lt;/msDesc&gt;</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22A">
      <w:pPr>
        <w:pageBreakBefore w:val="0"/>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Conversely, if your text is transmitted in a fragmented manuscript, you can declare this with &lt;msFrag&gt;. This element works like &lt;msPart&gt;, but is used to emphasize the prior context of the manuscript, typically as a description of a virtual reconstruction of a manuscript or other objects whose fragments have been catalogued separately. This approach, more concerned by the physical aspect and history of the manuscript, is not mandatory. The choice of encoding these aspects or not is left to the encoder’s discretion.</w:t>
      </w:r>
      <w:r w:rsidDel="00000000" w:rsidR="00000000" w:rsidRPr="00000000">
        <w:rPr>
          <w:rtl w:val="0"/>
        </w:rPr>
      </w:r>
    </w:p>
    <w:p w:rsidR="00000000" w:rsidDel="00000000" w:rsidP="00000000" w:rsidRDefault="00000000" w:rsidRPr="00000000" w14:paraId="0000022C">
      <w:pPr>
        <w:pageBreakBefore w:val="0"/>
        <w:jc w:val="both"/>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color w:val="000096"/>
                <w:sz w:val="18"/>
                <w:szCs w:val="18"/>
              </w:rPr>
            </w:pPr>
            <w:commentRangeStart w:id="2"/>
            <w:r w:rsidDel="00000000" w:rsidR="00000000" w:rsidRPr="00000000">
              <w:rPr>
                <w:color w:val="000096"/>
                <w:sz w:val="18"/>
                <w:szCs w:val="18"/>
                <w:rtl w:val="0"/>
              </w:rPr>
              <w:t xml:space="preserve">&lt;msDesc&gt;</w:t>
            </w:r>
          </w:p>
          <w:p w:rsidR="00000000" w:rsidDel="00000000" w:rsidP="00000000" w:rsidRDefault="00000000" w:rsidRPr="00000000" w14:paraId="0000022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3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&lt;msName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w:t>
            </w:r>
            <w:r w:rsidDel="00000000" w:rsidR="00000000" w:rsidRPr="00000000">
              <w:rPr>
                <w:color w:val="000096"/>
                <w:sz w:val="18"/>
                <w:szCs w:val="18"/>
                <w:rtl w:val="0"/>
              </w:rPr>
              <w:t xml:space="preserve">&gt;</w:t>
            </w:r>
            <w:r w:rsidDel="00000000" w:rsidR="00000000" w:rsidRPr="00000000">
              <w:rPr>
                <w:sz w:val="18"/>
                <w:szCs w:val="18"/>
                <w:rtl w:val="0"/>
              </w:rPr>
              <w:t xml:space="preserve">Codex Suprasliensis</w:t>
            </w:r>
            <w:r w:rsidDel="00000000" w:rsidR="00000000" w:rsidRPr="00000000">
              <w:rPr>
                <w:color w:val="000096"/>
                <w:sz w:val="18"/>
                <w:szCs w:val="18"/>
                <w:rtl w:val="0"/>
              </w:rPr>
              <w:t xml:space="preserve">&lt;/msName&gt;</w:t>
            </w:r>
          </w:p>
          <w:p w:rsidR="00000000" w:rsidDel="00000000" w:rsidP="00000000" w:rsidRDefault="00000000" w:rsidRPr="00000000" w14:paraId="0000023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3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3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3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Ljubljana</w:t>
            </w:r>
            <w:r w:rsidDel="00000000" w:rsidR="00000000" w:rsidRPr="00000000">
              <w:rPr>
                <w:color w:val="000096"/>
                <w:sz w:val="18"/>
                <w:szCs w:val="18"/>
                <w:rtl w:val="0"/>
              </w:rPr>
              <w:t xml:space="preserve">&lt;/settlement&gt;</w:t>
            </w:r>
          </w:p>
          <w:p w:rsidR="00000000" w:rsidDel="00000000" w:rsidP="00000000" w:rsidRDefault="00000000" w:rsidRPr="00000000" w14:paraId="0000023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&lt;repository&gt;</w:t>
            </w:r>
            <w:r w:rsidDel="00000000" w:rsidR="00000000" w:rsidRPr="00000000">
              <w:rPr>
                <w:sz w:val="18"/>
                <w:szCs w:val="18"/>
                <w:rtl w:val="0"/>
              </w:rPr>
              <w:t xml:space="preserve">Narodna in univerzitetna knjiznica</w:t>
            </w:r>
            <w:r w:rsidDel="00000000" w:rsidR="00000000" w:rsidRPr="00000000">
              <w:rPr>
                <w:color w:val="000096"/>
                <w:sz w:val="18"/>
                <w:szCs w:val="18"/>
                <w:rtl w:val="0"/>
              </w:rPr>
              <w:t xml:space="preserve">&lt;/repository&gt;</w:t>
            </w:r>
          </w:p>
          <w:p w:rsidR="00000000" w:rsidDel="00000000" w:rsidP="00000000" w:rsidRDefault="00000000" w:rsidRPr="00000000" w14:paraId="0000023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&lt;idno&gt;</w:t>
            </w:r>
            <w:r w:rsidDel="00000000" w:rsidR="00000000" w:rsidRPr="00000000">
              <w:rPr>
                <w:sz w:val="18"/>
                <w:szCs w:val="18"/>
                <w:rtl w:val="0"/>
              </w:rPr>
              <w:t xml:space="preserve">MS Kopitar 2</w:t>
            </w:r>
            <w:r w:rsidDel="00000000" w:rsidR="00000000" w:rsidRPr="00000000">
              <w:rPr>
                <w:color w:val="000096"/>
                <w:sz w:val="18"/>
                <w:szCs w:val="18"/>
                <w:rtl w:val="0"/>
              </w:rPr>
              <w:t xml:space="preserve">&lt;/idno&gt;</w:t>
            </w:r>
          </w:p>
          <w:p w:rsidR="00000000" w:rsidDel="00000000" w:rsidP="00000000" w:rsidRDefault="00000000" w:rsidRPr="00000000" w14:paraId="0000023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3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&lt;msContents&gt;</w:t>
            </w:r>
          </w:p>
          <w:p w:rsidR="00000000" w:rsidDel="00000000" w:rsidP="00000000" w:rsidRDefault="00000000" w:rsidRPr="00000000" w14:paraId="0000023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&lt;summary&gt;</w:t>
            </w:r>
            <w:r w:rsidDel="00000000" w:rsidR="00000000" w:rsidRPr="00000000">
              <w:rPr>
                <w:sz w:val="18"/>
                <w:szCs w:val="18"/>
                <w:rtl w:val="0"/>
              </w:rPr>
              <w:t xml:space="preserve">Contains ff. 10 to 42 only</w:t>
            </w:r>
            <w:r w:rsidDel="00000000" w:rsidR="00000000" w:rsidRPr="00000000">
              <w:rPr>
                <w:color w:val="000096"/>
                <w:sz w:val="18"/>
                <w:szCs w:val="18"/>
                <w:rtl w:val="0"/>
              </w:rPr>
              <w:t xml:space="preserve">&lt;/summary&gt;</w:t>
            </w:r>
          </w:p>
          <w:p w:rsidR="00000000" w:rsidDel="00000000" w:rsidP="00000000" w:rsidRDefault="00000000" w:rsidRPr="00000000" w14:paraId="0000023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&lt;/msContents&gt;</w:t>
            </w:r>
          </w:p>
          <w:p w:rsidR="00000000" w:rsidDel="00000000" w:rsidP="00000000" w:rsidRDefault="00000000" w:rsidRPr="00000000" w14:paraId="0000023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3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3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3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Warszawa</w:t>
            </w:r>
            <w:r w:rsidDel="00000000" w:rsidR="00000000" w:rsidRPr="00000000">
              <w:rPr>
                <w:color w:val="000096"/>
                <w:sz w:val="18"/>
                <w:szCs w:val="18"/>
                <w:rtl w:val="0"/>
              </w:rPr>
              <w:t xml:space="preserve">&lt;/settlement&gt;</w:t>
            </w:r>
          </w:p>
          <w:p w:rsidR="00000000" w:rsidDel="00000000" w:rsidP="00000000" w:rsidRDefault="00000000" w:rsidRPr="00000000" w14:paraId="0000023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&lt;repository&gt;</w:t>
            </w:r>
            <w:r w:rsidDel="00000000" w:rsidR="00000000" w:rsidRPr="00000000">
              <w:rPr>
                <w:sz w:val="18"/>
                <w:szCs w:val="18"/>
                <w:rtl w:val="0"/>
              </w:rPr>
              <w:t xml:space="preserve">Biblioteka Narodowa</w:t>
            </w:r>
            <w:r w:rsidDel="00000000" w:rsidR="00000000" w:rsidRPr="00000000">
              <w:rPr>
                <w:color w:val="000096"/>
                <w:sz w:val="18"/>
                <w:szCs w:val="18"/>
                <w:rtl w:val="0"/>
              </w:rPr>
              <w:t xml:space="preserve">&lt;/repository&gt;</w:t>
            </w:r>
          </w:p>
          <w:p w:rsidR="00000000" w:rsidDel="00000000" w:rsidP="00000000" w:rsidRDefault="00000000" w:rsidRPr="00000000" w14:paraId="0000024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&lt;idno&gt;</w:t>
            </w:r>
            <w:r w:rsidDel="00000000" w:rsidR="00000000" w:rsidRPr="00000000">
              <w:rPr>
                <w:sz w:val="18"/>
                <w:szCs w:val="18"/>
                <w:rtl w:val="0"/>
              </w:rPr>
              <w:t xml:space="preserve">BO 3.201</w:t>
            </w:r>
            <w:r w:rsidDel="00000000" w:rsidR="00000000" w:rsidRPr="00000000">
              <w:rPr>
                <w:color w:val="000096"/>
                <w:sz w:val="18"/>
                <w:szCs w:val="18"/>
                <w:rtl w:val="0"/>
              </w:rPr>
              <w:t xml:space="preserve">&lt;/idno&gt;</w:t>
            </w:r>
          </w:p>
          <w:p w:rsidR="00000000" w:rsidDel="00000000" w:rsidP="00000000" w:rsidRDefault="00000000" w:rsidRPr="00000000" w14:paraId="0000024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4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4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4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4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Sankt-Peterburg</w:t>
            </w:r>
            <w:r w:rsidDel="00000000" w:rsidR="00000000" w:rsidRPr="00000000">
              <w:rPr>
                <w:color w:val="000096"/>
                <w:sz w:val="18"/>
                <w:szCs w:val="18"/>
                <w:rtl w:val="0"/>
              </w:rPr>
              <w:t xml:space="preserve">&lt;/settlement&gt;</w:t>
            </w:r>
          </w:p>
          <w:p w:rsidR="00000000" w:rsidDel="00000000" w:rsidP="00000000" w:rsidRDefault="00000000" w:rsidRPr="00000000" w14:paraId="0000024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&lt;repository&gt;</w:t>
            </w:r>
            <w:r w:rsidDel="00000000" w:rsidR="00000000" w:rsidRPr="00000000">
              <w:rPr>
                <w:sz w:val="18"/>
                <w:szCs w:val="18"/>
                <w:rtl w:val="0"/>
              </w:rPr>
              <w:t xml:space="preserve">Rossiiskaia natsional'naia biblioteka</w:t>
            </w:r>
            <w:r w:rsidDel="00000000" w:rsidR="00000000" w:rsidRPr="00000000">
              <w:rPr>
                <w:color w:val="000096"/>
                <w:sz w:val="18"/>
                <w:szCs w:val="18"/>
                <w:rtl w:val="0"/>
              </w:rPr>
              <w:t xml:space="preserve">&lt;/repository&gt;</w:t>
            </w:r>
          </w:p>
          <w:p w:rsidR="00000000" w:rsidDel="00000000" w:rsidP="00000000" w:rsidRDefault="00000000" w:rsidRPr="00000000" w14:paraId="0000024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&lt;idno&gt;</w:t>
            </w:r>
            <w:r w:rsidDel="00000000" w:rsidR="00000000" w:rsidRPr="00000000">
              <w:rPr>
                <w:sz w:val="18"/>
                <w:szCs w:val="18"/>
                <w:rtl w:val="0"/>
              </w:rPr>
              <w:t xml:space="preserve">Q.p.I.72</w:t>
            </w:r>
            <w:r w:rsidDel="00000000" w:rsidR="00000000" w:rsidRPr="00000000">
              <w:rPr>
                <w:color w:val="000096"/>
                <w:sz w:val="18"/>
                <w:szCs w:val="18"/>
                <w:rtl w:val="0"/>
              </w:rPr>
              <w:t xml:space="preserve">&lt;/idno&gt;</w:t>
            </w:r>
          </w:p>
          <w:p w:rsidR="00000000" w:rsidDel="00000000" w:rsidP="00000000" w:rsidRDefault="00000000" w:rsidRPr="00000000" w14:paraId="0000024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4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&lt;/msFrag&gt;</w:t>
            </w:r>
          </w:p>
          <w:p w:rsidR="00000000" w:rsidDel="00000000" w:rsidP="00000000" w:rsidRDefault="00000000" w:rsidRPr="00000000" w14:paraId="0000024A">
            <w:pPr>
              <w:widowControl w:val="0"/>
              <w:rPr/>
            </w:pPr>
            <w:r w:rsidDel="00000000" w:rsidR="00000000" w:rsidRPr="00000000">
              <w:rPr>
                <w:color w:val="000096"/>
                <w:sz w:val="18"/>
                <w:szCs w:val="18"/>
                <w:rtl w:val="0"/>
              </w:rPr>
              <w:t xml:space="preserve">&lt;/msDesc&gt;</w:t>
            </w:r>
            <w:r w:rsidDel="00000000" w:rsidR="00000000" w:rsidRPr="00000000">
              <w:rPr>
                <w:rtl w:val="0"/>
              </w:rPr>
            </w:r>
          </w:p>
        </w:tc>
      </w:tr>
    </w:tbl>
    <w:p w:rsidR="00000000" w:rsidDel="00000000" w:rsidP="00000000" w:rsidRDefault="00000000" w:rsidRPr="00000000" w14:paraId="0000024C">
      <w:pPr>
        <w:pageBreakBefore w:val="0"/>
        <w:ind w:left="0" w:firstLine="0"/>
        <w:jc w:val="both"/>
        <w:rPr/>
      </w:pPr>
      <w:r w:rsidDel="00000000" w:rsidR="00000000" w:rsidRPr="00000000">
        <w:rPr>
          <w:rtl w:val="0"/>
        </w:rPr>
        <w:t xml:space="preserve">Finally, the element &lt;history&gt; can be used to supply a brief history of the manuscript as a physical artifact. If, within &lt;history&gt;, you wish to tag the date and place of creation of your manuscript, you can do so by incorporating the elements &lt;origDate&gt; and &lt;origPlace&gt; inside the free-text that makes up the &lt;p&gt;. Remember that all the information you store in these specialized elements must, in turn, be contained in &lt;p&gt;.</w:t>
      </w:r>
    </w:p>
    <w:p w:rsidR="00000000" w:rsidDel="00000000" w:rsidP="00000000" w:rsidRDefault="00000000" w:rsidRPr="00000000" w14:paraId="0000024D">
      <w:pPr>
        <w:pageBreakBefore w:val="0"/>
        <w:ind w:firstLine="720"/>
        <w:jc w:val="both"/>
        <w:rPr/>
      </w:pPr>
      <w:r w:rsidDel="00000000" w:rsidR="00000000" w:rsidRPr="00000000">
        <w:rPr>
          <w:rtl w:val="0"/>
        </w:rPr>
        <w:t xml:space="preserve">Here is a fully-fledged example:</w:t>
      </w:r>
    </w:p>
    <w:p w:rsidR="00000000" w:rsidDel="00000000" w:rsidP="00000000" w:rsidRDefault="00000000" w:rsidRPr="00000000" w14:paraId="0000024E">
      <w:pPr>
        <w:pageBreakBefore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rPr>
                <w:color w:val="000096"/>
                <w:sz w:val="18"/>
                <w:szCs w:val="18"/>
              </w:rPr>
            </w:pPr>
            <w:r w:rsidDel="00000000" w:rsidR="00000000" w:rsidRPr="00000000">
              <w:rPr>
                <w:color w:val="000096"/>
                <w:sz w:val="18"/>
                <w:szCs w:val="18"/>
                <w:rtl w:val="0"/>
              </w:rPr>
              <w:t xml:space="preserve">&lt;sourceDesc&gt;</w:t>
            </w:r>
          </w:p>
          <w:p w:rsidR="00000000" w:rsidDel="00000000" w:rsidP="00000000" w:rsidRDefault="00000000" w:rsidRPr="00000000" w14:paraId="00000251">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&lt;listWit&gt;</w:t>
            </w:r>
          </w:p>
          <w:p w:rsidR="00000000" w:rsidDel="00000000" w:rsidP="00000000" w:rsidRDefault="00000000" w:rsidRPr="00000000" w14:paraId="00000252">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w:t>
            </w:r>
            <w:r w:rsidDel="00000000" w:rsidR="00000000" w:rsidRPr="00000000">
              <w:rPr>
                <w:color w:val="000096"/>
                <w:sz w:val="18"/>
                <w:szCs w:val="18"/>
                <w:rtl w:val="0"/>
              </w:rPr>
              <w:t xml:space="preserve">&gt;</w:t>
            </w:r>
          </w:p>
          <w:p w:rsidR="00000000" w:rsidDel="00000000" w:rsidP="00000000" w:rsidRDefault="00000000" w:rsidRPr="00000000" w14:paraId="00000253">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&lt;abbr&gt;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&lt;/hi&gt;&lt;/abbr&gt;</w:t>
            </w:r>
          </w:p>
          <w:p w:rsidR="00000000" w:rsidDel="00000000" w:rsidP="00000000" w:rsidRDefault="00000000" w:rsidRPr="00000000" w14:paraId="00000254">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&lt;msDesc&gt;</w:t>
            </w:r>
            <w:r w:rsidDel="00000000" w:rsidR="00000000" w:rsidRPr="00000000">
              <w:rPr>
                <w:sz w:val="18"/>
                <w:szCs w:val="18"/>
                <w:rtl w:val="0"/>
              </w:rPr>
              <w:t xml:space="preserve"> </w:t>
            </w:r>
          </w:p>
          <w:p w:rsidR="00000000" w:rsidDel="00000000" w:rsidP="00000000" w:rsidRDefault="00000000" w:rsidRPr="00000000" w14:paraId="00000255">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256">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Leiden</w:t>
            </w:r>
            <w:r w:rsidDel="00000000" w:rsidR="00000000" w:rsidRPr="00000000">
              <w:rPr>
                <w:color w:val="000096"/>
                <w:sz w:val="18"/>
                <w:szCs w:val="18"/>
                <w:rtl w:val="0"/>
              </w:rPr>
              <w:t xml:space="preserve">&lt;/settlement&gt;</w:t>
            </w:r>
          </w:p>
          <w:p w:rsidR="00000000" w:rsidDel="00000000" w:rsidP="00000000" w:rsidRDefault="00000000" w:rsidRPr="00000000" w14:paraId="00000257">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&lt;institution&gt;</w:t>
            </w:r>
            <w:r w:rsidDel="00000000" w:rsidR="00000000" w:rsidRPr="00000000">
              <w:rPr>
                <w:sz w:val="18"/>
                <w:szCs w:val="18"/>
                <w:rtl w:val="0"/>
              </w:rPr>
              <w:t xml:space="preserve">Leiden University</w:t>
            </w:r>
            <w:r w:rsidDel="00000000" w:rsidR="00000000" w:rsidRPr="00000000">
              <w:rPr>
                <w:color w:val="000096"/>
                <w:sz w:val="18"/>
                <w:szCs w:val="18"/>
                <w:rtl w:val="0"/>
              </w:rPr>
              <w:t xml:space="preserve">&lt;/institution&gt;</w:t>
            </w:r>
          </w:p>
          <w:p w:rsidR="00000000" w:rsidDel="00000000" w:rsidP="00000000" w:rsidRDefault="00000000" w:rsidRPr="00000000" w14:paraId="00000258">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&lt;repository&gt;</w:t>
            </w:r>
            <w:r w:rsidDel="00000000" w:rsidR="00000000" w:rsidRPr="00000000">
              <w:rPr>
                <w:sz w:val="18"/>
                <w:szCs w:val="18"/>
                <w:rtl w:val="0"/>
              </w:rPr>
              <w:t xml:space="preserve">Leiden University Libraries</w:t>
            </w:r>
            <w:r w:rsidDel="00000000" w:rsidR="00000000" w:rsidRPr="00000000">
              <w:rPr>
                <w:color w:val="000096"/>
                <w:sz w:val="18"/>
                <w:szCs w:val="18"/>
                <w:rtl w:val="0"/>
              </w:rPr>
              <w:t xml:space="preserve">&lt;/repository&gt;</w:t>
            </w:r>
          </w:p>
          <w:p w:rsidR="00000000" w:rsidDel="00000000" w:rsidP="00000000" w:rsidRDefault="00000000" w:rsidRPr="00000000" w14:paraId="00000259">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&lt;location&gt;</w:t>
            </w:r>
            <w:r w:rsidDel="00000000" w:rsidR="00000000" w:rsidRPr="00000000">
              <w:rPr>
                <w:sz w:val="18"/>
                <w:szCs w:val="18"/>
                <w:rtl w:val="0"/>
              </w:rPr>
              <w:t xml:space="preserve">Special Collections</w:t>
            </w:r>
            <w:r w:rsidDel="00000000" w:rsidR="00000000" w:rsidRPr="00000000">
              <w:rPr>
                <w:color w:val="000096"/>
                <w:sz w:val="18"/>
                <w:szCs w:val="18"/>
                <w:rtl w:val="0"/>
              </w:rPr>
              <w:t xml:space="preserve">&lt;/location&gt;</w:t>
            </w:r>
          </w:p>
          <w:p w:rsidR="00000000" w:rsidDel="00000000" w:rsidP="00000000" w:rsidRDefault="00000000" w:rsidRPr="00000000" w14:paraId="0000025A">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&lt;idno&gt;</w:t>
            </w:r>
            <w:r w:rsidDel="00000000" w:rsidR="00000000" w:rsidRPr="00000000">
              <w:rPr>
                <w:sz w:val="18"/>
                <w:szCs w:val="18"/>
                <w:rtl w:val="0"/>
              </w:rPr>
              <w:t xml:space="preserve">Or. 23732</w:t>
            </w:r>
            <w:r w:rsidDel="00000000" w:rsidR="00000000" w:rsidRPr="00000000">
              <w:rPr>
                <w:color w:val="000096"/>
                <w:sz w:val="18"/>
                <w:szCs w:val="18"/>
                <w:rtl w:val="0"/>
              </w:rPr>
              <w:t xml:space="preserve">&lt;/idno&gt;</w:t>
            </w:r>
          </w:p>
          <w:p w:rsidR="00000000" w:rsidDel="00000000" w:rsidP="00000000" w:rsidRDefault="00000000" w:rsidRPr="00000000" w14:paraId="0000025B">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r w:rsidDel="00000000" w:rsidR="00000000" w:rsidRPr="00000000">
              <w:rPr>
                <w:sz w:val="18"/>
                <w:szCs w:val="18"/>
                <w:rtl w:val="0"/>
              </w:rPr>
              <w:t xml:space="preserve"> </w:t>
            </w:r>
          </w:p>
          <w:p w:rsidR="00000000" w:rsidDel="00000000" w:rsidP="00000000" w:rsidRDefault="00000000" w:rsidRPr="00000000" w14:paraId="0000025C">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&lt;msContents&gt;</w:t>
            </w:r>
          </w:p>
          <w:p w:rsidR="00000000" w:rsidDel="00000000" w:rsidP="00000000" w:rsidRDefault="00000000" w:rsidRPr="00000000" w14:paraId="0000025D">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r w:rsidDel="00000000" w:rsidR="00000000" w:rsidRPr="00000000">
              <w:rPr>
                <w:sz w:val="18"/>
                <w:szCs w:val="18"/>
                <w:rtl w:val="0"/>
              </w:rPr>
              <w:t xml:space="preserve">   </w:t>
            </w:r>
          </w:p>
          <w:p w:rsidR="00000000" w:rsidDel="00000000" w:rsidP="00000000" w:rsidRDefault="00000000" w:rsidRPr="00000000" w14:paraId="0000025E">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&lt;author&gt;</w:t>
            </w:r>
            <w:r w:rsidDel="00000000" w:rsidR="00000000" w:rsidRPr="00000000">
              <w:rPr>
                <w:sz w:val="18"/>
                <w:szCs w:val="18"/>
                <w:rtl w:val="0"/>
              </w:rPr>
              <w:t xml:space="preserve">Śāntarakṣita</w:t>
            </w:r>
            <w:r w:rsidDel="00000000" w:rsidR="00000000" w:rsidRPr="00000000">
              <w:rPr>
                <w:color w:val="000096"/>
                <w:sz w:val="18"/>
                <w:szCs w:val="18"/>
                <w:rtl w:val="0"/>
              </w:rPr>
              <w:t xml:space="preserve">&lt;/author&gt;</w:t>
            </w:r>
            <w:r w:rsidDel="00000000" w:rsidR="00000000" w:rsidRPr="00000000">
              <w:rPr>
                <w:sz w:val="18"/>
                <w:szCs w:val="18"/>
                <w:rtl w:val="0"/>
              </w:rPr>
              <w:t xml:space="preserve">   </w:t>
            </w:r>
          </w:p>
          <w:p w:rsidR="00000000" w:rsidDel="00000000" w:rsidP="00000000" w:rsidRDefault="00000000" w:rsidRPr="00000000" w14:paraId="0000025F">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Vipañcitārthā</w:t>
            </w:r>
            <w:r w:rsidDel="00000000" w:rsidR="00000000" w:rsidRPr="00000000">
              <w:rPr>
                <w:color w:val="000096"/>
                <w:sz w:val="18"/>
                <w:szCs w:val="18"/>
                <w:rtl w:val="0"/>
              </w:rPr>
              <w:t xml:space="preserve">&lt;/title&gt;</w:t>
            </w:r>
          </w:p>
          <w:p w:rsidR="00000000" w:rsidDel="00000000" w:rsidP="00000000" w:rsidRDefault="00000000" w:rsidRPr="00000000" w14:paraId="00000260">
            <w:pPr>
              <w:widowControl w:val="0"/>
              <w:ind w:left="1350" w:firstLine="0"/>
              <w:rPr>
                <w:color w:val="000096"/>
                <w:sz w:val="18"/>
                <w:szCs w:val="18"/>
              </w:rPr>
            </w:pPr>
            <w:commentRangeStart w:id="3"/>
            <w:r w:rsidDel="00000000" w:rsidR="00000000" w:rsidRPr="00000000">
              <w:rPr>
                <w:color w:val="000096"/>
                <w:sz w:val="18"/>
                <w:szCs w:val="18"/>
                <w:rtl w:val="0"/>
              </w:rPr>
              <w:t xml:space="preserve">&lt;colophon </w:t>
            </w:r>
            <w:r w:rsidDel="00000000" w:rsidR="00000000" w:rsidRPr="00000000">
              <w:rPr>
                <w:color w:val="f5844c"/>
                <w:sz w:val="18"/>
                <w:szCs w:val="18"/>
                <w:rtl w:val="0"/>
              </w:rPr>
              <w:t xml:space="preserve">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"ozn-Latn"</w:t>
            </w:r>
            <w:r w:rsidDel="00000000" w:rsidR="00000000" w:rsidRPr="00000000">
              <w:rPr>
                <w:color w:val="000096"/>
                <w:sz w:val="18"/>
                <w:szCs w:val="18"/>
                <w:rtl w:val="0"/>
              </w:rPr>
              <w:t xml:space="preserve">&gt;&lt;/colophon&gt;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61">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&lt;/msItem&gt;</w:t>
            </w:r>
            <w:r w:rsidDel="00000000" w:rsidR="00000000" w:rsidRPr="00000000">
              <w:rPr>
                <w:sz w:val="18"/>
                <w:szCs w:val="18"/>
                <w:rtl w:val="0"/>
              </w:rPr>
              <w:t xml:space="preserve"> </w:t>
            </w:r>
          </w:p>
          <w:p w:rsidR="00000000" w:rsidDel="00000000" w:rsidP="00000000" w:rsidRDefault="00000000" w:rsidRPr="00000000" w14:paraId="00000262">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&lt;summary&gt;</w:t>
            </w:r>
            <w:r w:rsidDel="00000000" w:rsidR="00000000" w:rsidRPr="00000000">
              <w:rPr>
                <w:color w:val="0000ff"/>
                <w:sz w:val="18"/>
                <w:szCs w:val="18"/>
                <w:rtl w:val="0"/>
              </w:rPr>
              <w:t xml:space="preserve">summary of the contents of the witness</w:t>
            </w:r>
            <w:r w:rsidDel="00000000" w:rsidR="00000000" w:rsidRPr="00000000">
              <w:rPr>
                <w:color w:val="000096"/>
                <w:sz w:val="18"/>
                <w:szCs w:val="18"/>
                <w:rtl w:val="0"/>
              </w:rPr>
              <w:t xml:space="preserve">&lt;/summary&gt;</w:t>
            </w:r>
          </w:p>
          <w:p w:rsidR="00000000" w:rsidDel="00000000" w:rsidP="00000000" w:rsidRDefault="00000000" w:rsidRPr="00000000" w14:paraId="00000263">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&lt;/msContents&gt;</w:t>
            </w:r>
          </w:p>
          <w:p w:rsidR="00000000" w:rsidDel="00000000" w:rsidP="00000000" w:rsidRDefault="00000000" w:rsidRPr="00000000" w14:paraId="00000264">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&lt;physDesc&gt;</w:t>
            </w:r>
            <w:r w:rsidDel="00000000" w:rsidR="00000000" w:rsidRPr="00000000">
              <w:rPr>
                <w:sz w:val="18"/>
                <w:szCs w:val="18"/>
                <w:rtl w:val="0"/>
              </w:rPr>
              <w:t xml:space="preserve">  </w:t>
            </w:r>
          </w:p>
          <w:p w:rsidR="00000000" w:rsidDel="00000000" w:rsidP="00000000" w:rsidRDefault="00000000" w:rsidRPr="00000000" w14:paraId="00000265">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&lt;objectDesc&gt;</w:t>
            </w:r>
            <w:r w:rsidDel="00000000" w:rsidR="00000000" w:rsidRPr="00000000">
              <w:rPr>
                <w:sz w:val="18"/>
                <w:szCs w:val="18"/>
                <w:rtl w:val="0"/>
              </w:rPr>
              <w:t xml:space="preserve">  </w:t>
            </w:r>
          </w:p>
          <w:p w:rsidR="00000000" w:rsidDel="00000000" w:rsidP="00000000" w:rsidRDefault="00000000" w:rsidRPr="00000000" w14:paraId="00000266">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Palm-leaf manuscript. 89 leaves in Siddhamātr̥kā script.</w:t>
            </w:r>
            <w:r w:rsidDel="00000000" w:rsidR="00000000" w:rsidRPr="00000000">
              <w:rPr>
                <w:color w:val="000096"/>
                <w:sz w:val="18"/>
                <w:szCs w:val="18"/>
                <w:rtl w:val="0"/>
              </w:rPr>
              <w:t xml:space="preserve">&lt;/p&gt;</w:t>
            </w:r>
          </w:p>
          <w:p w:rsidR="00000000" w:rsidDel="00000000" w:rsidP="00000000" w:rsidRDefault="00000000" w:rsidRPr="00000000" w14:paraId="00000267">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&lt;/objectDesc&gt;</w:t>
            </w:r>
            <w:r w:rsidDel="00000000" w:rsidR="00000000" w:rsidRPr="00000000">
              <w:rPr>
                <w:sz w:val="18"/>
                <w:szCs w:val="18"/>
                <w:rtl w:val="0"/>
              </w:rPr>
              <w:t xml:space="preserve"> </w:t>
            </w:r>
          </w:p>
          <w:p w:rsidR="00000000" w:rsidDel="00000000" w:rsidP="00000000" w:rsidRDefault="00000000" w:rsidRPr="00000000" w14:paraId="00000268">
            <w:pPr>
              <w:pageBreakBefore w:val="0"/>
              <w:ind w:left="1170" w:firstLine="0"/>
              <w:rPr>
                <w:color w:val="0000ff"/>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&lt;handDesc</w:t>
            </w:r>
            <w:r w:rsidDel="00000000" w:rsidR="00000000" w:rsidRPr="00000000">
              <w:rPr>
                <w:color w:val="0000ff"/>
                <w:sz w:val="18"/>
                <w:szCs w:val="18"/>
                <w:rtl w:val="0"/>
              </w:rPr>
              <w:t xml:space="preserve">&gt;</w:t>
            </w:r>
          </w:p>
          <w:p w:rsidR="00000000" w:rsidDel="00000000" w:rsidP="00000000" w:rsidRDefault="00000000" w:rsidRPr="00000000" w14:paraId="00000269">
            <w:pPr>
              <w:pageBreakBefore w:val="0"/>
              <w:widowControl w:val="0"/>
              <w:ind w:left="1530" w:firstLine="0"/>
              <w:rPr>
                <w:color w:val="000096"/>
                <w:sz w:val="18"/>
                <w:szCs w:val="18"/>
              </w:rPr>
            </w:pPr>
            <w:r w:rsidDel="00000000" w:rsidR="00000000" w:rsidRPr="00000000">
              <w:rPr>
                <w:color w:val="000096"/>
                <w:sz w:val="18"/>
                <w:szCs w:val="18"/>
                <w:rtl w:val="0"/>
              </w:rPr>
              <w:t xml:space="preserve">&lt;handNote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 </w:t>
            </w:r>
            <w:r w:rsidDel="00000000" w:rsidR="00000000" w:rsidRPr="00000000">
              <w:rPr>
                <w:color w:val="993300"/>
                <w:sz w:val="18"/>
                <w:szCs w:val="18"/>
                <w:rtl w:val="0"/>
              </w:rPr>
              <w:t xml:space="preserve">"A1_H1" </w:t>
            </w:r>
            <w:r w:rsidDel="00000000" w:rsidR="00000000" w:rsidRPr="00000000">
              <w:rPr>
                <w:color w:val="f5844c"/>
                <w:sz w:val="18"/>
                <w:szCs w:val="18"/>
                <w:rtl w:val="0"/>
              </w:rPr>
              <w:t xml:space="preserve">scriptRef=</w:t>
            </w:r>
            <w:r w:rsidDel="00000000" w:rsidR="00000000" w:rsidRPr="00000000">
              <w:rPr>
                <w:color w:val="993300"/>
                <w:sz w:val="18"/>
                <w:szCs w:val="18"/>
                <w:rtl w:val="0"/>
              </w:rPr>
              <w:t xml:space="preserve">"class:38774 maturity:83213"</w:t>
            </w:r>
            <w:r w:rsidDel="00000000" w:rsidR="00000000" w:rsidRPr="00000000">
              <w:rPr>
                <w:color w:val="000096"/>
                <w:sz w:val="18"/>
                <w:szCs w:val="18"/>
                <w:rtl w:val="0"/>
              </w:rPr>
              <w:t xml:space="preserve">&gt;</w:t>
            </w:r>
          </w:p>
          <w:p w:rsidR="00000000" w:rsidDel="00000000" w:rsidP="00000000" w:rsidRDefault="00000000" w:rsidRPr="00000000" w14:paraId="0000026A">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"hand"</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w:t>
            </w:r>
            <w:r w:rsidDel="00000000" w:rsidR="00000000" w:rsidRPr="00000000">
              <w:rPr>
                <w:sz w:val="18"/>
                <w:szCs w:val="18"/>
                <w:rtl w:val="0"/>
              </w:rPr>
              <w:t xml:space="preserve">H</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&lt;/hi&gt;&lt;/abbr&gt;</w:t>
            </w:r>
          </w:p>
          <w:p w:rsidR="00000000" w:rsidDel="00000000" w:rsidP="00000000" w:rsidRDefault="00000000" w:rsidRPr="00000000" w14:paraId="0000026B">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&lt;p&gt;</w:t>
            </w:r>
            <w:r w:rsidDel="00000000" w:rsidR="00000000" w:rsidRPr="00000000">
              <w:rPr>
                <w:sz w:val="18"/>
                <w:szCs w:val="18"/>
                <w:rtl w:val="0"/>
              </w:rPr>
              <w:t xml:space="preserve">main hand of the manuscript, black ink</w:t>
            </w:r>
            <w:r w:rsidDel="00000000" w:rsidR="00000000" w:rsidRPr="00000000">
              <w:rPr>
                <w:color w:val="000096"/>
                <w:sz w:val="18"/>
                <w:szCs w:val="18"/>
                <w:rtl w:val="0"/>
              </w:rPr>
              <w:t xml:space="preserve">&lt;/p&gt;</w:t>
            </w:r>
          </w:p>
          <w:p w:rsidR="00000000" w:rsidDel="00000000" w:rsidP="00000000" w:rsidRDefault="00000000" w:rsidRPr="00000000" w14:paraId="0000026C">
            <w:pPr>
              <w:pageBreakBefore w:val="0"/>
              <w:widowControl w:val="0"/>
              <w:rPr>
                <w:color w:val="ff0000"/>
                <w:sz w:val="18"/>
                <w:szCs w:val="18"/>
              </w:rPr>
            </w:pPr>
            <w:r w:rsidDel="00000000" w:rsidR="00000000" w:rsidRPr="00000000">
              <w:rPr>
                <w:color w:val="000096"/>
                <w:sz w:val="18"/>
                <w:szCs w:val="18"/>
                <w:rtl w:val="0"/>
              </w:rPr>
              <w:t xml:space="preserve">                             &lt;/handNote&gt;</w:t>
            </w:r>
            <w:r w:rsidDel="00000000" w:rsidR="00000000" w:rsidRPr="00000000">
              <w:rPr>
                <w:rtl w:val="0"/>
              </w:rPr>
            </w:r>
          </w:p>
          <w:p w:rsidR="00000000" w:rsidDel="00000000" w:rsidP="00000000" w:rsidRDefault="00000000" w:rsidRPr="00000000" w14:paraId="0000026D">
            <w:pPr>
              <w:pageBreakBefore w:val="0"/>
              <w:widowControl w:val="0"/>
              <w:rPr>
                <w:sz w:val="18"/>
                <w:szCs w:val="18"/>
              </w:rPr>
            </w:pPr>
            <w:r w:rsidDel="00000000" w:rsidR="00000000" w:rsidRPr="00000000">
              <w:rPr>
                <w:color w:val="ff0000"/>
                <w:sz w:val="18"/>
                <w:szCs w:val="18"/>
                <w:rtl w:val="0"/>
              </w:rPr>
              <w:t xml:space="preserve">                         </w:t>
            </w:r>
            <w:r w:rsidDel="00000000" w:rsidR="00000000" w:rsidRPr="00000000">
              <w:rPr>
                <w:color w:val="000096"/>
                <w:sz w:val="18"/>
                <w:szCs w:val="18"/>
                <w:rtl w:val="0"/>
              </w:rPr>
              <w:t xml:space="preserve">&lt;/handDesc&gt;</w:t>
            </w:r>
            <w:r w:rsidDel="00000000" w:rsidR="00000000" w:rsidRPr="00000000">
              <w:rPr>
                <w:rtl w:val="0"/>
              </w:rPr>
            </w:r>
          </w:p>
          <w:p w:rsidR="00000000" w:rsidDel="00000000" w:rsidP="00000000" w:rsidRDefault="00000000" w:rsidRPr="00000000" w14:paraId="0000026E">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&lt;/physDesc&gt;</w:t>
            </w:r>
            <w:r w:rsidDel="00000000" w:rsidR="00000000" w:rsidRPr="00000000">
              <w:rPr>
                <w:sz w:val="18"/>
                <w:szCs w:val="18"/>
                <w:rtl w:val="0"/>
              </w:rPr>
              <w:t xml:space="preserve"> </w:t>
            </w:r>
          </w:p>
          <w:p w:rsidR="00000000" w:rsidDel="00000000" w:rsidP="00000000" w:rsidRDefault="00000000" w:rsidRPr="00000000" w14:paraId="0000026F">
            <w:pPr>
              <w:pageBreakBefore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&lt;history&gt;</w:t>
            </w:r>
            <w:r w:rsidDel="00000000" w:rsidR="00000000" w:rsidRPr="00000000">
              <w:rPr>
                <w:sz w:val="18"/>
                <w:szCs w:val="18"/>
                <w:rtl w:val="0"/>
              </w:rPr>
              <w:t xml:space="preserve"> </w:t>
            </w:r>
          </w:p>
          <w:p w:rsidR="00000000" w:rsidDel="00000000" w:rsidP="00000000" w:rsidRDefault="00000000" w:rsidRPr="00000000" w14:paraId="00000270">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The manuscript was apparently written in </w:t>
            </w:r>
            <w:r w:rsidDel="00000000" w:rsidR="00000000" w:rsidRPr="00000000">
              <w:rPr>
                <w:color w:val="000096"/>
                <w:sz w:val="18"/>
                <w:szCs w:val="18"/>
                <w:rtl w:val="0"/>
              </w:rPr>
              <w:t xml:space="preserve">&lt;origDate</w:t>
            </w:r>
            <w:r w:rsidDel="00000000" w:rsidR="00000000" w:rsidRPr="00000000">
              <w:rPr>
                <w:color w:val="f5844c"/>
                <w:sz w:val="18"/>
                <w:szCs w:val="18"/>
                <w:rtl w:val="0"/>
              </w:rPr>
              <w:t xml:space="preserve"> when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"1152"</w:t>
            </w:r>
            <w:r w:rsidDel="00000000" w:rsidR="00000000" w:rsidRPr="00000000">
              <w:rPr>
                <w:color w:val="000096"/>
                <w:sz w:val="18"/>
                <w:szCs w:val="18"/>
                <w:rtl w:val="0"/>
              </w:rPr>
              <w:t xml:space="preserve">&gt;</w:t>
            </w:r>
            <w:r w:rsidDel="00000000" w:rsidR="00000000" w:rsidRPr="00000000">
              <w:rPr>
                <w:sz w:val="18"/>
                <w:szCs w:val="18"/>
                <w:rtl w:val="0"/>
              </w:rPr>
              <w:t xml:space="preserve">1152 CE</w:t>
            </w:r>
            <w:r w:rsidDel="00000000" w:rsidR="00000000" w:rsidRPr="00000000">
              <w:rPr>
                <w:color w:val="000096"/>
                <w:sz w:val="18"/>
                <w:szCs w:val="18"/>
                <w:rtl w:val="0"/>
              </w:rPr>
              <w:t xml:space="preserve">&lt;/origDate&gt;</w:t>
            </w:r>
            <w:r w:rsidDel="00000000" w:rsidR="00000000" w:rsidRPr="00000000">
              <w:rPr>
                <w:sz w:val="18"/>
                <w:szCs w:val="18"/>
                <w:rtl w:val="0"/>
              </w:rPr>
              <w:t xml:space="preserve"> and found, in June 1934, by Rāhula Sāṅkṛtyāyana in the monastery of Kun-de-ling (Lhasa).</w:t>
            </w:r>
            <w:r w:rsidDel="00000000" w:rsidR="00000000" w:rsidRPr="00000000">
              <w:rPr>
                <w:color w:val="000096"/>
                <w:sz w:val="18"/>
                <w:szCs w:val="18"/>
                <w:rtl w:val="0"/>
              </w:rPr>
              <w:t xml:space="preserve">&lt;/p&gt;</w:t>
            </w:r>
          </w:p>
          <w:p w:rsidR="00000000" w:rsidDel="00000000" w:rsidP="00000000" w:rsidRDefault="00000000" w:rsidRPr="00000000" w14:paraId="00000271">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&lt;/history&gt;</w:t>
            </w:r>
          </w:p>
          <w:p w:rsidR="00000000" w:rsidDel="00000000" w:rsidP="00000000" w:rsidRDefault="00000000" w:rsidRPr="00000000" w14:paraId="00000272">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&lt;/msDesc&gt;</w:t>
            </w:r>
          </w:p>
          <w:p w:rsidR="00000000" w:rsidDel="00000000" w:rsidP="00000000" w:rsidRDefault="00000000" w:rsidRPr="00000000" w14:paraId="00000273">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&lt;/witness&gt;</w:t>
            </w:r>
          </w:p>
          <w:p w:rsidR="00000000" w:rsidDel="00000000" w:rsidP="00000000" w:rsidRDefault="00000000" w:rsidRPr="00000000" w14:paraId="00000274">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"A2"</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&lt;/witness&gt;</w:t>
            </w:r>
          </w:p>
          <w:p w:rsidR="00000000" w:rsidDel="00000000" w:rsidP="00000000" w:rsidRDefault="00000000" w:rsidRPr="00000000" w14:paraId="00000275">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&lt;/witness&gt;</w:t>
            </w:r>
          </w:p>
          <w:p w:rsidR="00000000" w:rsidDel="00000000" w:rsidP="00000000" w:rsidRDefault="00000000" w:rsidRPr="00000000" w14:paraId="00000276">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&lt;/listWit&gt;</w:t>
            </w:r>
          </w:p>
          <w:p w:rsidR="00000000" w:rsidDel="00000000" w:rsidP="00000000" w:rsidRDefault="00000000" w:rsidRPr="00000000" w14:paraId="00000277">
            <w:pPr>
              <w:pageBreakBefore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&lt;/sourceDesc&gt;</w:t>
            </w:r>
            <w:r w:rsidDel="00000000" w:rsidR="00000000" w:rsidRPr="00000000">
              <w:rPr>
                <w:rtl w:val="0"/>
              </w:rPr>
            </w:r>
          </w:p>
        </w:tc>
      </w:tr>
    </w:tbl>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jc w:val="both"/>
        <w:rPr/>
      </w:pPr>
      <w:r w:rsidDel="00000000" w:rsidR="00000000" w:rsidRPr="00000000">
        <w:rPr>
          <w:rtl w:val="0"/>
        </w:rPr>
        <w:t xml:space="preserve">You might need to record metadata in even more detail than the above; in this case, contact the project’s XML-TEI Data Manager. </w:t>
      </w:r>
    </w:p>
    <w:p w:rsidR="00000000" w:rsidDel="00000000" w:rsidP="00000000" w:rsidRDefault="00000000" w:rsidRPr="00000000" w14:paraId="0000027A">
      <w:pPr>
        <w:pageBreakBefore w:val="0"/>
        <w:jc w:val="both"/>
        <w:rPr/>
      </w:pPr>
      <w:r w:rsidDel="00000000" w:rsidR="00000000" w:rsidRPr="00000000">
        <w:rPr>
          <w:rtl w:val="0"/>
        </w:rPr>
      </w:r>
    </w:p>
    <w:p w:rsidR="00000000" w:rsidDel="00000000" w:rsidP="00000000" w:rsidRDefault="00000000" w:rsidRPr="00000000" w14:paraId="0000027B">
      <w:pPr>
        <w:pStyle w:val="Heading4"/>
        <w:pageBreakBefore w:val="0"/>
        <w:rPr/>
      </w:pPr>
      <w:bookmarkStart w:colFirst="0" w:colLast="0" w:name="_thw7ng7mzc2p" w:id="15"/>
      <w:bookmarkEnd w:id="15"/>
      <w:r w:rsidDel="00000000" w:rsidR="00000000" w:rsidRPr="00000000">
        <w:rPr>
          <w:rtl w:val="0"/>
        </w:rPr>
        <w:t xml:space="preserve">&lt;handDesc&gt; </w:t>
      </w:r>
      <w:r w:rsidDel="00000000" w:rsidR="00000000" w:rsidRPr="00000000">
        <w:rPr>
          <w:rtl w:val="0"/>
        </w:rPr>
        <w:t xml:space="preserve">— Encoding the hand(s) with its/their script(s) </w:t>
      </w:r>
      <w:r w:rsidDel="00000000" w:rsidR="00000000" w:rsidRPr="00000000">
        <w:rPr>
          <w:rtl w:val="0"/>
        </w:rPr>
      </w:r>
    </w:p>
    <w:p w:rsidR="00000000" w:rsidDel="00000000" w:rsidP="00000000" w:rsidRDefault="00000000" w:rsidRPr="00000000" w14:paraId="0000027C">
      <w:pPr>
        <w:pageBreakBefore w:val="0"/>
        <w:jc w:val="both"/>
        <w:rPr/>
      </w:pPr>
      <w:r w:rsidDel="00000000" w:rsidR="00000000" w:rsidRPr="00000000">
        <w:rPr>
          <w:rtl w:val="0"/>
        </w:rPr>
        <w:t xml:space="preserve">As briefly introduced in §</w:t>
      </w:r>
      <w:hyperlink w:anchor="_2pm40aphoq8y">
        <w:r w:rsidDel="00000000" w:rsidR="00000000" w:rsidRPr="00000000">
          <w:rPr>
            <w:color w:val="1155cc"/>
            <w:u w:val="single"/>
            <w:rtl w:val="0"/>
          </w:rPr>
          <w:t xml:space="preserve">&lt;sourceDesc&gt;</w:t>
        </w:r>
      </w:hyperlink>
      <w:r w:rsidDel="00000000" w:rsidR="00000000" w:rsidRPr="00000000">
        <w:rPr>
          <w:rtl w:val="0"/>
        </w:rPr>
        <w:t xml:space="preserve">, the script(s) used in a manuscript must be encoded in &lt;handDesc&gt;. Below, we will offer a more detailed description of how to do so. The same element &lt;handDesc&gt; will be used if multiple hands are identifiable within the manuscript. If you need to refer to individual hands in your critical apparatus, then you should encode each hand as a child of &lt;handDesc&gt;. If you want to record and describe more than one hand, you must add the attribute @hands in &lt;handDesc&gt;; its value, which must be numerical, will indicate the total amount of encoded hands</w:t>
      </w:r>
      <w:r w:rsidDel="00000000" w:rsidR="00000000" w:rsidRPr="00000000">
        <w:rPr>
          <w:rtl w:val="0"/>
        </w:rPr>
        <w:t xml:space="preserve">. Note that we consider each different script found within a single witness to represent a distinct hand.</w:t>
      </w:r>
    </w:p>
    <w:p w:rsidR="00000000" w:rsidDel="00000000" w:rsidP="00000000" w:rsidRDefault="00000000" w:rsidRPr="00000000" w14:paraId="0000027D">
      <w:pPr>
        <w:pageBreakBefore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rPr>
                <w:color w:val="000096"/>
                <w:sz w:val="18"/>
                <w:szCs w:val="18"/>
              </w:rPr>
            </w:pP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w:t>
            </w:r>
            <w:r w:rsidDel="00000000" w:rsidR="00000000" w:rsidRPr="00000000">
              <w:rPr>
                <w:color w:val="000096"/>
                <w:sz w:val="18"/>
                <w:szCs w:val="18"/>
                <w:rtl w:val="0"/>
              </w:rPr>
              <w:t xml:space="preserve">&gt;</w:t>
            </w:r>
          </w:p>
          <w:p w:rsidR="00000000" w:rsidDel="00000000" w:rsidP="00000000" w:rsidRDefault="00000000" w:rsidRPr="00000000" w14:paraId="00000280">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&lt;abbr&gt;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&lt;/hi&gt;&lt;/abbr&gt;</w:t>
            </w:r>
          </w:p>
          <w:p w:rsidR="00000000" w:rsidDel="00000000" w:rsidP="00000000" w:rsidRDefault="00000000" w:rsidRPr="00000000" w14:paraId="00000281">
            <w:pPr>
              <w:pageBreakBefore w:val="0"/>
              <w:widowControl w:val="0"/>
              <w:rPr>
                <w:sz w:val="18"/>
                <w:szCs w:val="18"/>
              </w:rPr>
            </w:pPr>
            <w:r w:rsidDel="00000000" w:rsidR="00000000" w:rsidRPr="00000000">
              <w:rPr>
                <w:sz w:val="18"/>
                <w:szCs w:val="18"/>
                <w:rtl w:val="0"/>
              </w:rPr>
              <w:tab/>
              <w:t xml:space="preserve">     </w:t>
            </w:r>
            <w:r w:rsidDel="00000000" w:rsidR="00000000" w:rsidRPr="00000000">
              <w:rPr>
                <w:color w:val="000096"/>
                <w:sz w:val="18"/>
                <w:szCs w:val="18"/>
                <w:rtl w:val="0"/>
              </w:rPr>
              <w:t xml:space="preserve">&lt;msDesc&gt;</w:t>
            </w:r>
            <w:r w:rsidDel="00000000" w:rsidR="00000000" w:rsidRPr="00000000">
              <w:rPr>
                <w:sz w:val="18"/>
                <w:szCs w:val="18"/>
                <w:rtl w:val="0"/>
              </w:rPr>
              <w:t xml:space="preserve"> </w:t>
            </w:r>
          </w:p>
          <w:p w:rsidR="00000000" w:rsidDel="00000000" w:rsidP="00000000" w:rsidRDefault="00000000" w:rsidRPr="00000000" w14:paraId="00000282">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&lt;msIdentifier&gt;</w:t>
            </w:r>
          </w:p>
          <w:p w:rsidR="00000000" w:rsidDel="00000000" w:rsidP="00000000" w:rsidRDefault="00000000" w:rsidRPr="00000000" w14:paraId="00000283">
            <w:pPr>
              <w:pageBreakBefore w:val="0"/>
              <w:widowControl w:val="0"/>
              <w:rPr>
                <w:color w:val="000096"/>
                <w:sz w:val="18"/>
                <w:szCs w:val="18"/>
              </w:rPr>
            </w:pPr>
            <w:r w:rsidDel="00000000" w:rsidR="00000000" w:rsidRPr="00000000">
              <w:rPr>
                <w:sz w:val="18"/>
                <w:szCs w:val="18"/>
                <w:rtl w:val="0"/>
              </w:rPr>
              <w:tab/>
              <w:tab/>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Leiden</w:t>
            </w:r>
            <w:r w:rsidDel="00000000" w:rsidR="00000000" w:rsidRPr="00000000">
              <w:rPr>
                <w:color w:val="000096"/>
                <w:sz w:val="18"/>
                <w:szCs w:val="18"/>
                <w:rtl w:val="0"/>
              </w:rPr>
              <w:t xml:space="preserve">&lt;/settlement&gt;</w:t>
            </w:r>
          </w:p>
          <w:p w:rsidR="00000000" w:rsidDel="00000000" w:rsidP="00000000" w:rsidRDefault="00000000" w:rsidRPr="00000000" w14:paraId="00000284">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&lt;/msIdentifier&gt;</w:t>
            </w:r>
          </w:p>
          <w:p w:rsidR="00000000" w:rsidDel="00000000" w:rsidP="00000000" w:rsidRDefault="00000000" w:rsidRPr="00000000" w14:paraId="00000285">
            <w:pPr>
              <w:pageBreakBefore w:val="0"/>
              <w:widowControl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286">
            <w:pPr>
              <w:pageBreakBefore w:val="0"/>
              <w:widowControl w:val="0"/>
              <w:rPr>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&lt;physDesc&gt;</w:t>
            </w:r>
            <w:r w:rsidDel="00000000" w:rsidR="00000000" w:rsidRPr="00000000">
              <w:rPr>
                <w:sz w:val="18"/>
                <w:szCs w:val="18"/>
                <w:rtl w:val="0"/>
              </w:rPr>
              <w:t xml:space="preserve">                                                                            </w:t>
            </w:r>
          </w:p>
          <w:p w:rsidR="00000000" w:rsidDel="00000000" w:rsidP="00000000" w:rsidRDefault="00000000" w:rsidRPr="00000000" w14:paraId="00000287">
            <w:pPr>
              <w:pageBreakBefore w:val="0"/>
              <w:widowControl w:val="0"/>
              <w:rPr>
                <w:color w:val="000096"/>
                <w:sz w:val="18"/>
                <w:szCs w:val="18"/>
              </w:rPr>
            </w:pPr>
            <w:r w:rsidDel="00000000" w:rsidR="00000000" w:rsidRPr="00000000">
              <w:rPr>
                <w:sz w:val="18"/>
                <w:szCs w:val="18"/>
                <w:rtl w:val="0"/>
              </w:rPr>
              <w:tab/>
              <w:tab/>
              <w:t xml:space="preserve">    </w:t>
            </w:r>
            <w:r w:rsidDel="00000000" w:rsidR="00000000" w:rsidRPr="00000000">
              <w:rPr>
                <w:color w:val="000096"/>
                <w:sz w:val="18"/>
                <w:szCs w:val="18"/>
                <w:rtl w:val="0"/>
              </w:rPr>
              <w:t xml:space="preserve">&lt;handDesc</w:t>
            </w:r>
            <w:r w:rsidDel="00000000" w:rsidR="00000000" w:rsidRPr="00000000">
              <w:rPr>
                <w:color w:val="f5844c"/>
                <w:sz w:val="18"/>
                <w:szCs w:val="18"/>
                <w:rtl w:val="0"/>
              </w:rPr>
              <w:t xml:space="preserve"> hands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w:t>
            </w:r>
          </w:p>
          <w:p w:rsidR="00000000" w:rsidDel="00000000" w:rsidP="00000000" w:rsidRDefault="00000000" w:rsidRPr="00000000" w14:paraId="00000288">
            <w:pPr>
              <w:widowControl w:val="0"/>
              <w:ind w:left="189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89">
            <w:pPr>
              <w:widowControl w:val="0"/>
              <w:ind w:left="1710" w:firstLine="0"/>
              <w:rPr>
                <w:color w:val="000096"/>
                <w:sz w:val="18"/>
                <w:szCs w:val="18"/>
              </w:rPr>
            </w:pPr>
            <w:r w:rsidDel="00000000" w:rsidR="00000000" w:rsidRPr="00000000">
              <w:rPr>
                <w:color w:val="000096"/>
                <w:sz w:val="18"/>
                <w:szCs w:val="18"/>
                <w:rtl w:val="0"/>
              </w:rPr>
              <w:t xml:space="preserve">&lt;/handDesc&gt;</w:t>
            </w:r>
          </w:p>
          <w:p w:rsidR="00000000" w:rsidDel="00000000" w:rsidP="00000000" w:rsidRDefault="00000000" w:rsidRPr="00000000" w14:paraId="0000028A">
            <w:pPr>
              <w:pageBreakBefore w:val="0"/>
              <w:widowControl w:val="0"/>
              <w:rPr>
                <w:color w:val="000096"/>
                <w:sz w:val="18"/>
                <w:szCs w:val="18"/>
              </w:rPr>
            </w:pPr>
            <w:r w:rsidDel="00000000" w:rsidR="00000000" w:rsidRPr="00000000">
              <w:rPr>
                <w:color w:val="000096"/>
                <w:sz w:val="18"/>
                <w:szCs w:val="18"/>
                <w:rtl w:val="0"/>
              </w:rPr>
              <w:t xml:space="preserve">                             &lt;/physDesc&gt;</w:t>
            </w:r>
          </w:p>
          <w:p w:rsidR="00000000" w:rsidDel="00000000" w:rsidP="00000000" w:rsidRDefault="00000000" w:rsidRPr="00000000" w14:paraId="0000028B">
            <w:pPr>
              <w:pageBreakBefore w:val="0"/>
              <w:widowControl w:val="0"/>
              <w:rPr>
                <w:sz w:val="20"/>
                <w:szCs w:val="20"/>
              </w:rPr>
            </w:pPr>
            <w:r w:rsidDel="00000000" w:rsidR="00000000" w:rsidRPr="00000000">
              <w:rPr>
                <w:color w:val="000096"/>
                <w:sz w:val="18"/>
                <w:szCs w:val="18"/>
                <w:rtl w:val="0"/>
              </w:rPr>
              <w:t xml:space="preserve">&lt;/witness&gt;</w:t>
            </w:r>
            <w:r w:rsidDel="00000000" w:rsidR="00000000" w:rsidRPr="00000000">
              <w:rPr>
                <w:rtl w:val="0"/>
              </w:rPr>
            </w:r>
          </w:p>
        </w:tc>
      </w:tr>
    </w:tbl>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jc w:val="both"/>
        <w:rPr/>
      </w:pPr>
      <w:r w:rsidDel="00000000" w:rsidR="00000000" w:rsidRPr="00000000">
        <w:rPr>
          <w:rtl w:val="0"/>
        </w:rPr>
        <w:t xml:space="preserve">Within &lt;handDesc&gt; you will record one &lt;handNote&gt; per hand: each of them will bear a unique @xml:id, an abbreviation encoded in &lt;abbr&gt; and a free-text description of the hand-type itself in a &lt;p&gt;. The main hand of the manuscript comes first:</w:t>
      </w:r>
    </w:p>
    <w:p w:rsidR="00000000" w:rsidDel="00000000" w:rsidP="00000000" w:rsidRDefault="00000000" w:rsidRPr="00000000" w14:paraId="0000028E">
      <w:pPr>
        <w:pageBreakBefore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rPr>
                <w:color w:val="000096"/>
                <w:sz w:val="18"/>
                <w:szCs w:val="18"/>
              </w:rPr>
            </w:pPr>
            <w:r w:rsidDel="00000000" w:rsidR="00000000" w:rsidRPr="00000000">
              <w:rPr>
                <w:color w:val="000096"/>
                <w:sz w:val="18"/>
                <w:szCs w:val="18"/>
                <w:rtl w:val="0"/>
              </w:rPr>
              <w:t xml:space="preserve">&lt;witness</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w:t>
            </w:r>
            <w:r w:rsidDel="00000000" w:rsidR="00000000" w:rsidRPr="00000000">
              <w:rPr>
                <w:color w:val="000096"/>
                <w:sz w:val="18"/>
                <w:szCs w:val="18"/>
                <w:rtl w:val="0"/>
              </w:rPr>
              <w:t xml:space="preserve">&gt;</w:t>
            </w:r>
          </w:p>
          <w:p w:rsidR="00000000" w:rsidDel="00000000" w:rsidP="00000000" w:rsidRDefault="00000000" w:rsidRPr="00000000" w14:paraId="00000291">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&lt;abbr&gt;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&lt;/hi&gt;&lt;/abbr&gt;</w:t>
            </w:r>
          </w:p>
          <w:p w:rsidR="00000000" w:rsidDel="00000000" w:rsidP="00000000" w:rsidRDefault="00000000" w:rsidRPr="00000000" w14:paraId="00000292">
            <w:pPr>
              <w:pageBreakBefore w:val="0"/>
              <w:widowControl w:val="0"/>
              <w:rPr>
                <w:sz w:val="18"/>
                <w:szCs w:val="18"/>
              </w:rPr>
            </w:pPr>
            <w:r w:rsidDel="00000000" w:rsidR="00000000" w:rsidRPr="00000000">
              <w:rPr>
                <w:sz w:val="18"/>
                <w:szCs w:val="18"/>
                <w:rtl w:val="0"/>
              </w:rPr>
              <w:tab/>
            </w:r>
            <w:r w:rsidDel="00000000" w:rsidR="00000000" w:rsidRPr="00000000">
              <w:rPr>
                <w:color w:val="000096"/>
                <w:sz w:val="18"/>
                <w:szCs w:val="18"/>
                <w:rtl w:val="0"/>
              </w:rPr>
              <w:t xml:space="preserve">&lt;msDesc&gt;</w:t>
            </w:r>
            <w:r w:rsidDel="00000000" w:rsidR="00000000" w:rsidRPr="00000000">
              <w:rPr>
                <w:sz w:val="18"/>
                <w:szCs w:val="18"/>
                <w:rtl w:val="0"/>
              </w:rPr>
              <w:t xml:space="preserve"> </w:t>
            </w:r>
          </w:p>
          <w:p w:rsidR="00000000" w:rsidDel="00000000" w:rsidP="00000000" w:rsidRDefault="00000000" w:rsidRPr="00000000" w14:paraId="00000293">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&lt;msIdentifier&gt;</w:t>
            </w:r>
          </w:p>
          <w:p w:rsidR="00000000" w:rsidDel="00000000" w:rsidP="00000000" w:rsidRDefault="00000000" w:rsidRPr="00000000" w14:paraId="00000294">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&lt;settlement&gt;</w:t>
            </w:r>
            <w:r w:rsidDel="00000000" w:rsidR="00000000" w:rsidRPr="00000000">
              <w:rPr>
                <w:sz w:val="18"/>
                <w:szCs w:val="18"/>
                <w:rtl w:val="0"/>
              </w:rPr>
              <w:t xml:space="preserve">Leiden</w:t>
            </w:r>
            <w:r w:rsidDel="00000000" w:rsidR="00000000" w:rsidRPr="00000000">
              <w:rPr>
                <w:color w:val="000096"/>
                <w:sz w:val="18"/>
                <w:szCs w:val="18"/>
                <w:rtl w:val="0"/>
              </w:rPr>
              <w:t xml:space="preserve">&lt;/settlement&gt;</w:t>
            </w:r>
          </w:p>
          <w:p w:rsidR="00000000" w:rsidDel="00000000" w:rsidP="00000000" w:rsidRDefault="00000000" w:rsidRPr="00000000" w14:paraId="00000295">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&lt;/msIdentifier&gt;</w:t>
            </w:r>
          </w:p>
          <w:p w:rsidR="00000000" w:rsidDel="00000000" w:rsidP="00000000" w:rsidRDefault="00000000" w:rsidRPr="00000000" w14:paraId="00000296">
            <w:pPr>
              <w:pageBreakBefore w:val="0"/>
              <w:widowControl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297">
            <w:pPr>
              <w:pageBreakBefore w:val="0"/>
              <w:widowControl w:val="0"/>
              <w:rPr>
                <w:sz w:val="18"/>
                <w:szCs w:val="18"/>
              </w:rPr>
            </w:pPr>
            <w:r w:rsidDel="00000000" w:rsidR="00000000" w:rsidRPr="00000000">
              <w:rPr>
                <w:sz w:val="18"/>
                <w:szCs w:val="18"/>
                <w:rtl w:val="0"/>
              </w:rPr>
              <w:tab/>
            </w:r>
            <w:r w:rsidDel="00000000" w:rsidR="00000000" w:rsidRPr="00000000">
              <w:rPr>
                <w:color w:val="000096"/>
                <w:sz w:val="18"/>
                <w:szCs w:val="18"/>
                <w:rtl w:val="0"/>
              </w:rPr>
              <w:t xml:space="preserve">&lt;physDesc&gt;</w:t>
            </w:r>
            <w:r w:rsidDel="00000000" w:rsidR="00000000" w:rsidRPr="00000000">
              <w:rPr>
                <w:sz w:val="18"/>
                <w:szCs w:val="18"/>
                <w:rtl w:val="0"/>
              </w:rPr>
              <w:t xml:space="preserve">                                                                            </w:t>
            </w:r>
          </w:p>
          <w:p w:rsidR="00000000" w:rsidDel="00000000" w:rsidP="00000000" w:rsidRDefault="00000000" w:rsidRPr="00000000" w14:paraId="00000298">
            <w:pPr>
              <w:pageBreakBefore w:val="0"/>
              <w:widowControl w:val="0"/>
              <w:rPr>
                <w:color w:val="000096"/>
                <w:sz w:val="18"/>
                <w:szCs w:val="18"/>
              </w:rPr>
            </w:pPr>
            <w:r w:rsidDel="00000000" w:rsidR="00000000" w:rsidRPr="00000000">
              <w:rPr>
                <w:sz w:val="18"/>
                <w:szCs w:val="18"/>
                <w:rtl w:val="0"/>
              </w:rPr>
              <w:tab/>
              <w:t xml:space="preserve">       </w:t>
            </w:r>
            <w:r w:rsidDel="00000000" w:rsidR="00000000" w:rsidRPr="00000000">
              <w:rPr>
                <w:color w:val="000096"/>
                <w:sz w:val="18"/>
                <w:szCs w:val="18"/>
                <w:rtl w:val="0"/>
              </w:rPr>
              <w:t xml:space="preserve">&lt;handDesc</w:t>
            </w:r>
            <w:r w:rsidDel="00000000" w:rsidR="00000000" w:rsidRPr="00000000">
              <w:rPr>
                <w:color w:val="f5844c"/>
                <w:sz w:val="18"/>
                <w:szCs w:val="18"/>
                <w:rtl w:val="0"/>
              </w:rPr>
              <w:t xml:space="preserve"> hands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w:t>
            </w:r>
          </w:p>
          <w:p w:rsidR="00000000" w:rsidDel="00000000" w:rsidP="00000000" w:rsidRDefault="00000000" w:rsidRPr="00000000" w14:paraId="00000299">
            <w:pPr>
              <w:pageBreakBefore w:val="0"/>
              <w:widowControl w:val="0"/>
              <w:rPr>
                <w:color w:val="000096"/>
                <w:sz w:val="18"/>
                <w:szCs w:val="18"/>
              </w:rPr>
            </w:pPr>
            <w:r w:rsidDel="00000000" w:rsidR="00000000" w:rsidRPr="00000000">
              <w:rPr>
                <w:sz w:val="18"/>
                <w:szCs w:val="18"/>
                <w:rtl w:val="0"/>
              </w:rPr>
              <w:tab/>
              <w:tab/>
            </w:r>
            <w:commentRangeStart w:id="4"/>
            <w:r w:rsidDel="00000000" w:rsidR="00000000" w:rsidRPr="00000000">
              <w:rPr>
                <w:color w:val="000096"/>
                <w:sz w:val="18"/>
                <w:szCs w:val="18"/>
                <w:rtl w:val="0"/>
              </w:rPr>
              <w:t xml:space="preserve">&lt;handNote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 </w:t>
            </w:r>
            <w:r w:rsidDel="00000000" w:rsidR="00000000" w:rsidRPr="00000000">
              <w:rPr>
                <w:color w:val="993300"/>
                <w:sz w:val="18"/>
                <w:szCs w:val="18"/>
                <w:rtl w:val="0"/>
              </w:rPr>
              <w:t xml:space="preserve">"A1_H1" </w:t>
            </w:r>
            <w:r w:rsidDel="00000000" w:rsidR="00000000" w:rsidRPr="00000000">
              <w:rPr>
                <w:color w:val="f5844c"/>
                <w:sz w:val="18"/>
                <w:szCs w:val="18"/>
                <w:rtl w:val="0"/>
              </w:rPr>
              <w:t xml:space="preserve">scriptRef=</w:t>
            </w:r>
            <w:r w:rsidDel="00000000" w:rsidR="00000000" w:rsidRPr="00000000">
              <w:rPr>
                <w:color w:val="993300"/>
                <w:sz w:val="18"/>
                <w:szCs w:val="18"/>
                <w:rtl w:val="0"/>
              </w:rPr>
              <w:t xml:space="preserve">"class:57470 maturity:83215"</w:t>
            </w:r>
            <w:r w:rsidDel="00000000" w:rsidR="00000000" w:rsidRPr="00000000">
              <w:rPr>
                <w:color w:val="000096"/>
                <w:sz w:val="18"/>
                <w:szCs w:val="18"/>
                <w:rtl w:val="0"/>
              </w:rPr>
              <w:t xml:space="preserve">&gt;</w:t>
            </w:r>
          </w:p>
          <w:p w:rsidR="00000000" w:rsidDel="00000000" w:rsidP="00000000" w:rsidRDefault="00000000" w:rsidRPr="00000000" w14:paraId="0000029A">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"hand"</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w:t>
            </w:r>
            <w:r w:rsidDel="00000000" w:rsidR="00000000" w:rsidRPr="00000000">
              <w:rPr>
                <w:sz w:val="18"/>
                <w:szCs w:val="18"/>
                <w:rtl w:val="0"/>
              </w:rPr>
              <w:t xml:space="preserve">H</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&lt;/hi&gt;&lt;/abbr&gt;</w:t>
            </w:r>
          </w:p>
          <w:p w:rsidR="00000000" w:rsidDel="00000000" w:rsidP="00000000" w:rsidRDefault="00000000" w:rsidRPr="00000000" w14:paraId="0000029B">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&lt;p&gt;</w:t>
            </w:r>
            <w:r w:rsidDel="00000000" w:rsidR="00000000" w:rsidRPr="00000000">
              <w:rPr>
                <w:sz w:val="18"/>
                <w:szCs w:val="18"/>
                <w:rtl w:val="0"/>
              </w:rPr>
              <w:t xml:space="preserve">main hand of the manuscript, black ink, Sundanese script</w:t>
            </w:r>
            <w:r w:rsidDel="00000000" w:rsidR="00000000" w:rsidRPr="00000000">
              <w:rPr>
                <w:color w:val="000096"/>
                <w:sz w:val="18"/>
                <w:szCs w:val="18"/>
                <w:rtl w:val="0"/>
              </w:rPr>
              <w:t xml:space="preserve">&lt;/p&gt;</w:t>
            </w:r>
          </w:p>
          <w:p w:rsidR="00000000" w:rsidDel="00000000" w:rsidP="00000000" w:rsidRDefault="00000000" w:rsidRPr="00000000" w14:paraId="0000029C">
            <w:pPr>
              <w:pageBreakBefore w:val="0"/>
              <w:widowControl w:val="0"/>
              <w:rPr>
                <w:color w:val="000096"/>
                <w:sz w:val="18"/>
                <w:szCs w:val="18"/>
              </w:rPr>
            </w:pPr>
            <w:r w:rsidDel="00000000" w:rsidR="00000000" w:rsidRPr="00000000">
              <w:rPr>
                <w:color w:val="000096"/>
                <w:sz w:val="18"/>
                <w:szCs w:val="18"/>
                <w:rtl w:val="0"/>
              </w:rPr>
              <w:t xml:space="preserve">                             &lt;/handNote&gt;</w:t>
            </w:r>
          </w:p>
          <w:p w:rsidR="00000000" w:rsidDel="00000000" w:rsidP="00000000" w:rsidRDefault="00000000" w:rsidRPr="00000000" w14:paraId="0000029D">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&lt;handNote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"A1_H2"  </w:t>
            </w:r>
            <w:r w:rsidDel="00000000" w:rsidR="00000000" w:rsidRPr="00000000">
              <w:rPr>
                <w:color w:val="f5844c"/>
                <w:sz w:val="18"/>
                <w:szCs w:val="18"/>
                <w:rtl w:val="0"/>
              </w:rPr>
              <w:t xml:space="preserve">scriptRef=</w:t>
            </w:r>
            <w:r w:rsidDel="00000000" w:rsidR="00000000" w:rsidRPr="00000000">
              <w:rPr>
                <w:color w:val="993300"/>
                <w:sz w:val="18"/>
                <w:szCs w:val="18"/>
                <w:rtl w:val="0"/>
              </w:rPr>
              <w:t xml:space="preserve">"class:57470 maturity:83215"</w:t>
            </w:r>
            <w:r w:rsidDel="00000000" w:rsidR="00000000" w:rsidRPr="00000000">
              <w:rPr>
                <w:color w:val="000096"/>
                <w:sz w:val="18"/>
                <w:szCs w:val="18"/>
                <w:rtl w:val="0"/>
              </w:rPr>
              <w:t xml:space="preserve">&gt;</w:t>
            </w:r>
          </w:p>
          <w:p w:rsidR="00000000" w:rsidDel="00000000" w:rsidP="00000000" w:rsidRDefault="00000000" w:rsidRPr="00000000" w14:paraId="0000029E">
            <w:pPr>
              <w:pageBreakBefore w:val="0"/>
              <w:widowControl w:val="0"/>
              <w:rPr>
                <w:color w:val="000096"/>
                <w:sz w:val="18"/>
                <w:szCs w:val="18"/>
              </w:rPr>
            </w:pPr>
            <w:r w:rsidDel="00000000" w:rsidR="00000000" w:rsidRPr="00000000">
              <w:rPr>
                <w:color w:val="000096"/>
                <w:sz w:val="18"/>
                <w:szCs w:val="18"/>
                <w:rtl w:val="0"/>
              </w:rPr>
              <w:t xml:space="preserve">                             &lt;abbr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"hand"</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w:t>
            </w:r>
            <w:r w:rsidDel="00000000" w:rsidR="00000000" w:rsidRPr="00000000">
              <w:rPr>
                <w:sz w:val="18"/>
                <w:szCs w:val="18"/>
                <w:rtl w:val="0"/>
              </w:rPr>
              <w:t xml:space="preserve">H</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"subscript"</w:t>
            </w:r>
            <w:r w:rsidDel="00000000" w:rsidR="00000000" w:rsidRPr="00000000">
              <w:rPr>
                <w:color w:val="000096"/>
                <w:sz w:val="18"/>
                <w:szCs w:val="18"/>
                <w:rtl w:val="0"/>
              </w:rPr>
              <w:t xml:space="preserve">&gt;</w:t>
            </w:r>
            <w:r w:rsidDel="00000000" w:rsidR="00000000" w:rsidRPr="00000000">
              <w:rPr>
                <w:sz w:val="18"/>
                <w:szCs w:val="18"/>
                <w:rtl w:val="0"/>
              </w:rPr>
              <w:t xml:space="preserve">2</w:t>
            </w:r>
            <w:r w:rsidDel="00000000" w:rsidR="00000000" w:rsidRPr="00000000">
              <w:rPr>
                <w:color w:val="000096"/>
                <w:sz w:val="18"/>
                <w:szCs w:val="18"/>
                <w:rtl w:val="0"/>
              </w:rPr>
              <w:t xml:space="preserve">&lt;/hi&gt;&lt;/abbr&gt;</w:t>
            </w:r>
          </w:p>
          <w:p w:rsidR="00000000" w:rsidDel="00000000" w:rsidP="00000000" w:rsidRDefault="00000000" w:rsidRPr="00000000" w14:paraId="0000029F">
            <w:pPr>
              <w:pageBreakBefore w:val="0"/>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generally in red ink, placed on the margins of the manuscript, Sundanese script</w:t>
            </w:r>
            <w:r w:rsidDel="00000000" w:rsidR="00000000" w:rsidRPr="00000000">
              <w:rPr>
                <w:color w:val="000096"/>
                <w:sz w:val="18"/>
                <w:szCs w:val="18"/>
                <w:rtl w:val="0"/>
              </w:rPr>
              <w:t xml:space="preserve">&lt;/p&gt;</w:t>
            </w:r>
          </w:p>
          <w:p w:rsidR="00000000" w:rsidDel="00000000" w:rsidP="00000000" w:rsidRDefault="00000000" w:rsidRPr="00000000" w14:paraId="000002A0">
            <w:pPr>
              <w:pageBreakBefore w:val="0"/>
              <w:widowControl w:val="0"/>
              <w:rPr>
                <w:color w:val="000096"/>
                <w:sz w:val="18"/>
                <w:szCs w:val="18"/>
              </w:rPr>
            </w:pPr>
            <w:r w:rsidDel="00000000" w:rsidR="00000000" w:rsidRPr="00000000">
              <w:rPr>
                <w:color w:val="000096"/>
                <w:sz w:val="18"/>
                <w:szCs w:val="18"/>
                <w:rtl w:val="0"/>
              </w:rPr>
              <w:t xml:space="preserve">                             &lt;/handNote&gt;</w:t>
            </w:r>
          </w:p>
          <w:p w:rsidR="00000000" w:rsidDel="00000000" w:rsidP="00000000" w:rsidRDefault="00000000" w:rsidRPr="00000000" w14:paraId="000002A1">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&lt;handNote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"A1_H3"  </w:t>
            </w:r>
            <w:r w:rsidDel="00000000" w:rsidR="00000000" w:rsidRPr="00000000">
              <w:rPr>
                <w:color w:val="f5844c"/>
                <w:sz w:val="18"/>
                <w:szCs w:val="18"/>
                <w:rtl w:val="0"/>
              </w:rPr>
              <w:t xml:space="preserve">scriptRef=</w:t>
            </w:r>
            <w:r w:rsidDel="00000000" w:rsidR="00000000" w:rsidRPr="00000000">
              <w:rPr>
                <w:color w:val="993300"/>
                <w:sz w:val="18"/>
                <w:szCs w:val="18"/>
                <w:rtl w:val="0"/>
              </w:rPr>
              <w:t xml:space="preserve">"class:57470 maturity:83215"</w:t>
            </w:r>
            <w:r w:rsidDel="00000000" w:rsidR="00000000" w:rsidRPr="00000000">
              <w:rPr>
                <w:color w:val="000096"/>
                <w:sz w:val="18"/>
                <w:szCs w:val="18"/>
                <w:rtl w:val="0"/>
              </w:rPr>
              <w:t xml:space="preserve">&gt;</w:t>
            </w:r>
          </w:p>
          <w:p w:rsidR="00000000" w:rsidDel="00000000" w:rsidP="00000000" w:rsidRDefault="00000000" w:rsidRPr="00000000" w14:paraId="000002A2">
            <w:pPr>
              <w:pageBreakBefore w:val="0"/>
              <w:widowControl w:val="0"/>
              <w:rPr>
                <w:color w:val="000096"/>
                <w:sz w:val="18"/>
                <w:szCs w:val="18"/>
              </w:rPr>
            </w:pPr>
            <w:r w:rsidDel="00000000" w:rsidR="00000000" w:rsidRPr="00000000">
              <w:rPr>
                <w:color w:val="000096"/>
                <w:sz w:val="18"/>
                <w:szCs w:val="18"/>
                <w:rtl w:val="0"/>
              </w:rPr>
              <w:t xml:space="preserve">                             &lt;abbr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"hand"</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&lt;/hi&gt;</w:t>
            </w:r>
            <w:r w:rsidDel="00000000" w:rsidR="00000000" w:rsidRPr="00000000">
              <w:rPr>
                <w:sz w:val="18"/>
                <w:szCs w:val="18"/>
                <w:rtl w:val="0"/>
              </w:rPr>
              <w:t xml:space="preserve">H</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"subscript"</w:t>
            </w:r>
            <w:r w:rsidDel="00000000" w:rsidR="00000000" w:rsidRPr="00000000">
              <w:rPr>
                <w:color w:val="000096"/>
                <w:sz w:val="18"/>
                <w:szCs w:val="18"/>
                <w:rtl w:val="0"/>
              </w:rPr>
              <w:t xml:space="preserve">&gt;</w:t>
            </w:r>
            <w:r w:rsidDel="00000000" w:rsidR="00000000" w:rsidRPr="00000000">
              <w:rPr>
                <w:sz w:val="18"/>
                <w:szCs w:val="18"/>
                <w:rtl w:val="0"/>
              </w:rPr>
              <w:t xml:space="preserve">3</w:t>
            </w:r>
            <w:r w:rsidDel="00000000" w:rsidR="00000000" w:rsidRPr="00000000">
              <w:rPr>
                <w:color w:val="000096"/>
                <w:sz w:val="18"/>
                <w:szCs w:val="18"/>
                <w:rtl w:val="0"/>
              </w:rPr>
              <w:t xml:space="preserve">&lt;/hi&gt;&lt;/abbr&gt;</w:t>
            </w:r>
          </w:p>
          <w:p w:rsidR="00000000" w:rsidDel="00000000" w:rsidP="00000000" w:rsidRDefault="00000000" w:rsidRPr="00000000" w14:paraId="000002A3">
            <w:pPr>
              <w:pageBreakBefore w:val="0"/>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generally in blue ink, Sundanese script; this hand is more present starting in the second half the  manuscript</w:t>
            </w:r>
            <w:r w:rsidDel="00000000" w:rsidR="00000000" w:rsidRPr="00000000">
              <w:rPr>
                <w:color w:val="000096"/>
                <w:sz w:val="18"/>
                <w:szCs w:val="18"/>
                <w:rtl w:val="0"/>
              </w:rPr>
              <w:t xml:space="preserve">&lt;/p&gt;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A4">
            <w:pPr>
              <w:pageBreakBefore w:val="0"/>
              <w:widowControl w:val="0"/>
              <w:rPr>
                <w:sz w:val="18"/>
                <w:szCs w:val="18"/>
              </w:rPr>
            </w:pPr>
            <w:r w:rsidDel="00000000" w:rsidR="00000000" w:rsidRPr="00000000">
              <w:rPr>
                <w:color w:val="000096"/>
                <w:sz w:val="18"/>
                <w:szCs w:val="18"/>
                <w:rtl w:val="0"/>
              </w:rPr>
              <w:t xml:space="preserve">                             &lt;/handNote&gt;</w:t>
            </w:r>
            <w:r w:rsidDel="00000000" w:rsidR="00000000" w:rsidRPr="00000000">
              <w:rPr>
                <w:sz w:val="18"/>
                <w:szCs w:val="18"/>
                <w:rtl w:val="0"/>
              </w:rPr>
              <w:t xml:space="preserve">  </w:t>
            </w:r>
          </w:p>
          <w:p w:rsidR="00000000" w:rsidDel="00000000" w:rsidP="00000000" w:rsidRDefault="00000000" w:rsidRPr="00000000" w14:paraId="000002A5">
            <w:pPr>
              <w:pageBreakBefore w:val="0"/>
              <w:widowControl w:val="0"/>
              <w:rPr>
                <w:color w:val="000096"/>
                <w:sz w:val="18"/>
                <w:szCs w:val="18"/>
              </w:rPr>
            </w:pPr>
            <w:r w:rsidDel="00000000" w:rsidR="00000000" w:rsidRPr="00000000">
              <w:rPr>
                <w:color w:val="000096"/>
                <w:sz w:val="18"/>
                <w:szCs w:val="18"/>
                <w:rtl w:val="0"/>
              </w:rPr>
              <w:t xml:space="preserve">                   &lt;/handDesc&gt;</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A6">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&lt;/physDesc&gt;</w:t>
            </w:r>
          </w:p>
          <w:p w:rsidR="00000000" w:rsidDel="00000000" w:rsidP="00000000" w:rsidRDefault="00000000" w:rsidRPr="00000000" w14:paraId="000002A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&lt;/msDesc&gt;</w:t>
            </w:r>
          </w:p>
          <w:p w:rsidR="00000000" w:rsidDel="00000000" w:rsidP="00000000" w:rsidRDefault="00000000" w:rsidRPr="00000000" w14:paraId="000002A8">
            <w:pPr>
              <w:pageBreakBefore w:val="0"/>
              <w:widowControl w:val="0"/>
              <w:rPr>
                <w:sz w:val="20"/>
                <w:szCs w:val="20"/>
              </w:rPr>
            </w:pPr>
            <w:r w:rsidDel="00000000" w:rsidR="00000000" w:rsidRPr="00000000">
              <w:rPr>
                <w:color w:val="000096"/>
                <w:sz w:val="18"/>
                <w:szCs w:val="18"/>
                <w:rtl w:val="0"/>
              </w:rPr>
              <w:t xml:space="preserve">&lt;/witness&gt;</w:t>
            </w:r>
            <w:r w:rsidDel="00000000" w:rsidR="00000000" w:rsidRPr="00000000">
              <w:rPr>
                <w:rtl w:val="0"/>
              </w:rPr>
            </w:r>
          </w:p>
        </w:tc>
      </w:tr>
    </w:tbl>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The @xml:ids representing the hands shall be constructed as follows:</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jc w:val="center"/>
        <w:rPr/>
      </w:pPr>
      <w:r w:rsidDel="00000000" w:rsidR="00000000" w:rsidRPr="00000000">
        <w:rPr>
          <w:rtl w:val="0"/>
        </w:rPr>
        <w:t xml:space="preserve">hand 1 (the main hand) = </w:t>
      </w:r>
      <w:r w:rsidDel="00000000" w:rsidR="00000000" w:rsidRPr="00000000">
        <w:rPr>
          <w:rtl w:val="0"/>
        </w:rPr>
        <w:t xml:space="preserve">siglum-of-the-manuscript_H1</w:t>
      </w:r>
    </w:p>
    <w:p w:rsidR="00000000" w:rsidDel="00000000" w:rsidP="00000000" w:rsidRDefault="00000000" w:rsidRPr="00000000" w14:paraId="000002AD">
      <w:pPr>
        <w:pageBreakBefore w:val="0"/>
        <w:ind w:left="1980" w:firstLine="0"/>
        <w:jc w:val="left"/>
        <w:rPr/>
      </w:pPr>
      <w:r w:rsidDel="00000000" w:rsidR="00000000" w:rsidRPr="00000000">
        <w:rPr>
          <w:rtl w:val="0"/>
        </w:rPr>
        <w:t xml:space="preserve">hand 2 = siglum-of-the-manuscript_H2, etc.</w:t>
      </w:r>
    </w:p>
    <w:p w:rsidR="00000000" w:rsidDel="00000000" w:rsidP="00000000" w:rsidRDefault="00000000" w:rsidRPr="00000000" w14:paraId="000002AE">
      <w:pPr>
        <w:pageBreakBefore w:val="0"/>
        <w:jc w:val="center"/>
        <w:rPr/>
      </w:pPr>
      <w:r w:rsidDel="00000000" w:rsidR="00000000" w:rsidRPr="00000000">
        <w:rPr>
          <w:rtl w:val="0"/>
        </w:rPr>
      </w:r>
    </w:p>
    <w:p w:rsidR="00000000" w:rsidDel="00000000" w:rsidP="00000000" w:rsidRDefault="00000000" w:rsidRPr="00000000" w14:paraId="000002AF">
      <w:pPr>
        <w:pageBreakBefore w:val="0"/>
        <w:jc w:val="both"/>
        <w:rPr/>
      </w:pPr>
      <w:r w:rsidDel="00000000" w:rsidR="00000000" w:rsidRPr="00000000">
        <w:rPr>
          <w:rtl w:val="0"/>
        </w:rPr>
        <w:t xml:space="preserve">You will thus be able to refer to these hands by adding an attribute @hand to the relevant element within your edition (§</w:t>
      </w:r>
      <w:hyperlink w:anchor="_mg2glwdum9zu">
        <w:r w:rsidDel="00000000" w:rsidR="00000000" w:rsidRPr="00000000">
          <w:rPr>
            <w:color w:val="1155cc"/>
            <w:u w:val="single"/>
            <w:rtl w:val="0"/>
          </w:rPr>
          <w:t xml:space="preserve">Scribal additions and deletions in Critical Apparatus</w:t>
        </w:r>
      </w:hyperlink>
      <w:r w:rsidDel="00000000" w:rsidR="00000000" w:rsidRPr="00000000">
        <w:rPr>
          <w:rtl w:val="0"/>
        </w:rPr>
        <w:t xml:space="preserve">). The value of @hand will correspond to the value of the @xml:id you have chosen to represent that specific hand with. Note that the main hand is always understood to be active unless stated otherwise. This means that, in practice, you will rarely, if at all, be needing the xml:id for hand 1.</w:t>
      </w:r>
    </w:p>
    <w:p w:rsidR="00000000" w:rsidDel="00000000" w:rsidP="00000000" w:rsidRDefault="00000000" w:rsidRPr="00000000" w14:paraId="000002B0">
      <w:pPr>
        <w:pageBreakBefore w:val="0"/>
        <w:jc w:val="both"/>
        <w:rPr/>
      </w:pPr>
      <w:r w:rsidDel="00000000" w:rsidR="00000000" w:rsidRPr="00000000">
        <w:rPr>
          <w:rtl w:val="0"/>
        </w:rPr>
        <w:tab/>
        <w:t xml:space="preserve">The script should be provided with the attribute @scriptRef on each &lt;handNote&gt;. The content shall refer to DHARMA controlled vocabularies established for script classification as well as </w:t>
      </w:r>
      <w:commentRangeStart w:id="5"/>
      <w:commentRangeStart w:id="6"/>
      <w:commentRangeStart w:id="7"/>
      <w:commentRangeStart w:id="8"/>
      <w:r w:rsidDel="00000000" w:rsidR="00000000" w:rsidRPr="00000000">
        <w:rPr>
          <w:rtl w:val="0"/>
        </w:rPr>
        <w:t xml:space="preserve">maturity</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using a prefix to identify one of the two lists, and should be followed by the code associated to the concept. The list established for script classification shall be prefixed with “class:”, while a script maturity will be introduced with “maturity:”. Note that both values are required to identify a script and should be separated by a blank space. </w:t>
      </w:r>
    </w:p>
    <w:p w:rsidR="00000000" w:rsidDel="00000000" w:rsidP="00000000" w:rsidRDefault="00000000" w:rsidRPr="00000000" w14:paraId="000002B1">
      <w:pPr>
        <w:pStyle w:val="Heading3"/>
        <w:pageBreakBefore w:val="0"/>
        <w:rPr/>
      </w:pPr>
      <w:bookmarkStart w:colFirst="0" w:colLast="0" w:name="_p1nhunkzcnjx" w:id="16"/>
      <w:bookmarkEnd w:id="16"/>
      <w:r w:rsidDel="00000000" w:rsidR="00000000" w:rsidRPr="00000000">
        <w:rPr>
          <w:rtl w:val="0"/>
        </w:rPr>
        <w:t xml:space="preserve">Shortcut for citing </w:t>
      </w:r>
      <w:r w:rsidDel="00000000" w:rsidR="00000000" w:rsidRPr="00000000">
        <w:rPr>
          <w:rtl w:val="0"/>
        </w:rPr>
        <w:t xml:space="preserve">sigla</w:t>
      </w:r>
      <w:r w:rsidDel="00000000" w:rsidR="00000000" w:rsidRPr="00000000">
        <w:rPr>
          <w:rtl w:val="0"/>
        </w:rPr>
        <w:t xml:space="preserve"> and hands</w:t>
      </w:r>
    </w:p>
    <w:p w:rsidR="00000000" w:rsidDel="00000000" w:rsidP="00000000" w:rsidRDefault="00000000" w:rsidRPr="00000000" w14:paraId="000002B2">
      <w:pPr>
        <w:pageBreakBefore w:val="0"/>
        <w:jc w:val="both"/>
        <w:rPr/>
      </w:pPr>
      <w:r w:rsidDel="00000000" w:rsidR="00000000" w:rsidRPr="00000000">
        <w:rPr>
          <w:rtl w:val="0"/>
        </w:rPr>
        <w:t xml:space="preserve">If you need to cite a witness in free-text sections, as in a &lt;p&gt; or in a &lt;note&gt;, where the @wit cannot be used (</w:t>
      </w:r>
      <w:r w:rsidDel="00000000" w:rsidR="00000000" w:rsidRPr="00000000">
        <w:rPr>
          <w:rtl w:val="0"/>
        </w:rPr>
        <w:t xml:space="preserve">§</w:t>
      </w:r>
      <w:hyperlink w:anchor="_klilocd4kz7e">
        <w:r w:rsidDel="00000000" w:rsidR="00000000" w:rsidRPr="00000000">
          <w:rPr>
            <w:color w:val="1155cc"/>
            <w:u w:val="single"/>
            <w:rtl w:val="0"/>
          </w:rPr>
          <w:t xml:space="preserve">Recording witnesses</w:t>
        </w:r>
      </w:hyperlink>
      <w:r w:rsidDel="00000000" w:rsidR="00000000" w:rsidRPr="00000000">
        <w:rPr>
          <w:rtl w:val="0"/>
        </w:rPr>
        <w:t xml:space="preserve">), you can use a &lt;ptr/&gt; tag as a shortcut to name the witness. See the following examples:</w:t>
      </w:r>
    </w:p>
    <w:p w:rsidR="00000000" w:rsidDel="00000000" w:rsidP="00000000" w:rsidRDefault="00000000" w:rsidRPr="00000000" w14:paraId="000002B3">
      <w:pPr>
        <w:pageBreakBefore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2B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sakesi</w:t>
            </w:r>
            <w:r w:rsidDel="00000000" w:rsidR="00000000" w:rsidRPr="00000000">
              <w:rPr>
                <w:color w:val="000096"/>
                <w:sz w:val="18"/>
                <w:szCs w:val="18"/>
                <w:rtl w:val="0"/>
              </w:rPr>
              <w:t xml:space="preserve">&lt;/lem&gt;</w:t>
            </w:r>
          </w:p>
          <w:p w:rsidR="00000000" w:rsidDel="00000000" w:rsidP="00000000" w:rsidRDefault="00000000" w:rsidRPr="00000000" w14:paraId="000002B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"#A2"</w:t>
            </w:r>
            <w:r w:rsidDel="00000000" w:rsidR="00000000" w:rsidRPr="00000000">
              <w:rPr>
                <w:color w:val="000096"/>
                <w:sz w:val="18"/>
                <w:szCs w:val="18"/>
                <w:rtl w:val="0"/>
              </w:rPr>
              <w:t xml:space="preserve">&gt;</w:t>
            </w:r>
            <w:r w:rsidDel="00000000" w:rsidR="00000000" w:rsidRPr="00000000">
              <w:rPr>
                <w:sz w:val="18"/>
                <w:szCs w:val="18"/>
                <w:rtl w:val="0"/>
              </w:rPr>
              <w:t xml:space="preserve">sakeṁsi</w:t>
            </w:r>
            <w:r w:rsidDel="00000000" w:rsidR="00000000" w:rsidRPr="00000000">
              <w:rPr>
                <w:color w:val="000096"/>
                <w:sz w:val="18"/>
                <w:szCs w:val="18"/>
                <w:rtl w:val="0"/>
              </w:rPr>
              <w:t xml:space="preserve">&lt;/rdg&gt;</w:t>
            </w:r>
          </w:p>
          <w:p w:rsidR="00000000" w:rsidDel="00000000" w:rsidP="00000000" w:rsidRDefault="00000000" w:rsidRPr="00000000" w14:paraId="000002B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w:t>
            </w:r>
            <w:r w:rsidDel="00000000" w:rsidR="00000000" w:rsidRPr="00000000">
              <w:rPr>
                <w:color w:val="000096"/>
                <w:sz w:val="18"/>
                <w:szCs w:val="18"/>
                <w:rtl w:val="0"/>
              </w:rPr>
              <w:t xml:space="preserve">&gt;</w:t>
            </w:r>
            <w:r w:rsidDel="00000000" w:rsidR="00000000" w:rsidRPr="00000000">
              <w:rPr>
                <w:sz w:val="18"/>
                <w:szCs w:val="18"/>
                <w:rtl w:val="0"/>
              </w:rPr>
              <w:t xml:space="preserve">sakiṁsi</w:t>
            </w:r>
            <w:r w:rsidDel="00000000" w:rsidR="00000000" w:rsidRPr="00000000">
              <w:rPr>
                <w:color w:val="000096"/>
                <w:sz w:val="18"/>
                <w:szCs w:val="18"/>
                <w:rtl w:val="0"/>
              </w:rPr>
              <w:t xml:space="preserve">&lt;/rdg&gt;</w:t>
            </w:r>
          </w:p>
          <w:p w:rsidR="00000000" w:rsidDel="00000000" w:rsidP="00000000" w:rsidRDefault="00000000" w:rsidRPr="00000000" w14:paraId="000002B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A second hand has crossed out the anusvāra in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"#A2"</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p w:rsidR="00000000" w:rsidDel="00000000" w:rsidP="00000000" w:rsidRDefault="00000000" w:rsidRPr="00000000" w14:paraId="000002BA">
            <w:pPr>
              <w:rPr>
                <w:sz w:val="20"/>
                <w:szCs w:val="20"/>
              </w:rPr>
            </w:pPr>
            <w:r w:rsidDel="00000000" w:rsidR="00000000" w:rsidRPr="00000000">
              <w:rPr>
                <w:color w:val="000096"/>
                <w:sz w:val="18"/>
                <w:szCs w:val="18"/>
                <w:rtl w:val="0"/>
              </w:rPr>
              <w:t xml:space="preserve">&lt;/app&gt;</w:t>
            </w:r>
            <w:r w:rsidDel="00000000" w:rsidR="00000000" w:rsidRPr="00000000">
              <w:rPr>
                <w:rtl w:val="0"/>
              </w:rPr>
            </w:r>
          </w:p>
          <w:p w:rsidR="00000000" w:rsidDel="00000000" w:rsidP="00000000" w:rsidRDefault="00000000" w:rsidRPr="00000000" w14:paraId="000002BB">
            <w:pPr>
              <w:pageBreakBefore w:val="0"/>
              <w:rPr>
                <w:sz w:val="20"/>
                <w:szCs w:val="20"/>
              </w:rPr>
            </w:pPr>
            <w:r w:rsidDel="00000000" w:rsidR="00000000" w:rsidRPr="00000000">
              <w:rPr>
                <w:rtl w:val="0"/>
              </w:rPr>
            </w:r>
          </w:p>
          <w:p w:rsidR="00000000" w:rsidDel="00000000" w:rsidP="00000000" w:rsidRDefault="00000000" w:rsidRPr="00000000" w14:paraId="000002BC">
            <w:pPr>
              <w:rPr>
                <w:color w:val="000096"/>
                <w:sz w:val="18"/>
                <w:szCs w:val="18"/>
              </w:rPr>
            </w:pPr>
            <w:r w:rsidDel="00000000" w:rsidR="00000000" w:rsidRPr="00000000">
              <w:rPr>
                <w:color w:val="000096"/>
                <w:sz w:val="18"/>
                <w:szCs w:val="18"/>
                <w:rtl w:val="0"/>
              </w:rPr>
              <w:t xml:space="preserve">&lt;note&gt;</w:t>
            </w:r>
            <w:r w:rsidDel="00000000" w:rsidR="00000000" w:rsidRPr="00000000">
              <w:rPr>
                <w:sz w:val="18"/>
                <w:szCs w:val="18"/>
                <w:rtl w:val="0"/>
              </w:rPr>
              <w:t xml:space="preserve">While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"#A1_H1"</w:t>
            </w:r>
            <w:r w:rsidDel="00000000" w:rsidR="00000000" w:rsidRPr="00000000">
              <w:rPr>
                <w:color w:val="000096"/>
                <w:sz w:val="18"/>
                <w:szCs w:val="18"/>
                <w:rtl w:val="0"/>
              </w:rPr>
              <w:t xml:space="preserve">/&gt;</w:t>
            </w:r>
            <w:r w:rsidDel="00000000" w:rsidR="00000000" w:rsidRPr="00000000">
              <w:rPr>
                <w:sz w:val="18"/>
                <w:szCs w:val="18"/>
                <w:rtl w:val="0"/>
              </w:rPr>
              <w:t xml:space="preserve"> appears accidentally to have left the ligature </w:t>
            </w:r>
            <w:r w:rsidDel="00000000" w:rsidR="00000000" w:rsidRPr="00000000">
              <w:rPr>
                <w:color w:val="000096"/>
                <w:sz w:val="18"/>
                <w:szCs w:val="18"/>
                <w:rtl w:val="0"/>
              </w:rPr>
              <w:t xml:space="preserve">&lt;foreign&gt;</w:t>
            </w:r>
            <w:r w:rsidDel="00000000" w:rsidR="00000000" w:rsidRPr="00000000">
              <w:rPr>
                <w:sz w:val="18"/>
                <w:szCs w:val="18"/>
                <w:rtl w:val="0"/>
              </w:rPr>
              <w:t xml:space="preserve">ktya</w:t>
            </w:r>
            <w:r w:rsidDel="00000000" w:rsidR="00000000" w:rsidRPr="00000000">
              <w:rPr>
                <w:color w:val="000096"/>
                <w:sz w:val="18"/>
                <w:szCs w:val="18"/>
                <w:rtl w:val="0"/>
              </w:rPr>
              <w:t xml:space="preserve">&lt;/foreign&gt;</w:t>
            </w:r>
            <w:r w:rsidDel="00000000" w:rsidR="00000000" w:rsidRPr="00000000">
              <w:rPr>
                <w:sz w:val="18"/>
                <w:szCs w:val="18"/>
                <w:rtl w:val="0"/>
              </w:rPr>
              <w:t xml:space="preserve"> incomplete,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"#A1_H2"</w:t>
            </w:r>
            <w:r w:rsidDel="00000000" w:rsidR="00000000" w:rsidRPr="00000000">
              <w:rPr>
                <w:color w:val="000096"/>
                <w:sz w:val="18"/>
                <w:szCs w:val="18"/>
                <w:rtl w:val="0"/>
              </w:rPr>
              <w:t xml:space="preserve">/&gt;</w:t>
            </w:r>
            <w:r w:rsidDel="00000000" w:rsidR="00000000" w:rsidRPr="00000000">
              <w:rPr>
                <w:sz w:val="18"/>
                <w:szCs w:val="18"/>
                <w:rtl w:val="0"/>
              </w:rPr>
              <w:t xml:space="preserve"> has furnished the missing </w:t>
            </w:r>
            <w:r w:rsidDel="00000000" w:rsidR="00000000" w:rsidRPr="00000000">
              <w:rPr>
                <w:color w:val="000096"/>
                <w:sz w:val="18"/>
                <w:szCs w:val="18"/>
                <w:rtl w:val="0"/>
              </w:rPr>
              <w:t xml:space="preserve">&lt;foreign&gt;</w:t>
            </w:r>
            <w:r w:rsidDel="00000000" w:rsidR="00000000" w:rsidRPr="00000000">
              <w:rPr>
                <w:sz w:val="18"/>
                <w:szCs w:val="18"/>
                <w:rtl w:val="0"/>
              </w:rPr>
              <w:t xml:space="preserve">y</w:t>
            </w:r>
            <w:r w:rsidDel="00000000" w:rsidR="00000000" w:rsidRPr="00000000">
              <w:rPr>
                <w:color w:val="000096"/>
                <w:sz w:val="18"/>
                <w:szCs w:val="18"/>
                <w:rtl w:val="0"/>
              </w:rPr>
              <w:t xml:space="preserve">&lt;/foreign&gt;</w:t>
            </w:r>
            <w:r w:rsidDel="00000000" w:rsidR="00000000" w:rsidRPr="00000000">
              <w:rPr>
                <w:sz w:val="18"/>
                <w:szCs w:val="18"/>
                <w:rtl w:val="0"/>
              </w:rPr>
              <w:t xml:space="preserve"> element.</w:t>
            </w:r>
            <w:r w:rsidDel="00000000" w:rsidR="00000000" w:rsidRPr="00000000">
              <w:rPr>
                <w:color w:val="000096"/>
                <w:sz w:val="18"/>
                <w:szCs w:val="18"/>
                <w:rtl w:val="0"/>
              </w:rPr>
              <w:t xml:space="preserve">&lt;/note&gt;</w:t>
            </w:r>
          </w:p>
        </w:tc>
      </w:tr>
    </w:tbl>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spacing w:line="288" w:lineRule="auto"/>
        <w:jc w:val="both"/>
        <w:rPr/>
      </w:pPr>
      <w:r w:rsidDel="00000000" w:rsidR="00000000" w:rsidRPr="00000000">
        <w:rPr>
          <w:rtl w:val="0"/>
        </w:rPr>
        <w:t xml:space="preserve">The empty elements &lt;ptr target="#A2”/&gt; and </w:t>
      </w:r>
      <w:r w:rsidDel="00000000" w:rsidR="00000000" w:rsidRPr="00000000">
        <w:rPr>
          <w:rtl w:val="0"/>
        </w:rPr>
        <w:t xml:space="preserve">&lt;ptr target="#</w:t>
      </w:r>
      <w:r w:rsidDel="00000000" w:rsidR="00000000" w:rsidRPr="00000000">
        <w:rPr>
          <w:rtl w:val="0"/>
        </w:rPr>
        <w:t xml:space="preserve">A1_H2</w:t>
      </w:r>
      <w:r w:rsidDel="00000000" w:rsidR="00000000" w:rsidRPr="00000000">
        <w:rPr>
          <w:rtl w:val="0"/>
        </w:rPr>
        <w:t xml:space="preserve">”/&gt;</w:t>
      </w:r>
      <w:r w:rsidDel="00000000" w:rsidR="00000000" w:rsidRPr="00000000">
        <w:rPr>
          <w:rtl w:val="0"/>
        </w:rPr>
        <w:t xml:space="preserve"> work as pointers to the @xml:id of the manuscript A</w:t>
      </w:r>
      <w:r w:rsidDel="00000000" w:rsidR="00000000" w:rsidRPr="00000000">
        <w:rPr>
          <w:vertAlign w:val="superscript"/>
          <w:rtl w:val="0"/>
        </w:rPr>
        <w:t xml:space="preserve">2</w:t>
      </w:r>
      <w:r w:rsidDel="00000000" w:rsidR="00000000" w:rsidRPr="00000000">
        <w:rPr>
          <w:rtl w:val="0"/>
        </w:rPr>
        <w:t xml:space="preserve"> and the hand A</w:t>
      </w:r>
      <w:r w:rsidDel="00000000" w:rsidR="00000000" w:rsidRPr="00000000">
        <w:rPr>
          <w:vertAlign w:val="superscript"/>
          <w:rtl w:val="0"/>
        </w:rPr>
        <w:t xml:space="preserve">1</w:t>
      </w: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 as defined in the &lt;teiHeader&gt;.</w:t>
      </w:r>
      <w:r w:rsidDel="00000000" w:rsidR="00000000" w:rsidRPr="00000000">
        <w:rPr>
          <w:rtl w:val="0"/>
        </w:rPr>
      </w:r>
    </w:p>
    <w:p w:rsidR="00000000" w:rsidDel="00000000" w:rsidP="00000000" w:rsidRDefault="00000000" w:rsidRPr="00000000" w14:paraId="000002BF">
      <w:pPr>
        <w:pStyle w:val="Heading2"/>
        <w:pageBreakBefore w:val="0"/>
        <w:rPr/>
      </w:pPr>
      <w:bookmarkStart w:colFirst="0" w:colLast="0" w:name="_epo5jnagyc34" w:id="17"/>
      <w:bookmarkEnd w:id="17"/>
      <w:r w:rsidDel="00000000" w:rsidR="00000000" w:rsidRPr="00000000">
        <w:rPr>
          <w:rtl w:val="0"/>
        </w:rPr>
        <w:t xml:space="preserve">&lt;encodingDesc&gt; — Documenting your work</w:t>
      </w:r>
    </w:p>
    <w:p w:rsidR="00000000" w:rsidDel="00000000" w:rsidP="00000000" w:rsidRDefault="00000000" w:rsidRPr="00000000" w14:paraId="000002C0">
      <w:pPr>
        <w:pageBreakBefore w:val="0"/>
        <w:jc w:val="both"/>
        <w:rPr/>
      </w:pPr>
      <w:r w:rsidDel="00000000" w:rsidR="00000000" w:rsidRPr="00000000">
        <w:rPr>
          <w:rtl w:val="0"/>
        </w:rPr>
        <w:t xml:space="preserve">The &lt;encodingDesc&gt; follows the &lt;fileDesc&gt; and can contain several sub-elements. This element serves (1) to describe the project context in which your edition is being produced, (2) to keep a record of your editorial policies, and (3) to clarify the relationship between any external files and your digital edition, especially if there may be uncertainty or ambiguity related to the representation of the sources. The DHARMA template for critical editions will contain the following basic &lt;encodingDesc&gt;:</w:t>
      </w:r>
    </w:p>
    <w:p w:rsidR="00000000" w:rsidDel="00000000" w:rsidP="00000000" w:rsidRDefault="00000000" w:rsidRPr="00000000" w14:paraId="000002C1">
      <w:pPr>
        <w:pageBreakBefore w:val="0"/>
        <w:ind w:left="0" w:firstLine="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jc w:val="both"/>
              <w:rPr>
                <w:color w:val="000096"/>
                <w:sz w:val="18"/>
                <w:szCs w:val="18"/>
              </w:rPr>
            </w:pPr>
            <w:r w:rsidDel="00000000" w:rsidR="00000000" w:rsidRPr="00000000">
              <w:rPr>
                <w:color w:val="000096"/>
                <w:sz w:val="18"/>
                <w:szCs w:val="18"/>
                <w:rtl w:val="0"/>
              </w:rPr>
              <w:t xml:space="preserve">&lt;encodingDesc&gt;</w:t>
            </w:r>
          </w:p>
          <w:p w:rsidR="00000000" w:rsidDel="00000000" w:rsidP="00000000" w:rsidRDefault="00000000" w:rsidRPr="00000000" w14:paraId="000002C4">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2C5">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The project DHARMA has received funding from the European Research Council (ERC) under the European Union’s Horizon 2020 research and innovation programme (grant agreement no 809994).</w:t>
            </w:r>
            <w:r w:rsidDel="00000000" w:rsidR="00000000" w:rsidRPr="00000000">
              <w:rPr>
                <w:color w:val="000096"/>
                <w:sz w:val="18"/>
                <w:szCs w:val="18"/>
                <w:rtl w:val="0"/>
              </w:rPr>
              <w:t xml:space="preserve">&lt;/p&gt;</w:t>
            </w:r>
          </w:p>
          <w:p w:rsidR="00000000" w:rsidDel="00000000" w:rsidP="00000000" w:rsidRDefault="00000000" w:rsidRPr="00000000" w14:paraId="000002C6">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2C7">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&lt;schemaRef</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"guide"</w:t>
            </w:r>
            <w:r w:rsidDel="00000000" w:rsidR="00000000" w:rsidRPr="00000000">
              <w:rPr>
                <w:color w:val="f5844c"/>
                <w:sz w:val="18"/>
                <w:szCs w:val="18"/>
                <w:rtl w:val="0"/>
              </w:rPr>
              <w:t xml:space="preserve"> key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"EGCv01"</w:t>
            </w:r>
            <w:r w:rsidDel="00000000" w:rsidR="00000000" w:rsidRPr="00000000">
              <w:rPr>
                <w:color w:val="f5844c"/>
                <w:sz w:val="18"/>
                <w:szCs w:val="18"/>
                <w:rtl w:val="0"/>
              </w:rPr>
              <w:t xml:space="preserve"> url</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commentRangeStart w:id="9"/>
            <w:r w:rsidDel="00000000" w:rsidR="00000000" w:rsidRPr="00000000">
              <w:rPr>
                <w:i w:val="1"/>
                <w:color w:val="993300"/>
                <w:sz w:val="18"/>
                <w:szCs w:val="18"/>
                <w:rtl w:val="0"/>
              </w:rPr>
              <w:t xml:space="preserve">to_be_filled_in_later</w:t>
            </w:r>
            <w:commentRangeEnd w:id="9"/>
            <w:r w:rsidDel="00000000" w:rsidR="00000000" w:rsidRPr="00000000">
              <w:commentReference w:id="9"/>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2C8">
            <w:pPr>
              <w:pageBreakBefore w:val="0"/>
              <w:jc w:val="both"/>
              <w:rPr>
                <w:color w:val="006400"/>
                <w:sz w:val="18"/>
                <w:szCs w:val="18"/>
              </w:rPr>
            </w:pPr>
            <w:r w:rsidDel="00000000" w:rsidR="00000000" w:rsidRPr="00000000">
              <w:rPr>
                <w:color w:val="006400"/>
                <w:sz w:val="18"/>
                <w:szCs w:val="18"/>
                <w:rtl w:val="0"/>
              </w:rPr>
              <w:t xml:space="preserve">&lt;!-- UPDATE the link once the release is made official --&gt;</w:t>
            </w:r>
          </w:p>
          <w:p w:rsidR="00000000" w:rsidDel="00000000" w:rsidP="00000000" w:rsidRDefault="00000000" w:rsidRPr="00000000" w14:paraId="000002C9">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&lt;listPrefixDef&gt;</w:t>
            </w:r>
          </w:p>
          <w:p w:rsidR="00000000" w:rsidDel="00000000" w:rsidP="00000000" w:rsidRDefault="00000000" w:rsidRPr="00000000" w14:paraId="000002CA">
            <w:pPr>
              <w:pageBreakBefore w:val="0"/>
              <w:jc w:val="both"/>
              <w:rPr>
                <w:color w:val="000096"/>
                <w:sz w:val="18"/>
                <w:szCs w:val="18"/>
              </w:rPr>
            </w:pPr>
            <w:r w:rsidDel="00000000" w:rsidR="00000000" w:rsidRPr="00000000">
              <w:rPr>
                <w:color w:val="000096"/>
                <w:sz w:val="18"/>
                <w:szCs w:val="18"/>
                <w:rtl w:val="0"/>
              </w:rPr>
              <w:t xml:space="preserve">&lt;prefixDef</w:t>
            </w:r>
            <w:r w:rsidDel="00000000" w:rsidR="00000000" w:rsidRPr="00000000">
              <w:rPr>
                <w:color w:val="f5844c"/>
                <w:sz w:val="18"/>
                <w:szCs w:val="18"/>
                <w:rtl w:val="0"/>
              </w:rPr>
              <w:t xml:space="preserve"> ident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w:t>
            </w:r>
            <w:r w:rsidDel="00000000" w:rsidR="00000000" w:rsidRPr="00000000">
              <w:rPr>
                <w:color w:val="f5844c"/>
                <w:sz w:val="18"/>
                <w:szCs w:val="18"/>
                <w:rtl w:val="0"/>
              </w:rPr>
              <w:t xml:space="preserve"> matchPattern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"([a-zA-Z0-9\-\_]+)"</w:t>
            </w:r>
            <w:r w:rsidDel="00000000" w:rsidR="00000000" w:rsidRPr="00000000">
              <w:rPr>
                <w:color w:val="f5844c"/>
                <w:sz w:val="18"/>
                <w:szCs w:val="18"/>
                <w:rtl w:val="0"/>
              </w:rPr>
              <w:t xml:space="preserve"> replacementPattern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commentRangeStart w:id="10"/>
            <w:r w:rsidDel="00000000" w:rsidR="00000000" w:rsidRPr="00000000">
              <w:rPr>
                <w:i w:val="1"/>
                <w:color w:val="993300"/>
                <w:sz w:val="18"/>
                <w:szCs w:val="18"/>
                <w:rtl w:val="0"/>
              </w:rPr>
              <w:t xml:space="preserve">to_be_filled_in_later</w:t>
            </w:r>
            <w:commentRangeEnd w:id="10"/>
            <w:r w:rsidDel="00000000" w:rsidR="00000000" w:rsidRPr="00000000">
              <w:commentReference w:id="10"/>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2CB">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Public URIs with the prefix bib to point to a Zotero Group Library named ERC-DHARMA whose data are open to the public.</w:t>
            </w:r>
            <w:r w:rsidDel="00000000" w:rsidR="00000000" w:rsidRPr="00000000">
              <w:rPr>
                <w:color w:val="000096"/>
                <w:sz w:val="18"/>
                <w:szCs w:val="18"/>
                <w:rtl w:val="0"/>
              </w:rPr>
              <w:t xml:space="preserve">&lt;/p&gt;</w:t>
            </w:r>
          </w:p>
          <w:p w:rsidR="00000000" w:rsidDel="00000000" w:rsidP="00000000" w:rsidRDefault="00000000" w:rsidRPr="00000000" w14:paraId="000002CC">
            <w:pPr>
              <w:pageBreakBefore w:val="0"/>
              <w:jc w:val="both"/>
              <w:rPr>
                <w:color w:val="000096"/>
                <w:sz w:val="18"/>
                <w:szCs w:val="18"/>
              </w:rPr>
            </w:pPr>
            <w:r w:rsidDel="00000000" w:rsidR="00000000" w:rsidRPr="00000000">
              <w:rPr>
                <w:color w:val="000096"/>
                <w:sz w:val="18"/>
                <w:szCs w:val="18"/>
                <w:rtl w:val="0"/>
              </w:rPr>
              <w:t xml:space="preserve">&lt;/prefixDef&gt;</w:t>
            </w:r>
          </w:p>
          <w:p w:rsidR="00000000" w:rsidDel="00000000" w:rsidP="00000000" w:rsidRDefault="00000000" w:rsidRPr="00000000" w14:paraId="000002CD">
            <w:pPr>
              <w:pageBreakBefore w:val="0"/>
              <w:jc w:val="both"/>
              <w:rPr>
                <w:color w:val="000096"/>
                <w:sz w:val="18"/>
                <w:szCs w:val="18"/>
              </w:rPr>
            </w:pPr>
            <w:r w:rsidDel="00000000" w:rsidR="00000000" w:rsidRPr="00000000">
              <w:rPr>
                <w:color w:val="000096"/>
                <w:sz w:val="18"/>
                <w:szCs w:val="18"/>
                <w:rtl w:val="0"/>
              </w:rPr>
              <w:t xml:space="preserve">&lt;prefixDef</w:t>
            </w:r>
            <w:r w:rsidDel="00000000" w:rsidR="00000000" w:rsidRPr="00000000">
              <w:rPr>
                <w:color w:val="f5844c"/>
                <w:sz w:val="18"/>
                <w:szCs w:val="18"/>
                <w:rtl w:val="0"/>
              </w:rPr>
              <w:t xml:space="preserve"> ident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w:t>
            </w:r>
            <w:r w:rsidDel="00000000" w:rsidR="00000000" w:rsidRPr="00000000">
              <w:rPr>
                <w:color w:val="f5844c"/>
                <w:sz w:val="18"/>
                <w:szCs w:val="18"/>
                <w:rtl w:val="0"/>
              </w:rPr>
              <w:t xml:space="preserve"> matchPattern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"([a-z]+)"</w:t>
            </w:r>
            <w:r w:rsidDel="00000000" w:rsidR="00000000" w:rsidRPr="00000000">
              <w:rPr>
                <w:color w:val="f5844c"/>
                <w:sz w:val="18"/>
                <w:szCs w:val="18"/>
                <w:rtl w:val="0"/>
              </w:rPr>
              <w:t xml:space="preserve"> replacementPattern</w:t>
            </w:r>
            <w:r w:rsidDel="00000000" w:rsidR="00000000" w:rsidRPr="00000000">
              <w:rPr>
                <w:color w:val="ff8040"/>
                <w:sz w:val="18"/>
                <w:szCs w:val="18"/>
                <w:rtl w:val="0"/>
              </w:rPr>
              <w:t xml:space="preserve">=</w:t>
            </w:r>
            <w:commentRangeStart w:id="11"/>
            <w:r w:rsidDel="00000000" w:rsidR="00000000" w:rsidRPr="00000000">
              <w:rPr>
                <w:i w:val="1"/>
                <w:color w:val="993300"/>
                <w:sz w:val="18"/>
                <w:szCs w:val="18"/>
                <w:rtl w:val="0"/>
              </w:rPr>
              <w:t xml:space="preserve">to_be_filled_in_later</w:t>
            </w:r>
            <w:commentRangeEnd w:id="11"/>
            <w:r w:rsidDel="00000000" w:rsidR="00000000" w:rsidRPr="00000000">
              <w:commentReference w:id="11"/>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2CE">
            <w:pPr>
              <w:pageBreakBefore w:val="0"/>
              <w:jc w:val="both"/>
              <w:rPr>
                <w:color w:val="000096"/>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Internal URIs using the part prefix to point to person elements in the </w:t>
            </w:r>
            <w:r w:rsidDel="00000000" w:rsidR="00000000" w:rsidRPr="00000000">
              <w:rPr>
                <w:color w:val="000096"/>
                <w:sz w:val="18"/>
                <w:szCs w:val="18"/>
                <w:rtl w:val="0"/>
              </w:rPr>
              <w:t xml:space="preserve">&lt;ref&gt;</w:t>
            </w:r>
            <w:r w:rsidDel="00000000" w:rsidR="00000000" w:rsidRPr="00000000">
              <w:rPr>
                <w:sz w:val="18"/>
                <w:szCs w:val="18"/>
                <w:rtl w:val="0"/>
              </w:rPr>
              <w:t xml:space="preserve">DHARMA_IdListMembers_V01.xml</w:t>
            </w:r>
            <w:r w:rsidDel="00000000" w:rsidR="00000000" w:rsidRPr="00000000">
              <w:rPr>
                <w:color w:val="000096"/>
                <w:sz w:val="18"/>
                <w:szCs w:val="18"/>
                <w:rtl w:val="0"/>
              </w:rPr>
              <w:t xml:space="preserve">&lt;/ref&gt;</w:t>
            </w:r>
            <w:r w:rsidDel="00000000" w:rsidR="00000000" w:rsidRPr="00000000">
              <w:rPr>
                <w:sz w:val="18"/>
                <w:szCs w:val="18"/>
                <w:rtl w:val="0"/>
              </w:rPr>
              <w:t xml:space="preserve"> file.</w:t>
            </w:r>
            <w:r w:rsidDel="00000000" w:rsidR="00000000" w:rsidRPr="00000000">
              <w:rPr>
                <w:color w:val="000096"/>
                <w:sz w:val="18"/>
                <w:szCs w:val="18"/>
                <w:rtl w:val="0"/>
              </w:rPr>
              <w:t xml:space="preserve">&lt;/p&gt;</w:t>
            </w:r>
          </w:p>
          <w:p w:rsidR="00000000" w:rsidDel="00000000" w:rsidP="00000000" w:rsidRDefault="00000000" w:rsidRPr="00000000" w14:paraId="000002CF">
            <w:pPr>
              <w:pageBreakBefore w:val="0"/>
              <w:jc w:val="both"/>
              <w:rPr>
                <w:color w:val="000096"/>
                <w:sz w:val="18"/>
                <w:szCs w:val="18"/>
              </w:rPr>
            </w:pPr>
            <w:r w:rsidDel="00000000" w:rsidR="00000000" w:rsidRPr="00000000">
              <w:rPr>
                <w:color w:val="000096"/>
                <w:sz w:val="18"/>
                <w:szCs w:val="18"/>
                <w:rtl w:val="0"/>
              </w:rPr>
              <w:t xml:space="preserve">&lt;prefixDef</w:t>
            </w:r>
            <w:r w:rsidDel="00000000" w:rsidR="00000000" w:rsidRPr="00000000">
              <w:rPr>
                <w:color w:val="f5844c"/>
                <w:sz w:val="18"/>
                <w:szCs w:val="18"/>
                <w:rtl w:val="0"/>
              </w:rPr>
              <w:t xml:space="preserve"> ident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txt</w:t>
            </w:r>
            <w:r w:rsidDel="00000000" w:rsidR="00000000" w:rsidRPr="00000000">
              <w:rPr>
                <w:color w:val="993300"/>
                <w:sz w:val="18"/>
                <w:szCs w:val="18"/>
                <w:rtl w:val="0"/>
              </w:rPr>
              <w:t xml:space="preserve">"</w:t>
            </w:r>
            <w:r w:rsidDel="00000000" w:rsidR="00000000" w:rsidRPr="00000000">
              <w:rPr>
                <w:color w:val="f5844c"/>
                <w:sz w:val="18"/>
                <w:szCs w:val="18"/>
                <w:rtl w:val="0"/>
              </w:rPr>
              <w:t xml:space="preserve"> matchPattern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"([a-zA-Z0-9]+)"</w:t>
            </w:r>
            <w:r w:rsidDel="00000000" w:rsidR="00000000" w:rsidRPr="00000000">
              <w:rPr>
                <w:color w:val="f5844c"/>
                <w:sz w:val="18"/>
                <w:szCs w:val="18"/>
                <w:rtl w:val="0"/>
              </w:rPr>
              <w:t xml:space="preserve"> replacementPattern</w:t>
            </w:r>
            <w:r w:rsidDel="00000000" w:rsidR="00000000" w:rsidRPr="00000000">
              <w:rPr>
                <w:color w:val="ff8040"/>
                <w:sz w:val="18"/>
                <w:szCs w:val="18"/>
                <w:rtl w:val="0"/>
              </w:rPr>
              <w:t xml:space="preserve">=</w:t>
            </w:r>
            <w:commentRangeStart w:id="12"/>
            <w:r w:rsidDel="00000000" w:rsidR="00000000" w:rsidRPr="00000000">
              <w:rPr>
                <w:i w:val="1"/>
                <w:color w:val="993300"/>
                <w:sz w:val="18"/>
                <w:szCs w:val="18"/>
                <w:rtl w:val="0"/>
              </w:rPr>
              <w:t xml:space="preserve">to_be_filled_in_later</w:t>
            </w:r>
            <w:commentRangeEnd w:id="12"/>
            <w:r w:rsidDel="00000000" w:rsidR="00000000" w:rsidRPr="00000000">
              <w:commentReference w:id="12"/>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2D0">
            <w:pPr>
              <w:pageBreakBefore w:val="0"/>
              <w:jc w:val="both"/>
              <w:rPr>
                <w:color w:val="000096"/>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Internal URIs using the </w:t>
            </w:r>
            <w:r w:rsidDel="00000000" w:rsidR="00000000" w:rsidRPr="00000000">
              <w:rPr>
                <w:sz w:val="18"/>
                <w:szCs w:val="18"/>
                <w:rtl w:val="0"/>
              </w:rPr>
              <w:t xml:space="preserve">txt</w:t>
            </w:r>
            <w:r w:rsidDel="00000000" w:rsidR="00000000" w:rsidRPr="00000000">
              <w:rPr>
                <w:sz w:val="18"/>
                <w:szCs w:val="18"/>
                <w:rtl w:val="0"/>
              </w:rPr>
              <w:t xml:space="preserve"> prefix to point to text-titles  in the </w:t>
            </w:r>
            <w:r w:rsidDel="00000000" w:rsidR="00000000" w:rsidRPr="00000000">
              <w:rPr>
                <w:color w:val="000096"/>
                <w:sz w:val="18"/>
                <w:szCs w:val="18"/>
                <w:rtl w:val="0"/>
              </w:rPr>
              <w:t xml:space="preserve">&lt;ref&gt;</w:t>
            </w:r>
            <w:r w:rsidDel="00000000" w:rsidR="00000000" w:rsidRPr="00000000">
              <w:rPr>
                <w:sz w:val="18"/>
                <w:szCs w:val="18"/>
                <w:rtl w:val="0"/>
              </w:rPr>
              <w:t xml:space="preserve">DHARMA_IdListTexts_V01.xml</w:t>
            </w:r>
            <w:r w:rsidDel="00000000" w:rsidR="00000000" w:rsidRPr="00000000">
              <w:rPr>
                <w:color w:val="000096"/>
                <w:sz w:val="18"/>
                <w:szCs w:val="18"/>
                <w:rtl w:val="0"/>
              </w:rPr>
              <w:t xml:space="preserve">&lt;/ref&gt;</w:t>
            </w:r>
            <w:r w:rsidDel="00000000" w:rsidR="00000000" w:rsidRPr="00000000">
              <w:rPr>
                <w:sz w:val="18"/>
                <w:szCs w:val="18"/>
                <w:rtl w:val="0"/>
              </w:rPr>
              <w:t xml:space="preserve"> file.</w:t>
            </w:r>
            <w:r w:rsidDel="00000000" w:rsidR="00000000" w:rsidRPr="00000000">
              <w:rPr>
                <w:color w:val="000096"/>
                <w:sz w:val="18"/>
                <w:szCs w:val="18"/>
                <w:rtl w:val="0"/>
              </w:rPr>
              <w:t xml:space="preserve">&lt;/p&gt;</w:t>
            </w:r>
          </w:p>
          <w:p w:rsidR="00000000" w:rsidDel="00000000" w:rsidP="00000000" w:rsidRDefault="00000000" w:rsidRPr="00000000" w14:paraId="000002D1">
            <w:pPr>
              <w:pageBreakBefore w:val="0"/>
              <w:jc w:val="both"/>
              <w:rPr>
                <w:color w:val="000096"/>
                <w:sz w:val="18"/>
                <w:szCs w:val="18"/>
              </w:rPr>
            </w:pPr>
            <w:r w:rsidDel="00000000" w:rsidR="00000000" w:rsidRPr="00000000">
              <w:rPr>
                <w:color w:val="000096"/>
                <w:sz w:val="18"/>
                <w:szCs w:val="18"/>
                <w:rtl w:val="0"/>
              </w:rPr>
              <w:t xml:space="preserve">&lt;/prefixDef&gt;</w:t>
            </w:r>
          </w:p>
          <w:p w:rsidR="00000000" w:rsidDel="00000000" w:rsidP="00000000" w:rsidRDefault="00000000" w:rsidRPr="00000000" w14:paraId="000002D2">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&lt;/listPrefixDef&gt;</w:t>
            </w:r>
          </w:p>
          <w:p w:rsidR="00000000" w:rsidDel="00000000" w:rsidP="00000000" w:rsidRDefault="00000000" w:rsidRPr="00000000" w14:paraId="000002D3">
            <w:pPr>
              <w:pageBreakBefore w:val="0"/>
              <w:jc w:val="both"/>
              <w:rPr>
                <w:sz w:val="24"/>
                <w:szCs w:val="24"/>
              </w:rPr>
            </w:pPr>
            <w:r w:rsidDel="00000000" w:rsidR="00000000" w:rsidRPr="00000000">
              <w:rPr>
                <w:sz w:val="18"/>
                <w:szCs w:val="18"/>
                <w:rtl w:val="0"/>
              </w:rPr>
              <w:t xml:space="preserve">  </w:t>
            </w:r>
            <w:r w:rsidDel="00000000" w:rsidR="00000000" w:rsidRPr="00000000">
              <w:rPr>
                <w:color w:val="000096"/>
                <w:sz w:val="18"/>
                <w:szCs w:val="18"/>
                <w:rtl w:val="0"/>
              </w:rPr>
              <w:t xml:space="preserve">&lt;/encodingDesc&gt;</w:t>
            </w:r>
            <w:r w:rsidDel="00000000" w:rsidR="00000000" w:rsidRPr="00000000">
              <w:rPr>
                <w:rtl w:val="0"/>
              </w:rPr>
            </w:r>
          </w:p>
        </w:tc>
      </w:tr>
    </w:tbl>
    <w:p w:rsidR="00000000" w:rsidDel="00000000" w:rsidP="00000000" w:rsidRDefault="00000000" w:rsidRPr="00000000" w14:paraId="000002D4">
      <w:pPr>
        <w:pageBreakBefore w:val="0"/>
        <w:jc w:val="both"/>
        <w:rPr/>
      </w:pPr>
      <w:r w:rsidDel="00000000" w:rsidR="00000000" w:rsidRPr="00000000">
        <w:rPr>
          <w:rtl w:val="0"/>
        </w:rPr>
      </w:r>
    </w:p>
    <w:p w:rsidR="00000000" w:rsidDel="00000000" w:rsidP="00000000" w:rsidRDefault="00000000" w:rsidRPr="00000000" w14:paraId="000002D5">
      <w:pPr>
        <w:pageBreakBefore w:val="0"/>
        <w:ind w:left="0" w:firstLine="0"/>
        <w:jc w:val="both"/>
        <w:rPr/>
      </w:pPr>
      <w:r w:rsidDel="00000000" w:rsidR="00000000" w:rsidRPr="00000000">
        <w:rPr>
          <w:rtl w:val="0"/>
        </w:rPr>
        <w:t xml:space="preserve">The </w:t>
      </w:r>
      <w:r w:rsidDel="00000000" w:rsidR="00000000" w:rsidRPr="00000000">
        <w:rPr>
          <w:rtl w:val="0"/>
        </w:rPr>
        <w:t xml:space="preserve">section of &lt;listPrefixDef&gt; is mandatory, since it provides the correct paths to each external file containing the bibliographic references (as managed in the Zotero Group Library), the participants, and the textual sources for parallels, as will be further explained in §</w:t>
      </w:r>
      <w:hyperlink w:anchor="_ao943vd2xpl1">
        <w:r w:rsidDel="00000000" w:rsidR="00000000" w:rsidRPr="00000000">
          <w:rPr>
            <w:color w:val="1155cc"/>
            <w:u w:val="single"/>
            <w:rtl w:val="0"/>
          </w:rPr>
          <w:t xml:space="preserve">Referring to digital sources external to your file</w:t>
        </w:r>
      </w:hyperlink>
      <w:r w:rsidDel="00000000" w:rsidR="00000000" w:rsidRPr="00000000">
        <w:rPr>
          <w:rtl w:val="0"/>
        </w:rPr>
        <w:t xml:space="preserve"> and sub-sections. As you see, each prefix definition contains (i) an attribute @ident, which provides the term that will function as the prefix for an abbreviated pointing scheme; (ii) an attribute @matchPattern that, supplies “a regular expression against which the values of other attributes can be matched”; (ii) @replacementPattern, which provides “the skeleton of a relative or absolute URI containing references to groups in the @matchPattern which, once subpattern substitution has been performed, complete the URI”. The &lt;p&gt; is added for clarity, and simply explains in free-text what the encoding pattern does.</w:t>
      </w:r>
    </w:p>
    <w:p w:rsidR="00000000" w:rsidDel="00000000" w:rsidP="00000000" w:rsidRDefault="00000000" w:rsidRPr="00000000" w14:paraId="000002D6">
      <w:pPr>
        <w:pStyle w:val="Heading3"/>
        <w:pageBreakBefore w:val="0"/>
        <w:rPr/>
      </w:pPr>
      <w:bookmarkStart w:colFirst="0" w:colLast="0" w:name="_bsj1ljfnu4fx" w:id="18"/>
      <w:bookmarkEnd w:id="18"/>
      <w:r w:rsidDel="00000000" w:rsidR="00000000" w:rsidRPr="00000000">
        <w:rPr>
          <w:rtl w:val="0"/>
        </w:rPr>
        <w:t xml:space="preserve">&lt;projectDesc&gt; — Describing the project</w:t>
      </w:r>
    </w:p>
    <w:p w:rsidR="00000000" w:rsidDel="00000000" w:rsidP="00000000" w:rsidRDefault="00000000" w:rsidRPr="00000000" w14:paraId="000002D7">
      <w:pPr>
        <w:pageBreakBefore w:val="0"/>
        <w:ind w:left="0" w:firstLine="0"/>
        <w:jc w:val="both"/>
        <w:rPr/>
      </w:pPr>
      <w:r w:rsidDel="00000000" w:rsidR="00000000" w:rsidRPr="00000000">
        <w:rPr>
          <w:rtl w:val="0"/>
        </w:rPr>
        <w:t xml:space="preserve">The &lt;encodingDesc&gt; should minimally have the sub-element &lt;projectDesc&gt;. This is used to explain, in one or two &lt;p&gt; elements of free-text, the context of the creation of the file. The first paragraph must be about DHARMA. A second paragraph can be used in any edition made in the framework of a personal research project such as a PhD.  </w:t>
      </w:r>
    </w:p>
    <w:p w:rsidR="00000000" w:rsidDel="00000000" w:rsidP="00000000" w:rsidRDefault="00000000" w:rsidRPr="00000000" w14:paraId="000002D8">
      <w:pPr>
        <w:pageBreakBefore w:val="0"/>
        <w:ind w:left="0" w:firstLine="0"/>
        <w:jc w:val="both"/>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rPr>
                <w:color w:val="000096"/>
                <w:sz w:val="18"/>
                <w:szCs w:val="18"/>
              </w:rPr>
            </w:pPr>
            <w:r w:rsidDel="00000000" w:rsidR="00000000" w:rsidRPr="00000000">
              <w:rPr>
                <w:color w:val="000096"/>
                <w:sz w:val="18"/>
                <w:szCs w:val="18"/>
                <w:rtl w:val="0"/>
              </w:rPr>
              <w:t xml:space="preserve">&lt;encodingDesc&gt;</w:t>
            </w:r>
          </w:p>
          <w:p w:rsidR="00000000" w:rsidDel="00000000" w:rsidP="00000000" w:rsidRDefault="00000000" w:rsidRPr="00000000" w14:paraId="000002DB">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&lt;projectDesc&gt;</w:t>
            </w:r>
          </w:p>
          <w:p w:rsidR="00000000" w:rsidDel="00000000" w:rsidP="00000000" w:rsidRDefault="00000000" w:rsidRPr="00000000" w14:paraId="000002DC">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&lt;p&gt;</w:t>
            </w:r>
            <w:r w:rsidDel="00000000" w:rsidR="00000000" w:rsidRPr="00000000">
              <w:rPr>
                <w:sz w:val="18"/>
                <w:szCs w:val="18"/>
                <w:rtl w:val="0"/>
              </w:rPr>
              <w:t xml:space="preserve">The project DHARMA has received funding from the European Research Council (ERC) under the European Union’s Horizon 2020 research and innovation programme (grant agreement no 809994).</w:t>
            </w:r>
            <w:r w:rsidDel="00000000" w:rsidR="00000000" w:rsidRPr="00000000">
              <w:rPr>
                <w:color w:val="000096"/>
                <w:sz w:val="18"/>
                <w:szCs w:val="18"/>
                <w:rtl w:val="0"/>
              </w:rPr>
              <w:t xml:space="preserve">&lt;/p&gt;</w:t>
            </w:r>
          </w:p>
          <w:p w:rsidR="00000000" w:rsidDel="00000000" w:rsidP="00000000" w:rsidRDefault="00000000" w:rsidRPr="00000000" w14:paraId="000002DD">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&lt;p&gt;</w:t>
            </w:r>
            <w:r w:rsidDel="00000000" w:rsidR="00000000" w:rsidRPr="00000000">
              <w:rPr>
                <w:sz w:val="18"/>
                <w:szCs w:val="18"/>
                <w:rtl w:val="0"/>
              </w:rPr>
              <w:t xml:space="preserve">It has been carried out as part of my research towards a PhD thesis defended on the DDth of MM, YYYY</w:t>
            </w:r>
            <w:r w:rsidDel="00000000" w:rsidR="00000000" w:rsidRPr="00000000">
              <w:rPr>
                <w:sz w:val="20"/>
                <w:szCs w:val="20"/>
                <w:vertAlign w:val="superscript"/>
              </w:rPr>
              <w:footnoteReference w:customMarkFollows="0" w:id="12"/>
            </w:r>
            <w:r w:rsidDel="00000000" w:rsidR="00000000" w:rsidRPr="00000000">
              <w:rPr>
                <w:sz w:val="18"/>
                <w:szCs w:val="18"/>
                <w:rtl w:val="0"/>
              </w:rPr>
              <w:t xml:space="preserve"> at the École Pratique des Hautes Études, Paris.</w:t>
            </w:r>
            <w:r w:rsidDel="00000000" w:rsidR="00000000" w:rsidRPr="00000000">
              <w:rPr>
                <w:color w:val="000096"/>
                <w:sz w:val="18"/>
                <w:szCs w:val="18"/>
                <w:rtl w:val="0"/>
              </w:rPr>
              <w:t xml:space="preserve">&lt;/p&gt;</w:t>
            </w:r>
          </w:p>
          <w:p w:rsidR="00000000" w:rsidDel="00000000" w:rsidP="00000000" w:rsidRDefault="00000000" w:rsidRPr="00000000" w14:paraId="000002DE">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&lt;/projectDesc&gt;</w:t>
            </w:r>
          </w:p>
          <w:p w:rsidR="00000000" w:rsidDel="00000000" w:rsidP="00000000" w:rsidRDefault="00000000" w:rsidRPr="00000000" w14:paraId="000002DF">
            <w:pPr>
              <w:pageBreakBefore w:val="0"/>
              <w:widowControl w:val="0"/>
              <w:rPr>
                <w:sz w:val="20"/>
                <w:szCs w:val="20"/>
              </w:rPr>
            </w:pPr>
            <w:r w:rsidDel="00000000" w:rsidR="00000000" w:rsidRPr="00000000">
              <w:rPr>
                <w:color w:val="000096"/>
                <w:sz w:val="18"/>
                <w:szCs w:val="18"/>
                <w:rtl w:val="0"/>
              </w:rPr>
              <w:t xml:space="preserve">&lt;/encodingDesc&gt;</w:t>
            </w:r>
            <w:r w:rsidDel="00000000" w:rsidR="00000000" w:rsidRPr="00000000">
              <w:rPr>
                <w:rtl w:val="0"/>
              </w:rPr>
            </w:r>
          </w:p>
        </w:tc>
      </w:tr>
    </w:tbl>
    <w:p w:rsidR="00000000" w:rsidDel="00000000" w:rsidP="00000000" w:rsidRDefault="00000000" w:rsidRPr="00000000" w14:paraId="000002E0">
      <w:pPr>
        <w:pageBreakBefore w:val="0"/>
        <w:ind w:left="0" w:firstLine="0"/>
        <w:jc w:val="both"/>
        <w:rPr/>
      </w:pPr>
      <w:r w:rsidDel="00000000" w:rsidR="00000000" w:rsidRPr="00000000">
        <w:rPr>
          <w:rtl w:val="0"/>
        </w:rPr>
      </w:r>
    </w:p>
    <w:p w:rsidR="00000000" w:rsidDel="00000000" w:rsidP="00000000" w:rsidRDefault="00000000" w:rsidRPr="00000000" w14:paraId="000002E1">
      <w:pPr>
        <w:pStyle w:val="Heading4"/>
        <w:pageBreakBefore w:val="0"/>
        <w:ind w:left="0" w:firstLine="0"/>
        <w:rPr/>
      </w:pPr>
      <w:bookmarkStart w:colFirst="0" w:colLast="0" w:name="_4oht4lv3fqsm" w:id="19"/>
      <w:bookmarkEnd w:id="19"/>
      <w:r w:rsidDel="00000000" w:rsidR="00000000" w:rsidRPr="00000000">
        <w:rPr>
          <w:rtl w:val="0"/>
        </w:rPr>
        <w:t xml:space="preserve">&lt;editorialDecl&gt; — Recording specificities of your own work</w:t>
      </w:r>
      <w:r w:rsidDel="00000000" w:rsidR="00000000" w:rsidRPr="00000000">
        <w:rPr>
          <w:rtl w:val="0"/>
        </w:rPr>
      </w:r>
    </w:p>
    <w:p w:rsidR="00000000" w:rsidDel="00000000" w:rsidP="00000000" w:rsidRDefault="00000000" w:rsidRPr="00000000" w14:paraId="000002E2">
      <w:pPr>
        <w:pageBreakBefore w:val="0"/>
        <w:ind w:left="0" w:firstLine="0"/>
        <w:jc w:val="both"/>
        <w:rPr/>
      </w:pPr>
      <w:r w:rsidDel="00000000" w:rsidR="00000000" w:rsidRPr="00000000">
        <w:rPr>
          <w:rtl w:val="0"/>
        </w:rPr>
        <w:t xml:space="preserve">The element </w:t>
      </w:r>
      <w:r w:rsidDel="00000000" w:rsidR="00000000" w:rsidRPr="00000000">
        <w:rPr>
          <w:rtl w:val="0"/>
        </w:rPr>
        <w:t xml:space="preserve">&lt;editorialDecl&gt;</w:t>
      </w:r>
      <w:r w:rsidDel="00000000" w:rsidR="00000000" w:rsidRPr="00000000">
        <w:rPr>
          <w:rtl w:val="0"/>
        </w:rPr>
        <w:t xml:space="preserve">, a child-element of &lt;encodingDesc&gt;, </w:t>
      </w:r>
      <w:r w:rsidDel="00000000" w:rsidR="00000000" w:rsidRPr="00000000">
        <w:rPr>
          <w:rtl w:val="0"/>
        </w:rPr>
        <w:t xml:space="preserve">can be used for formulating methodological choices underlying your edition. It is especially useful if you need to give more detail than, or need to make exceptions from, what is stated in the present guide,</w:t>
      </w:r>
      <w:r w:rsidDel="00000000" w:rsidR="00000000" w:rsidRPr="00000000">
        <w:rPr>
          <w:rtl w:val="0"/>
        </w:rPr>
        <w:t xml:space="preserve"> its Appendices and the DHARMA project's </w:t>
      </w:r>
      <w:hyperlink r:id="rId19">
        <w:r w:rsidDel="00000000" w:rsidR="00000000" w:rsidRPr="00000000">
          <w:rPr>
            <w:color w:val="1155cc"/>
            <w:u w:val="single"/>
            <w:rtl w:val="0"/>
          </w:rPr>
          <w:t xml:space="preserve">Transliteration Guide</w:t>
        </w:r>
      </w:hyperlink>
      <w:r w:rsidDel="00000000" w:rsidR="00000000" w:rsidRPr="00000000">
        <w:rPr>
          <w:rtl w:val="0"/>
        </w:rPr>
        <w:t xml:space="preserve">.</w:t>
      </w:r>
      <w:r w:rsidDel="00000000" w:rsidR="00000000" w:rsidRPr="00000000">
        <w:rPr>
          <w:vertAlign w:val="superscript"/>
        </w:rPr>
        <w:footnoteReference w:customMarkFollows="0" w:id="13"/>
      </w:r>
      <w:r w:rsidDel="00000000" w:rsidR="00000000" w:rsidRPr="00000000">
        <w:rPr>
          <w:rtl w:val="0"/>
        </w:rPr>
        <w:t xml:space="preserve"> We envisage the possibility that you, as editor, use one or more of the following elements to take notes during the editing process, and postpone till the final phase of your editing work which information, if any, are to be maintained in the digital publication.</w:t>
      </w:r>
    </w:p>
    <w:p w:rsidR="00000000" w:rsidDel="00000000" w:rsidP="00000000" w:rsidRDefault="00000000" w:rsidRPr="00000000" w14:paraId="000002E3">
      <w:pPr>
        <w:pageBreakBefore w:val="0"/>
        <w:ind w:left="0" w:firstLine="720"/>
        <w:jc w:val="both"/>
        <w:rPr/>
      </w:pPr>
      <w:r w:rsidDel="00000000" w:rsidR="00000000" w:rsidRPr="00000000">
        <w:rPr>
          <w:rtl w:val="0"/>
        </w:rPr>
        <w:t xml:space="preserve">The element &lt;editoralDecl&gt; may contain free-text descriptions wrapped in any number of &lt;p&gt;. Alternatively, the TEI offers a number of sub-elements that can be used to further structure the contents of &lt;editorialDecl&gt;, of which you may want to use: (1) </w:t>
      </w:r>
      <w:r w:rsidDel="00000000" w:rsidR="00000000" w:rsidRPr="00000000">
        <w:rPr>
          <w:rtl w:val="0"/>
        </w:rPr>
        <w:t xml:space="preserve">&lt;correction&gt;, (2) &lt;normalization&gt;, (3) &lt;punctuation&gt; or (4) &lt;interpretation.</w:t>
      </w:r>
      <w:r w:rsidDel="00000000" w:rsidR="00000000" w:rsidRPr="00000000">
        <w:rPr>
          <w:rtl w:val="0"/>
        </w:rPr>
        <w:t xml:space="preserve"> The free-text contents of these sub-elements must likewise be wrapped in &lt;p&gt;.</w:t>
      </w:r>
    </w:p>
    <w:p w:rsidR="00000000" w:rsidDel="00000000" w:rsidP="00000000" w:rsidRDefault="00000000" w:rsidRPr="00000000" w14:paraId="000002E4">
      <w:pPr>
        <w:pageBreakBefore w:val="0"/>
        <w:ind w:left="0" w:firstLine="0"/>
        <w:jc w:val="both"/>
        <w:rPr/>
      </w:pPr>
      <w:r w:rsidDel="00000000" w:rsidR="00000000" w:rsidRPr="00000000">
        <w:rPr>
          <w:rtl w:val="0"/>
        </w:rPr>
        <w:tab/>
      </w:r>
      <w:r w:rsidDel="00000000" w:rsidR="00000000" w:rsidRPr="00000000">
        <w:rPr>
          <w:rtl w:val="0"/>
        </w:rPr>
        <w:t xml:space="preserve">1. The </w:t>
      </w:r>
      <w:r w:rsidDel="00000000" w:rsidR="00000000" w:rsidRPr="00000000">
        <w:rPr>
          <w:rtl w:val="0"/>
        </w:rPr>
        <w:t xml:space="preserve">sub-</w:t>
      </w:r>
      <w:r w:rsidDel="00000000" w:rsidR="00000000" w:rsidRPr="00000000">
        <w:rPr>
          <w:rtl w:val="0"/>
        </w:rPr>
        <w:t xml:space="preserve">element &lt;correction&gt; </w:t>
      </w:r>
      <w:r w:rsidDel="00000000" w:rsidR="00000000" w:rsidRPr="00000000">
        <w:rPr>
          <w:rtl w:val="0"/>
        </w:rPr>
        <w:t xml:space="preserve">can be used to give specifications regarding the correction principles within your edition. It allows you to explain the logic applied for omission, truncation, correction, alternate readings and so forth, and to state whether such cases are handled silently or with mark-up. </w:t>
      </w:r>
      <w:r w:rsidDel="00000000" w:rsidR="00000000" w:rsidRPr="00000000">
        <w:rPr>
          <w:rtl w:val="0"/>
        </w:rPr>
      </w:r>
    </w:p>
    <w:p w:rsidR="00000000" w:rsidDel="00000000" w:rsidP="00000000" w:rsidRDefault="00000000" w:rsidRPr="00000000" w14:paraId="000002E5">
      <w:pPr>
        <w:pageBreakBefore w:val="0"/>
        <w:ind w:left="0" w:firstLine="720"/>
        <w:jc w:val="both"/>
        <w:rPr/>
      </w:pPr>
      <w:r w:rsidDel="00000000" w:rsidR="00000000" w:rsidRPr="00000000">
        <w:rPr>
          <w:rtl w:val="0"/>
        </w:rPr>
        <w:t xml:space="preserve">2. The sub-element </w:t>
      </w:r>
      <w:r w:rsidDel="00000000" w:rsidR="00000000" w:rsidRPr="00000000">
        <w:rPr>
          <w:rtl w:val="0"/>
        </w:rPr>
        <w:t xml:space="preserve">&lt;normalization&gt;</w:t>
      </w:r>
      <w:r w:rsidDel="00000000" w:rsidR="00000000" w:rsidRPr="00000000">
        <w:rPr>
          <w:rtl w:val="0"/>
        </w:rPr>
        <w:t xml:space="preserve"> can be used to explain the extent of normalization and regularization applied on the text as critically edited. You can use this element to document the specificities of your text and the way you have dealt with them as editor, regarding such topics as non-standard (dialectal) forms or non-standard spellings.</w:t>
      </w:r>
      <w:r w:rsidDel="00000000" w:rsidR="00000000" w:rsidRPr="00000000">
        <w:rPr>
          <w:rtl w:val="0"/>
        </w:rPr>
        <w:t xml:space="preserve"> </w:t>
      </w:r>
    </w:p>
    <w:p w:rsidR="00000000" w:rsidDel="00000000" w:rsidP="00000000" w:rsidRDefault="00000000" w:rsidRPr="00000000" w14:paraId="000002E6">
      <w:pPr>
        <w:pageBreakBefore w:val="0"/>
        <w:ind w:left="0" w:firstLine="720"/>
        <w:jc w:val="both"/>
        <w:rPr/>
      </w:pPr>
      <w:r w:rsidDel="00000000" w:rsidR="00000000" w:rsidRPr="00000000">
        <w:rPr>
          <w:rtl w:val="0"/>
        </w:rPr>
        <w:t xml:space="preserve">3. The sub-element &lt;punctuation&gt; can be used to explain the degree of correspondence between punctuation of your constituted text and the punctuation found in the witnesses — whether punctuation is entirely or largely editorial, whether you generally attempt to follow punctuation of the witnesses or whether issues of punctuation can trigger creation of an apparatus entry.</w:t>
      </w:r>
    </w:p>
    <w:p w:rsidR="00000000" w:rsidDel="00000000" w:rsidP="00000000" w:rsidRDefault="00000000" w:rsidRPr="00000000" w14:paraId="000002E7">
      <w:pPr>
        <w:pageBreakBefore w:val="0"/>
        <w:ind w:left="0" w:firstLine="720"/>
        <w:jc w:val="both"/>
        <w:rPr/>
      </w:pPr>
      <w:r w:rsidDel="00000000" w:rsidR="00000000" w:rsidRPr="00000000">
        <w:rPr>
          <w:rtl w:val="0"/>
        </w:rPr>
        <w:t xml:space="preserve">4. The sub-element &lt;interpretation&gt; can be used to describe any additions you are making to the text edition that relate to issues of analysis or interpretation.</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2E8">
      <w:pPr>
        <w:pageBreakBefore w:val="0"/>
        <w:ind w:left="0" w:firstLine="72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color w:val="000096"/>
                <w:sz w:val="18"/>
                <w:szCs w:val="18"/>
              </w:rPr>
            </w:pPr>
            <w:r w:rsidDel="00000000" w:rsidR="00000000" w:rsidRPr="00000000">
              <w:rPr>
                <w:color w:val="000096"/>
                <w:sz w:val="18"/>
                <w:szCs w:val="18"/>
                <w:rtl w:val="0"/>
              </w:rPr>
              <w:t xml:space="preserve">&lt;encodingDesc&gt;</w:t>
            </w:r>
          </w:p>
          <w:p w:rsidR="00000000" w:rsidDel="00000000" w:rsidP="00000000" w:rsidRDefault="00000000" w:rsidRPr="00000000" w14:paraId="000002E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2E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This project has received funding from the European Research Council (ERC) under the European Union’s Horizon 2020 research and innovation programme (grant agreement no 809994).</w:t>
            </w:r>
            <w:r w:rsidDel="00000000" w:rsidR="00000000" w:rsidRPr="00000000">
              <w:rPr>
                <w:color w:val="000096"/>
                <w:sz w:val="18"/>
                <w:szCs w:val="18"/>
                <w:rtl w:val="0"/>
              </w:rPr>
              <w:t xml:space="preserve">&lt;/p&gt;</w:t>
            </w:r>
          </w:p>
          <w:p w:rsidR="00000000" w:rsidDel="00000000" w:rsidP="00000000" w:rsidRDefault="00000000" w:rsidRPr="00000000" w14:paraId="000002E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&lt;/projectDesc&gt;</w:t>
            </w:r>
          </w:p>
          <w:p w:rsidR="00000000" w:rsidDel="00000000" w:rsidP="00000000" w:rsidRDefault="00000000" w:rsidRPr="00000000" w14:paraId="000002EE">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&lt;editorialDecl&gt;</w:t>
            </w:r>
            <w:r w:rsidDel="00000000" w:rsidR="00000000" w:rsidRPr="00000000">
              <w:rPr>
                <w:sz w:val="18"/>
                <w:szCs w:val="18"/>
                <w:rtl w:val="0"/>
              </w:rPr>
              <w:t xml:space="preserve">        </w:t>
            </w:r>
          </w:p>
          <w:p w:rsidR="00000000" w:rsidDel="00000000" w:rsidP="00000000" w:rsidRDefault="00000000" w:rsidRPr="00000000" w14:paraId="000002E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&lt;correction&gt;</w:t>
            </w:r>
          </w:p>
          <w:p w:rsidR="00000000" w:rsidDel="00000000" w:rsidP="00000000" w:rsidRDefault="00000000" w:rsidRPr="00000000" w14:paraId="000002F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p>
          <w:p w:rsidR="00000000" w:rsidDel="00000000" w:rsidP="00000000" w:rsidRDefault="00000000" w:rsidRPr="00000000" w14:paraId="000002F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&lt;/correction&gt;</w:t>
            </w:r>
          </w:p>
          <w:p w:rsidR="00000000" w:rsidDel="00000000" w:rsidP="00000000" w:rsidRDefault="00000000" w:rsidRPr="00000000" w14:paraId="000002F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&lt;normalization&gt;</w:t>
            </w:r>
          </w:p>
          <w:p w:rsidR="00000000" w:rsidDel="00000000" w:rsidP="00000000" w:rsidRDefault="00000000" w:rsidRPr="00000000" w14:paraId="000002F3">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Original spelling and typography is retained, except that long s and ligatured</w:t>
            </w:r>
          </w:p>
          <w:p w:rsidR="00000000" w:rsidDel="00000000" w:rsidP="00000000" w:rsidRDefault="00000000" w:rsidRPr="00000000" w14:paraId="000002F4">
            <w:pPr>
              <w:widowControl w:val="0"/>
              <w:rPr>
                <w:color w:val="000096"/>
                <w:sz w:val="18"/>
                <w:szCs w:val="18"/>
              </w:rPr>
            </w:pPr>
            <w:r w:rsidDel="00000000" w:rsidR="00000000" w:rsidRPr="00000000">
              <w:rPr>
                <w:sz w:val="18"/>
                <w:szCs w:val="18"/>
                <w:rtl w:val="0"/>
              </w:rPr>
              <w:t xml:space="preserve">                forms are not encoded.</w:t>
            </w:r>
            <w:r w:rsidDel="00000000" w:rsidR="00000000" w:rsidRPr="00000000">
              <w:rPr>
                <w:color w:val="000096"/>
                <w:sz w:val="18"/>
                <w:szCs w:val="18"/>
                <w:rtl w:val="0"/>
              </w:rPr>
              <w:t xml:space="preserve">&lt;/p&gt;</w:t>
            </w:r>
          </w:p>
          <w:p w:rsidR="00000000" w:rsidDel="00000000" w:rsidP="00000000" w:rsidRDefault="00000000" w:rsidRPr="00000000" w14:paraId="000002F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&lt;/normalization&gt;</w:t>
            </w:r>
          </w:p>
          <w:p w:rsidR="00000000" w:rsidDel="00000000" w:rsidP="00000000" w:rsidRDefault="00000000" w:rsidRPr="00000000" w14:paraId="000002F6">
            <w:pPr>
              <w:widowControl w:val="0"/>
              <w:ind w:firstLine="360"/>
              <w:rPr>
                <w:color w:val="000096"/>
                <w:sz w:val="18"/>
                <w:szCs w:val="18"/>
              </w:rPr>
            </w:pPr>
            <w:r w:rsidDel="00000000" w:rsidR="00000000" w:rsidRPr="00000000">
              <w:rPr>
                <w:color w:val="000096"/>
                <w:sz w:val="18"/>
                <w:szCs w:val="18"/>
                <w:rtl w:val="0"/>
              </w:rPr>
              <w:t xml:space="preserve">&lt;interpretation&gt;</w:t>
            </w:r>
          </w:p>
          <w:p w:rsidR="00000000" w:rsidDel="00000000" w:rsidP="00000000" w:rsidRDefault="00000000" w:rsidRPr="00000000" w14:paraId="000002F7">
            <w:pPr>
              <w:widowControl w:val="0"/>
              <w:ind w:firstLine="36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The asterisk * is used to flag lemmata or forms of lemmata not recorded in the</w:t>
            </w:r>
            <w:r w:rsidDel="00000000" w:rsidR="00000000" w:rsidRPr="00000000">
              <w:rPr>
                <w:color w:val="000096"/>
                <w:sz w:val="18"/>
                <w:szCs w:val="18"/>
                <w:rtl w:val="0"/>
              </w:rPr>
              <w:t xml:space="preserve"> &lt;title&gt;</w:t>
            </w:r>
            <w:r w:rsidDel="00000000" w:rsidR="00000000" w:rsidRPr="00000000">
              <w:rPr>
                <w:sz w:val="18"/>
                <w:szCs w:val="18"/>
                <w:rtl w:val="0"/>
              </w:rPr>
              <w:t xml:space="preserve">Old Javanese-English Dictionary</w:t>
            </w:r>
            <w:r w:rsidDel="00000000" w:rsidR="00000000" w:rsidRPr="00000000">
              <w:rPr>
                <w:color w:val="000096"/>
                <w:sz w:val="18"/>
                <w:szCs w:val="18"/>
                <w:rtl w:val="0"/>
              </w:rPr>
              <w:t xml:space="preserve">&lt;/title&gt;</w:t>
            </w:r>
            <w:r w:rsidDel="00000000" w:rsidR="00000000" w:rsidRPr="00000000">
              <w:rPr>
                <w:sz w:val="18"/>
                <w:szCs w:val="18"/>
                <w:rtl w:val="0"/>
              </w:rPr>
              <w:t xml:space="preserve">.</w:t>
            </w:r>
            <w:r w:rsidDel="00000000" w:rsidR="00000000" w:rsidRPr="00000000">
              <w:rPr>
                <w:color w:val="000096"/>
                <w:sz w:val="18"/>
                <w:szCs w:val="18"/>
                <w:rtl w:val="0"/>
              </w:rPr>
              <w:t xml:space="preserve">&lt;/p&gt;</w:t>
            </w:r>
          </w:p>
          <w:p w:rsidR="00000000" w:rsidDel="00000000" w:rsidP="00000000" w:rsidRDefault="00000000" w:rsidRPr="00000000" w14:paraId="000002F8">
            <w:pPr>
              <w:widowControl w:val="0"/>
              <w:ind w:firstLine="360"/>
              <w:rPr>
                <w:color w:val="000096"/>
                <w:sz w:val="18"/>
                <w:szCs w:val="18"/>
              </w:rPr>
            </w:pPr>
            <w:r w:rsidDel="00000000" w:rsidR="00000000" w:rsidRPr="00000000">
              <w:rPr>
                <w:color w:val="000096"/>
                <w:sz w:val="18"/>
                <w:szCs w:val="18"/>
                <w:rtl w:val="0"/>
              </w:rPr>
              <w:t xml:space="preserve">&lt;/interpretation&gt;</w:t>
            </w:r>
          </w:p>
          <w:p w:rsidR="00000000" w:rsidDel="00000000" w:rsidP="00000000" w:rsidRDefault="00000000" w:rsidRPr="00000000" w14:paraId="000002F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&lt;/editorialDecl&gt;</w:t>
            </w:r>
          </w:p>
          <w:p w:rsidR="00000000" w:rsidDel="00000000" w:rsidP="00000000" w:rsidRDefault="00000000" w:rsidRPr="00000000" w14:paraId="000002FA">
            <w:pPr>
              <w:widowControl w:val="0"/>
              <w:rPr>
                <w:sz w:val="18"/>
                <w:szCs w:val="18"/>
              </w:rPr>
            </w:pPr>
            <w:r w:rsidDel="00000000" w:rsidR="00000000" w:rsidRPr="00000000">
              <w:rPr>
                <w:color w:val="000096"/>
                <w:sz w:val="18"/>
                <w:szCs w:val="18"/>
                <w:rtl w:val="0"/>
              </w:rPr>
              <w:t xml:space="preserve">&lt;/encodingDesc&gt;</w:t>
            </w:r>
            <w:r w:rsidDel="00000000" w:rsidR="00000000" w:rsidRPr="00000000">
              <w:rPr>
                <w:rtl w:val="0"/>
              </w:rPr>
            </w:r>
          </w:p>
        </w:tc>
      </w:tr>
    </w:tbl>
    <w:p w:rsidR="00000000" w:rsidDel="00000000" w:rsidP="00000000" w:rsidRDefault="00000000" w:rsidRPr="00000000" w14:paraId="000002FB">
      <w:pPr>
        <w:pageBreakBefore w:val="0"/>
        <w:ind w:left="0" w:firstLine="720"/>
        <w:rPr/>
      </w:pPr>
      <w:r w:rsidDel="00000000" w:rsidR="00000000" w:rsidRPr="00000000">
        <w:rPr>
          <w:rtl w:val="0"/>
        </w:rPr>
      </w:r>
    </w:p>
    <w:p w:rsidR="00000000" w:rsidDel="00000000" w:rsidP="00000000" w:rsidRDefault="00000000" w:rsidRPr="00000000" w14:paraId="000002FC">
      <w:pPr>
        <w:pStyle w:val="Heading4"/>
        <w:pageBreakBefore w:val="0"/>
        <w:rPr/>
      </w:pPr>
      <w:bookmarkStart w:colFirst="0" w:colLast="0" w:name="_k8zm28iix4lu" w:id="20"/>
      <w:bookmarkEnd w:id="20"/>
      <w:r w:rsidDel="00000000" w:rsidR="00000000" w:rsidRPr="00000000">
        <w:rPr>
          <w:rtl w:val="0"/>
        </w:rPr>
        <w:t xml:space="preserve">&lt;samplingDecl&gt;</w:t>
      </w:r>
      <w:r w:rsidDel="00000000" w:rsidR="00000000" w:rsidRPr="00000000">
        <w:rPr>
          <w:rtl w:val="0"/>
        </w:rPr>
        <w:t xml:space="preserve"> — Explaining the sources chosen for your edition</w:t>
      </w:r>
    </w:p>
    <w:p w:rsidR="00000000" w:rsidDel="00000000" w:rsidP="00000000" w:rsidRDefault="00000000" w:rsidRPr="00000000" w14:paraId="000002FD">
      <w:pPr>
        <w:pageBreakBefore w:val="0"/>
        <w:ind w:left="0" w:firstLine="0"/>
        <w:jc w:val="both"/>
        <w:rPr/>
      </w:pPr>
      <w:r w:rsidDel="00000000" w:rsidR="00000000" w:rsidRPr="00000000">
        <w:rPr>
          <w:rtl w:val="0"/>
        </w:rPr>
        <w:t xml:space="preserve">Inside the &lt;encodingDesc&gt;, the &lt;editorialDecl&gt; is followed by the element </w:t>
      </w:r>
      <w:r w:rsidDel="00000000" w:rsidR="00000000" w:rsidRPr="00000000">
        <w:rPr>
          <w:rtl w:val="0"/>
        </w:rPr>
        <w:t xml:space="preserve">&lt;samplingDecl&gt;. It is used to record free-text information </w:t>
      </w:r>
      <w:r w:rsidDel="00000000" w:rsidR="00000000" w:rsidRPr="00000000">
        <w:rPr>
          <w:rtl w:val="0"/>
        </w:rPr>
        <w:t xml:space="preserve">about inclusion or omission of portions of the text</w:t>
      </w:r>
      <w:r w:rsidDel="00000000" w:rsidR="00000000" w:rsidRPr="00000000">
        <w:rPr>
          <w:rtl w:val="0"/>
        </w:rPr>
        <w:t xml:space="preserve">, manuscripts, or witnesses</w:t>
      </w:r>
      <w:r w:rsidDel="00000000" w:rsidR="00000000" w:rsidRPr="00000000">
        <w:rPr>
          <w:rtl w:val="0"/>
        </w:rPr>
        <w:t xml:space="preserve">. </w:t>
      </w:r>
      <w:r w:rsidDel="00000000" w:rsidR="00000000" w:rsidRPr="00000000">
        <w:rPr>
          <w:rtl w:val="0"/>
        </w:rPr>
        <w:t xml:space="preserve">It is here that you may explain, for example, the reasons behind favoring one witness above others in your choice of readings or, to give another example, the fact that you wholly or partly omit from your collation the readings of a given witness because it is too damaged to be collated for all or a portion of the text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FE">
      <w:pPr>
        <w:pageBreakBefore w:val="0"/>
        <w:ind w:left="0" w:firstLine="0"/>
        <w:rPr/>
      </w:pPr>
      <w:r w:rsidDel="00000000" w:rsidR="00000000" w:rsidRPr="00000000">
        <w:rPr>
          <w:rtl w:val="0"/>
        </w:rPr>
        <w:t xml:space="preserve"> </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color w:val="000096"/>
                <w:sz w:val="18"/>
                <w:szCs w:val="18"/>
              </w:rPr>
            </w:pPr>
            <w:r w:rsidDel="00000000" w:rsidR="00000000" w:rsidRPr="00000000">
              <w:rPr>
                <w:color w:val="000096"/>
                <w:sz w:val="18"/>
                <w:szCs w:val="18"/>
                <w:rtl w:val="0"/>
              </w:rPr>
              <w:t xml:space="preserve">&lt;samplingDecl&gt;</w:t>
            </w:r>
          </w:p>
          <w:p w:rsidR="00000000" w:rsidDel="00000000" w:rsidP="00000000" w:rsidRDefault="00000000" w:rsidRPr="00000000" w14:paraId="0000030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Explanation</w:t>
            </w:r>
            <w:r w:rsidDel="00000000" w:rsidR="00000000" w:rsidRPr="00000000">
              <w:rPr>
                <w:color w:val="000096"/>
                <w:sz w:val="18"/>
                <w:szCs w:val="18"/>
                <w:rtl w:val="0"/>
              </w:rPr>
              <w:t xml:space="preserve">&lt;/p&gt;</w:t>
            </w:r>
          </w:p>
          <w:p w:rsidR="00000000" w:rsidDel="00000000" w:rsidP="00000000" w:rsidRDefault="00000000" w:rsidRPr="00000000" w14:paraId="00000302">
            <w:pPr>
              <w:widowControl w:val="0"/>
              <w:rPr>
                <w:sz w:val="20"/>
                <w:szCs w:val="20"/>
              </w:rPr>
            </w:pPr>
            <w:r w:rsidDel="00000000" w:rsidR="00000000" w:rsidRPr="00000000">
              <w:rPr>
                <w:color w:val="000096"/>
                <w:sz w:val="18"/>
                <w:szCs w:val="18"/>
                <w:rtl w:val="0"/>
              </w:rPr>
              <w:t xml:space="preserve">&lt;/samplingDesc&gt;</w:t>
            </w:r>
            <w:r w:rsidDel="00000000" w:rsidR="00000000" w:rsidRPr="00000000">
              <w:rPr>
                <w:rtl w:val="0"/>
              </w:rPr>
            </w:r>
          </w:p>
        </w:tc>
      </w:tr>
    </w:tbl>
    <w:p w:rsidR="00000000" w:rsidDel="00000000" w:rsidP="00000000" w:rsidRDefault="00000000" w:rsidRPr="00000000" w14:paraId="00000303">
      <w:pPr>
        <w:pageBreakBefore w:val="0"/>
        <w:ind w:left="0" w:firstLine="0"/>
        <w:rPr/>
      </w:pPr>
      <w:r w:rsidDel="00000000" w:rsidR="00000000" w:rsidRPr="00000000">
        <w:rPr>
          <w:rtl w:val="0"/>
        </w:rPr>
      </w:r>
    </w:p>
    <w:p w:rsidR="00000000" w:rsidDel="00000000" w:rsidP="00000000" w:rsidRDefault="00000000" w:rsidRPr="00000000" w14:paraId="00000304">
      <w:pPr>
        <w:pStyle w:val="Heading4"/>
        <w:pageBreakBefore w:val="0"/>
        <w:rPr/>
      </w:pPr>
      <w:bookmarkStart w:colFirst="0" w:colLast="0" w:name="_5bg2qq4qrvbr" w:id="21"/>
      <w:bookmarkEnd w:id="21"/>
      <w:r w:rsidDel="00000000" w:rsidR="00000000" w:rsidRPr="00000000">
        <w:rPr>
          <w:rtl w:val="0"/>
        </w:rPr>
        <w:t xml:space="preserve">&lt;schemaRef&gt;</w:t>
      </w:r>
      <w:r w:rsidDel="00000000" w:rsidR="00000000" w:rsidRPr="00000000">
        <w:rPr>
          <w:rtl w:val="0"/>
        </w:rPr>
        <w:t xml:space="preserve"> — Declaring the schema</w:t>
      </w:r>
    </w:p>
    <w:p w:rsidR="00000000" w:rsidDel="00000000" w:rsidP="00000000" w:rsidRDefault="00000000" w:rsidRPr="00000000" w14:paraId="00000305">
      <w:pPr>
        <w:pageBreakBefore w:val="0"/>
        <w:jc w:val="both"/>
        <w:rPr/>
      </w:pPr>
      <w:r w:rsidDel="00000000" w:rsidR="00000000" w:rsidRPr="00000000">
        <w:rPr>
          <w:rtl w:val="0"/>
        </w:rPr>
        <w:t xml:space="preserve">The element &lt;schemaRef&gt; can point to any external customization file of the TEI. We will use it to record the URL of the latest version of this encoding guide.</w:t>
      </w:r>
      <w:r w:rsidDel="00000000" w:rsidR="00000000" w:rsidRPr="00000000">
        <w:rPr>
          <w:rtl w:val="0"/>
        </w:rPr>
        <w:t xml:space="preserve"> More than one &lt;schemaRef&gt; can be provided, and we </w:t>
      </w:r>
      <w:r w:rsidDel="00000000" w:rsidR="00000000" w:rsidRPr="00000000">
        <w:rPr>
          <w:rtl w:val="0"/>
        </w:rPr>
        <w:t xml:space="preserve">will do so, eventually, to link to the relevant </w:t>
      </w:r>
      <w:r w:rsidDel="00000000" w:rsidR="00000000" w:rsidRPr="00000000">
        <w:rPr>
          <w:rtl w:val="0"/>
        </w:rPr>
        <w:t xml:space="preserve">ODD</w:t>
      </w:r>
      <w:r w:rsidDel="00000000" w:rsidR="00000000" w:rsidRPr="00000000">
        <w:rPr>
          <w:rtl w:val="0"/>
        </w:rPr>
        <w:t xml:space="preserve">.</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306">
      <w:pPr>
        <w:pageBreakBefore w:val="0"/>
        <w:jc w:val="both"/>
        <w:rPr/>
      </w:pPr>
      <w:r w:rsidDel="00000000" w:rsidR="00000000" w:rsidRPr="00000000">
        <w:rPr>
          <w:rtl w:val="0"/>
        </w:rPr>
        <w:tab/>
        <w:t xml:space="preserve">The element works with the attributes @type, @key and @url. The first  attribute characterizes the content (e.g. guide, schema or ODD). The second provides an identifier concerning the guide itself, normally the acronym established within the project (e.g. EGC), and the number of its version expressed according to rules stated in the </w:t>
      </w:r>
      <w:hyperlink r:id="rId20">
        <w:r w:rsidDel="00000000" w:rsidR="00000000" w:rsidRPr="00000000">
          <w:rPr>
            <w:color w:val="1155cc"/>
            <w:u w:val="single"/>
            <w:rtl w:val="0"/>
          </w:rPr>
          <w:t xml:space="preserve">File Naming Conventions</w:t>
        </w:r>
      </w:hyperlink>
      <w:r w:rsidDel="00000000" w:rsidR="00000000" w:rsidRPr="00000000">
        <w:rPr>
          <w:rtl w:val="0"/>
        </w:rPr>
        <w:t xml:space="preserve">,</w:t>
      </w:r>
      <w:r w:rsidDel="00000000" w:rsidR="00000000" w:rsidRPr="00000000">
        <w:rPr>
          <w:vertAlign w:val="superscript"/>
        </w:rPr>
        <w:footnoteReference w:customMarkFollows="0" w:id="16"/>
      </w:r>
      <w:r w:rsidDel="00000000" w:rsidR="00000000" w:rsidRPr="00000000">
        <w:rPr>
          <w:rtl w:val="0"/>
        </w:rPr>
        <w:t xml:space="preserve"> e.g. v01 for the first version. </w:t>
      </w:r>
    </w:p>
    <w:p w:rsidR="00000000" w:rsidDel="00000000" w:rsidP="00000000" w:rsidRDefault="00000000" w:rsidRPr="00000000" w14:paraId="00000307">
      <w:pPr>
        <w:pageBreakBefore w:val="0"/>
        <w:widowControl w:val="0"/>
        <w:spacing w:line="240" w:lineRule="auto"/>
        <w:rPr>
          <w:highlight w:val="magenta"/>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sz w:val="18"/>
                <w:szCs w:val="18"/>
              </w:rPr>
            </w:pPr>
            <w:r w:rsidDel="00000000" w:rsidR="00000000" w:rsidRPr="00000000">
              <w:rPr>
                <w:sz w:val="18"/>
                <w:szCs w:val="18"/>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both"/>
              <w:rPr/>
            </w:pPr>
            <w:r w:rsidDel="00000000" w:rsidR="00000000" w:rsidRPr="00000000">
              <w:rPr>
                <w:sz w:val="18"/>
                <w:szCs w:val="18"/>
                <w:rtl w:val="0"/>
              </w:rPr>
              <w:t xml:space="preserve"> </w:t>
            </w:r>
            <w:r w:rsidDel="00000000" w:rsidR="00000000" w:rsidRPr="00000000">
              <w:rPr>
                <w:color w:val="000096"/>
                <w:sz w:val="18"/>
                <w:szCs w:val="18"/>
                <w:rtl w:val="0"/>
              </w:rPr>
              <w:t xml:space="preserve">&lt;schemaRef</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"guide"</w:t>
            </w:r>
            <w:r w:rsidDel="00000000" w:rsidR="00000000" w:rsidRPr="00000000">
              <w:rPr>
                <w:color w:val="f5844c"/>
                <w:sz w:val="18"/>
                <w:szCs w:val="18"/>
                <w:rtl w:val="0"/>
              </w:rPr>
              <w:t xml:space="preserve"> key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"EGCv01"</w:t>
            </w:r>
            <w:r w:rsidDel="00000000" w:rsidR="00000000" w:rsidRPr="00000000">
              <w:rPr>
                <w:color w:val="f5844c"/>
                <w:sz w:val="18"/>
                <w:szCs w:val="18"/>
                <w:rtl w:val="0"/>
              </w:rPr>
              <w:t xml:space="preserve"> url</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commentRangeStart w:id="13"/>
            <w:r w:rsidDel="00000000" w:rsidR="00000000" w:rsidRPr="00000000">
              <w:rPr>
                <w:i w:val="1"/>
                <w:color w:val="993300"/>
                <w:sz w:val="18"/>
                <w:szCs w:val="18"/>
                <w:rtl w:val="0"/>
              </w:rPr>
              <w:t xml:space="preserve">to_be_filled_in_later</w:t>
            </w:r>
            <w:commentRangeEnd w:id="13"/>
            <w:r w:rsidDel="00000000" w:rsidR="00000000" w:rsidRPr="00000000">
              <w:commentReference w:id="13"/>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rtl w:val="0"/>
              </w:rPr>
            </w:r>
          </w:p>
        </w:tc>
      </w:tr>
    </w:tbl>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Style w:val="Heading4"/>
        <w:pageBreakBefore w:val="0"/>
        <w:rPr/>
      </w:pPr>
      <w:bookmarkStart w:colFirst="0" w:colLast="0" w:name="_l7mivl45ob00" w:id="22"/>
      <w:bookmarkEnd w:id="22"/>
      <w:r w:rsidDel="00000000" w:rsidR="00000000" w:rsidRPr="00000000">
        <w:rPr>
          <w:rtl w:val="0"/>
        </w:rPr>
        <w:t xml:space="preserve">&lt;variantEncoding&gt; — Declaring the method used for building your apparatus</w:t>
      </w:r>
    </w:p>
    <w:p w:rsidR="00000000" w:rsidDel="00000000" w:rsidP="00000000" w:rsidRDefault="00000000" w:rsidRPr="00000000" w14:paraId="0000030C">
      <w:pPr>
        <w:pageBreakBefore w:val="0"/>
        <w:jc w:val="both"/>
        <w:rPr/>
      </w:pPr>
      <w:r w:rsidDel="00000000" w:rsidR="00000000" w:rsidRPr="00000000">
        <w:rPr>
          <w:rtl w:val="0"/>
        </w:rPr>
        <w:t xml:space="preserve">To comply with the TEI, it is obligatory to declare the methodology chosen to encode the apparatus, and notably the variant readings. For more on this topic, </w:t>
      </w:r>
      <w:r w:rsidDel="00000000" w:rsidR="00000000" w:rsidRPr="00000000">
        <w:rPr>
          <w:rtl w:val="0"/>
        </w:rPr>
        <w:t xml:space="preserve">see the section §</w:t>
      </w:r>
      <w:hyperlink w:anchor="_4hllj4pbouh">
        <w:r w:rsidDel="00000000" w:rsidR="00000000" w:rsidRPr="00000000">
          <w:rPr>
            <w:color w:val="1155cc"/>
            <w:u w:val="single"/>
            <w:rtl w:val="0"/>
          </w:rPr>
          <w:t xml:space="preserve">Apparatus</w:t>
        </w:r>
      </w:hyperlink>
      <w:r w:rsidDel="00000000" w:rsidR="00000000" w:rsidRPr="00000000">
        <w:rPr>
          <w:rtl w:val="0"/>
        </w:rPr>
        <w:t xml:space="preserve">.  The DHARMA project uses only a single methodology for encoding apparatus in critical editions, so you can leave the following element in the template untouched.</w:t>
      </w:r>
    </w:p>
    <w:p w:rsidR="00000000" w:rsidDel="00000000" w:rsidP="00000000" w:rsidRDefault="00000000" w:rsidRPr="00000000" w14:paraId="0000030D">
      <w:pPr>
        <w:pageBreakBefore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color w:val="000096"/>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color w:val="000096"/>
                <w:sz w:val="18"/>
                <w:szCs w:val="18"/>
              </w:rPr>
            </w:pPr>
            <w:r w:rsidDel="00000000" w:rsidR="00000000" w:rsidRPr="00000000">
              <w:rPr>
                <w:color w:val="000096"/>
                <w:sz w:val="18"/>
                <w:szCs w:val="18"/>
                <w:rtl w:val="0"/>
              </w:rPr>
              <w:t xml:space="preserve">&lt;variantEncoding</w:t>
            </w:r>
            <w:r w:rsidDel="00000000" w:rsidR="00000000" w:rsidRPr="00000000">
              <w:rPr>
                <w:color w:val="f5844c"/>
                <w:sz w:val="18"/>
                <w:szCs w:val="18"/>
                <w:rtl w:val="0"/>
              </w:rPr>
              <w:t xml:space="preserve"> method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"parallel-segmentation"</w:t>
            </w:r>
            <w:r w:rsidDel="00000000" w:rsidR="00000000" w:rsidRPr="00000000">
              <w:rPr>
                <w:color w:val="f5844c"/>
                <w:sz w:val="18"/>
                <w:szCs w:val="18"/>
                <w:rtl w:val="0"/>
              </w:rPr>
              <w:t xml:space="preserve"> location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"internal"</w:t>
            </w:r>
            <w:r w:rsidDel="00000000" w:rsidR="00000000" w:rsidRPr="00000000">
              <w:rPr>
                <w:color w:val="000096"/>
                <w:sz w:val="18"/>
                <w:szCs w:val="18"/>
                <w:rtl w:val="0"/>
              </w:rPr>
              <w:t xml:space="preserve">/&gt;</w:t>
            </w:r>
          </w:p>
        </w:tc>
      </w:tr>
    </w:tbl>
    <w:p w:rsidR="00000000" w:rsidDel="00000000" w:rsidP="00000000" w:rsidRDefault="00000000" w:rsidRPr="00000000" w14:paraId="00000310">
      <w:pPr>
        <w:pStyle w:val="Heading3"/>
        <w:pageBreakBefore w:val="0"/>
        <w:widowControl w:val="0"/>
        <w:rPr/>
      </w:pPr>
      <w:bookmarkStart w:colFirst="0" w:colLast="0" w:name="_vqk8yhfexixv" w:id="23"/>
      <w:bookmarkEnd w:id="23"/>
      <w:r w:rsidDel="00000000" w:rsidR="00000000" w:rsidRPr="00000000">
        <w:rPr>
          <w:rtl w:val="0"/>
        </w:rPr>
        <w:t xml:space="preserve">&lt;p</w:t>
      </w:r>
      <w:r w:rsidDel="00000000" w:rsidR="00000000" w:rsidRPr="00000000">
        <w:rPr>
          <w:rtl w:val="0"/>
        </w:rPr>
        <w:t xml:space="preserve">rofileDesc</w:t>
      </w:r>
      <w:r w:rsidDel="00000000" w:rsidR="00000000" w:rsidRPr="00000000">
        <w:rPr>
          <w:rtl w:val="0"/>
        </w:rPr>
        <w:t xml:space="preserve">&gt; — Providing descriptive elements</w:t>
      </w:r>
    </w:p>
    <w:p w:rsidR="00000000" w:rsidDel="00000000" w:rsidP="00000000" w:rsidRDefault="00000000" w:rsidRPr="00000000" w14:paraId="00000311">
      <w:pPr>
        <w:pageBreakBefore w:val="0"/>
        <w:jc w:val="both"/>
        <w:rPr/>
      </w:pPr>
      <w:r w:rsidDel="00000000" w:rsidR="00000000" w:rsidRPr="00000000">
        <w:rPr>
          <w:rtl w:val="0"/>
        </w:rPr>
        <w:t xml:space="preserve">The element &lt;profileDesc&gt; serves to provide metadata related to non-bibliographic aspects of the text. In DHARMA, </w:t>
      </w:r>
      <w:r w:rsidDel="00000000" w:rsidR="00000000" w:rsidRPr="00000000">
        <w:rPr>
          <w:rtl w:val="0"/>
        </w:rPr>
        <w:t xml:space="preserve">it will mostly be used to record language usage and classificatory keywords.</w:t>
      </w:r>
      <w:r w:rsidDel="00000000" w:rsidR="00000000" w:rsidRPr="00000000">
        <w:rPr>
          <w:rtl w:val="0"/>
        </w:rPr>
      </w:r>
    </w:p>
    <w:p w:rsidR="00000000" w:rsidDel="00000000" w:rsidP="00000000" w:rsidRDefault="00000000" w:rsidRPr="00000000" w14:paraId="00000312">
      <w:pPr>
        <w:pageBreakBefore w:val="0"/>
        <w:jc w:val="both"/>
        <w:rPr/>
      </w:pPr>
      <w:r w:rsidDel="00000000" w:rsidR="00000000" w:rsidRPr="00000000">
        <w:rPr>
          <w:rtl w:val="0"/>
        </w:rPr>
        <w:t xml:space="preserve"> </w:t>
        <w:tab/>
        <w:t xml:space="preserve">The element &lt;langUsage&gt; is the mandatory container for &lt;language&gt;. This element serves to record the languages used in the text. In the attribute @ident, w</w:t>
      </w:r>
      <w:r w:rsidDel="00000000" w:rsidR="00000000" w:rsidRPr="00000000">
        <w:rPr>
          <w:rtl w:val="0"/>
        </w:rPr>
        <w:t xml:space="preserve">e shall indicate the ISO 693-3 </w:t>
      </w:r>
      <w:r w:rsidDel="00000000" w:rsidR="00000000" w:rsidRPr="00000000">
        <w:rPr>
          <w:b w:val="1"/>
          <w:rtl w:val="0"/>
        </w:rPr>
        <w:t xml:space="preserve">language codes</w:t>
      </w:r>
      <w:r w:rsidDel="00000000" w:rsidR="00000000" w:rsidRPr="00000000">
        <w:rPr>
          <w:rtl w:val="0"/>
        </w:rPr>
        <w:t xml:space="preserve"> as listed in §</w:t>
      </w:r>
      <w:hyperlink w:anchor="_3vkm5x4">
        <w:r w:rsidDel="00000000" w:rsidR="00000000" w:rsidRPr="00000000">
          <w:rPr>
            <w:color w:val="1155cc"/>
            <w:u w:val="single"/>
            <w:rtl w:val="0"/>
          </w:rPr>
          <w:t xml:space="preserve">Appendix C</w:t>
        </w:r>
      </w:hyperlink>
      <w:r w:rsidDel="00000000" w:rsidR="00000000" w:rsidRPr="00000000">
        <w:rPr>
          <w:rtl w:val="0"/>
        </w:rPr>
        <w:t xml:space="preserve">.</w:t>
      </w:r>
      <w:r w:rsidDel="00000000" w:rsidR="00000000" w:rsidRPr="00000000">
        <w:rPr>
          <w:vertAlign w:val="superscript"/>
        </w:rPr>
        <w:footnoteReference w:customMarkFollows="0" w:id="17"/>
      </w:r>
      <w:r w:rsidDel="00000000" w:rsidR="00000000" w:rsidRPr="00000000">
        <w:rPr>
          <w:rtl w:val="0"/>
        </w:rPr>
        <w:t xml:space="preserve"> </w:t>
      </w:r>
      <w:r w:rsidDel="00000000" w:rsidR="00000000" w:rsidRPr="00000000">
        <w:rPr>
          <w:rtl w:val="0"/>
        </w:rPr>
        <w:t xml:space="preserve">However, since the element &lt;langUsage&gt; cannot be used to indicate the </w:t>
      </w:r>
      <w:r w:rsidDel="00000000" w:rsidR="00000000" w:rsidRPr="00000000">
        <w:rPr>
          <w:i w:val="1"/>
          <w:rtl w:val="0"/>
        </w:rPr>
        <w:t xml:space="preserve">actual </w:t>
      </w:r>
      <w:r w:rsidDel="00000000" w:rsidR="00000000" w:rsidRPr="00000000">
        <w:rPr>
          <w:rtl w:val="0"/>
        </w:rPr>
        <w:t xml:space="preserve">distribution of languages within the text you are editing</w:t>
      </w:r>
      <w:r w:rsidDel="00000000" w:rsidR="00000000" w:rsidRPr="00000000">
        <w:rPr>
          <w:rtl w:val="0"/>
        </w:rPr>
        <w:t xml:space="preserve">, your digital edition will have to declare a base language (§</w:t>
      </w:r>
      <w:hyperlink w:anchor="_qa13ljb35kbc">
        <w:r w:rsidDel="00000000" w:rsidR="00000000" w:rsidRPr="00000000">
          <w:rPr>
            <w:color w:val="1155cc"/>
            <w:u w:val="single"/>
            <w:rtl w:val="0"/>
          </w:rPr>
          <w:t xml:space="preserve">Structuring the text</w:t>
        </w:r>
      </w:hyperlink>
      <w:r w:rsidDel="00000000" w:rsidR="00000000" w:rsidRPr="00000000">
        <w:rPr>
          <w:rtl w:val="0"/>
        </w:rPr>
        <w:t xml:space="preserve">) and then mark containers for portions of text using a different language by the attribute @xml:lang choosing the values from the same list of language codes. This kind of encoding must be adopted, for instance, in the case of a Sanskrit </w:t>
      </w:r>
      <w:r w:rsidDel="00000000" w:rsidR="00000000" w:rsidRPr="00000000">
        <w:rPr>
          <w:i w:val="1"/>
          <w:rtl w:val="0"/>
        </w:rPr>
        <w:t xml:space="preserve">mūla</w:t>
      </w:r>
      <w:r w:rsidDel="00000000" w:rsidR="00000000" w:rsidRPr="00000000">
        <w:rPr>
          <w:rtl w:val="0"/>
        </w:rPr>
        <w:t xml:space="preserve"> with gloss or commentary in another language.</w:t>
      </w:r>
      <w:r w:rsidDel="00000000" w:rsidR="00000000" w:rsidRPr="00000000">
        <w:rPr>
          <w:rtl w:val="0"/>
        </w:rPr>
      </w:r>
    </w:p>
    <w:p w:rsidR="00000000" w:rsidDel="00000000" w:rsidP="00000000" w:rsidRDefault="00000000" w:rsidRPr="00000000" w14:paraId="00000313">
      <w:pPr>
        <w:pageBreakBefore w:val="0"/>
        <w:ind w:firstLine="720"/>
        <w:jc w:val="both"/>
        <w:rPr/>
      </w:pPr>
      <w:r w:rsidDel="00000000" w:rsidR="00000000" w:rsidRPr="00000000">
        <w:rPr>
          <w:rtl w:val="0"/>
        </w:rPr>
        <w:t xml:space="preserve">The element &lt;textClass&gt; shall be used to contain the element &lt;keywords&gt;. Each one shall be encoded inside an element &lt;term&gt; and selected from the project's </w:t>
      </w:r>
      <w:r w:rsidDel="00000000" w:rsidR="00000000" w:rsidRPr="00000000">
        <w:rPr>
          <w:rtl w:val="0"/>
        </w:rPr>
        <w:t xml:space="preserve">closed list of terms</w:t>
      </w:r>
      <w:r w:rsidDel="00000000" w:rsidR="00000000" w:rsidRPr="00000000">
        <w:rPr>
          <w:rtl w:val="0"/>
        </w:rPr>
        <w:t xml:space="preserve"> that will eventually be drawn up</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314">
      <w:pPr>
        <w:pageBreakBefore w:val="0"/>
        <w:ind w:firstLine="720"/>
        <w:jc w:val="both"/>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color w:val="000096"/>
                <w:sz w:val="20"/>
                <w:szCs w:val="20"/>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rPr>
                <w:color w:val="000096"/>
                <w:sz w:val="20"/>
                <w:szCs w:val="20"/>
              </w:rPr>
            </w:pPr>
            <w:r w:rsidDel="00000000" w:rsidR="00000000" w:rsidRPr="00000000">
              <w:rPr>
                <w:color w:val="000096"/>
                <w:sz w:val="20"/>
                <w:szCs w:val="20"/>
                <w:rtl w:val="0"/>
              </w:rPr>
              <w:t xml:space="preserve">&lt;profileDesc&gt;</w:t>
            </w:r>
          </w:p>
          <w:p w:rsidR="00000000" w:rsidDel="00000000" w:rsidP="00000000" w:rsidRDefault="00000000" w:rsidRPr="00000000" w14:paraId="00000317">
            <w:pPr>
              <w:pageBreakBefore w:val="0"/>
              <w:widowControl w:val="0"/>
              <w:rPr>
                <w:color w:val="000096"/>
                <w:sz w:val="20"/>
                <w:szCs w:val="20"/>
              </w:rPr>
            </w:pPr>
            <w:r w:rsidDel="00000000" w:rsidR="00000000" w:rsidRPr="00000000">
              <w:rPr>
                <w:sz w:val="20"/>
                <w:szCs w:val="20"/>
                <w:rtl w:val="0"/>
              </w:rPr>
              <w:tab/>
            </w:r>
            <w:r w:rsidDel="00000000" w:rsidR="00000000" w:rsidRPr="00000000">
              <w:rPr>
                <w:color w:val="000096"/>
                <w:sz w:val="20"/>
                <w:szCs w:val="20"/>
                <w:rtl w:val="0"/>
              </w:rPr>
              <w:t xml:space="preserve">&lt;langUsage&gt;</w:t>
            </w:r>
          </w:p>
          <w:p w:rsidR="00000000" w:rsidDel="00000000" w:rsidP="00000000" w:rsidRDefault="00000000" w:rsidRPr="00000000" w14:paraId="00000318">
            <w:pPr>
              <w:pageBreakBefore w:val="0"/>
              <w:widowControl w:val="0"/>
              <w:rPr>
                <w:color w:val="006400"/>
                <w:sz w:val="20"/>
                <w:szCs w:val="20"/>
              </w:rPr>
            </w:pPr>
            <w:r w:rsidDel="00000000" w:rsidR="00000000" w:rsidRPr="00000000">
              <w:rPr>
                <w:sz w:val="20"/>
                <w:szCs w:val="20"/>
                <w:rtl w:val="0"/>
              </w:rPr>
              <w:tab/>
            </w:r>
            <w:r w:rsidDel="00000000" w:rsidR="00000000" w:rsidRPr="00000000">
              <w:rPr>
                <w:color w:val="006400"/>
                <w:sz w:val="20"/>
                <w:szCs w:val="20"/>
                <w:rtl w:val="0"/>
              </w:rPr>
              <w:t xml:space="preserve">&lt;!-- choose the language(s) of your text, remove the others --&gt;</w:t>
            </w:r>
          </w:p>
          <w:p w:rsidR="00000000" w:rsidDel="00000000" w:rsidP="00000000" w:rsidRDefault="00000000" w:rsidRPr="00000000" w14:paraId="00000319">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"san-Latn"</w:t>
            </w:r>
            <w:r w:rsidDel="00000000" w:rsidR="00000000" w:rsidRPr="00000000">
              <w:rPr>
                <w:color w:val="000096"/>
                <w:sz w:val="20"/>
                <w:szCs w:val="20"/>
                <w:rtl w:val="0"/>
              </w:rPr>
              <w:t xml:space="preserve">&gt;</w:t>
            </w:r>
            <w:r w:rsidDel="00000000" w:rsidR="00000000" w:rsidRPr="00000000">
              <w:rPr>
                <w:sz w:val="20"/>
                <w:szCs w:val="20"/>
                <w:rtl w:val="0"/>
              </w:rPr>
              <w:t xml:space="preserve">Sanskrit, romanized</w:t>
            </w:r>
            <w:r w:rsidDel="00000000" w:rsidR="00000000" w:rsidRPr="00000000">
              <w:rPr>
                <w:color w:val="000096"/>
                <w:sz w:val="20"/>
                <w:szCs w:val="20"/>
                <w:rtl w:val="0"/>
              </w:rPr>
              <w:t xml:space="preserve">&lt;/language&gt;</w:t>
            </w:r>
          </w:p>
          <w:p w:rsidR="00000000" w:rsidDel="00000000" w:rsidP="00000000" w:rsidRDefault="00000000" w:rsidRPr="00000000" w14:paraId="0000031A">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"kaw-Latn"</w:t>
            </w:r>
            <w:r w:rsidDel="00000000" w:rsidR="00000000" w:rsidRPr="00000000">
              <w:rPr>
                <w:color w:val="000096"/>
                <w:sz w:val="20"/>
                <w:szCs w:val="20"/>
                <w:rtl w:val="0"/>
              </w:rPr>
              <w:t xml:space="preserve">&gt;</w:t>
            </w:r>
            <w:r w:rsidDel="00000000" w:rsidR="00000000" w:rsidRPr="00000000">
              <w:rPr>
                <w:sz w:val="20"/>
                <w:szCs w:val="20"/>
                <w:rtl w:val="0"/>
              </w:rPr>
              <w:t xml:space="preserve">Old Javanese, romanized</w:t>
            </w:r>
            <w:r w:rsidDel="00000000" w:rsidR="00000000" w:rsidRPr="00000000">
              <w:rPr>
                <w:color w:val="000096"/>
                <w:sz w:val="20"/>
                <w:szCs w:val="20"/>
                <w:rtl w:val="0"/>
              </w:rPr>
              <w:t xml:space="preserve">&lt;/language&gt;</w:t>
            </w:r>
          </w:p>
          <w:p w:rsidR="00000000" w:rsidDel="00000000" w:rsidP="00000000" w:rsidRDefault="00000000" w:rsidRPr="00000000" w14:paraId="0000031B">
            <w:pPr>
              <w:widowControl w:val="0"/>
              <w:rPr>
                <w:color w:val="000096"/>
                <w:sz w:val="20"/>
                <w:szCs w:val="20"/>
              </w:rPr>
            </w:pPr>
            <w:r w:rsidDel="00000000" w:rsidR="00000000" w:rsidRPr="00000000">
              <w:rPr>
                <w:color w:val="000096"/>
                <w:sz w:val="20"/>
                <w:szCs w:val="20"/>
                <w:rtl w:val="0"/>
              </w:rPr>
              <w:t xml:space="preserve">                          </w:t>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"osn-Latn"</w:t>
            </w:r>
            <w:r w:rsidDel="00000000" w:rsidR="00000000" w:rsidRPr="00000000">
              <w:rPr>
                <w:color w:val="000096"/>
                <w:sz w:val="20"/>
                <w:szCs w:val="20"/>
                <w:rtl w:val="0"/>
              </w:rPr>
              <w:t xml:space="preserve">&gt;</w:t>
            </w:r>
            <w:r w:rsidDel="00000000" w:rsidR="00000000" w:rsidRPr="00000000">
              <w:rPr>
                <w:sz w:val="20"/>
                <w:szCs w:val="20"/>
                <w:rtl w:val="0"/>
              </w:rPr>
              <w:t xml:space="preserve">Old Sundanese, romanized</w:t>
            </w:r>
            <w:r w:rsidDel="00000000" w:rsidR="00000000" w:rsidRPr="00000000">
              <w:rPr>
                <w:color w:val="000096"/>
                <w:sz w:val="20"/>
                <w:szCs w:val="20"/>
                <w:rtl w:val="0"/>
              </w:rPr>
              <w:t xml:space="preserve">&lt;/language&gt;</w:t>
            </w:r>
            <w:r w:rsidDel="00000000" w:rsidR="00000000" w:rsidRPr="00000000">
              <w:rPr>
                <w:rtl w:val="0"/>
              </w:rPr>
            </w:r>
          </w:p>
          <w:p w:rsidR="00000000" w:rsidDel="00000000" w:rsidP="00000000" w:rsidRDefault="00000000" w:rsidRPr="00000000" w14:paraId="0000031C">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"tam-Latn"</w:t>
            </w:r>
            <w:r w:rsidDel="00000000" w:rsidR="00000000" w:rsidRPr="00000000">
              <w:rPr>
                <w:color w:val="000096"/>
                <w:sz w:val="20"/>
                <w:szCs w:val="20"/>
                <w:rtl w:val="0"/>
              </w:rPr>
              <w:t xml:space="preserve">&gt;</w:t>
            </w:r>
            <w:r w:rsidDel="00000000" w:rsidR="00000000" w:rsidRPr="00000000">
              <w:rPr>
                <w:sz w:val="20"/>
                <w:szCs w:val="20"/>
                <w:rtl w:val="0"/>
              </w:rPr>
              <w:t xml:space="preserve">Tamil, romanized</w:t>
            </w:r>
            <w:r w:rsidDel="00000000" w:rsidR="00000000" w:rsidRPr="00000000">
              <w:rPr>
                <w:color w:val="000096"/>
                <w:sz w:val="20"/>
                <w:szCs w:val="20"/>
                <w:rtl w:val="0"/>
              </w:rPr>
              <w:t xml:space="preserve">&lt;/language&gt;</w:t>
            </w:r>
          </w:p>
          <w:p w:rsidR="00000000" w:rsidDel="00000000" w:rsidP="00000000" w:rsidRDefault="00000000" w:rsidRPr="00000000" w14:paraId="0000031D">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"kan-Latn"</w:t>
            </w:r>
            <w:r w:rsidDel="00000000" w:rsidR="00000000" w:rsidRPr="00000000">
              <w:rPr>
                <w:color w:val="000096"/>
                <w:sz w:val="20"/>
                <w:szCs w:val="20"/>
                <w:rtl w:val="0"/>
              </w:rPr>
              <w:t xml:space="preserve">&gt;</w:t>
            </w:r>
            <w:r w:rsidDel="00000000" w:rsidR="00000000" w:rsidRPr="00000000">
              <w:rPr>
                <w:sz w:val="20"/>
                <w:szCs w:val="20"/>
                <w:rtl w:val="0"/>
              </w:rPr>
              <w:t xml:space="preserve">Kannada, romanized</w:t>
            </w:r>
            <w:r w:rsidDel="00000000" w:rsidR="00000000" w:rsidRPr="00000000">
              <w:rPr>
                <w:color w:val="000096"/>
                <w:sz w:val="20"/>
                <w:szCs w:val="20"/>
                <w:rtl w:val="0"/>
              </w:rPr>
              <w:t xml:space="preserve">&lt;/language&gt;</w:t>
            </w:r>
          </w:p>
          <w:p w:rsidR="00000000" w:rsidDel="00000000" w:rsidP="00000000" w:rsidRDefault="00000000" w:rsidRPr="00000000" w14:paraId="0000031E">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&lt;language</w:t>
            </w:r>
            <w:r w:rsidDel="00000000" w:rsidR="00000000" w:rsidRPr="00000000">
              <w:rPr>
                <w:color w:val="f5844c"/>
                <w:sz w:val="20"/>
                <w:szCs w:val="20"/>
                <w:rtl w:val="0"/>
              </w:rPr>
              <w:t xml:space="preserve"> ident</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"tel-Latn"</w:t>
            </w:r>
            <w:r w:rsidDel="00000000" w:rsidR="00000000" w:rsidRPr="00000000">
              <w:rPr>
                <w:color w:val="000096"/>
                <w:sz w:val="20"/>
                <w:szCs w:val="20"/>
                <w:rtl w:val="0"/>
              </w:rPr>
              <w:t xml:space="preserve">&gt;</w:t>
            </w:r>
            <w:r w:rsidDel="00000000" w:rsidR="00000000" w:rsidRPr="00000000">
              <w:rPr>
                <w:sz w:val="20"/>
                <w:szCs w:val="20"/>
                <w:rtl w:val="0"/>
              </w:rPr>
              <w:t xml:space="preserve">Telugu, romanized</w:t>
            </w:r>
            <w:r w:rsidDel="00000000" w:rsidR="00000000" w:rsidRPr="00000000">
              <w:rPr>
                <w:color w:val="000096"/>
                <w:sz w:val="20"/>
                <w:szCs w:val="20"/>
                <w:rtl w:val="0"/>
              </w:rPr>
              <w:t xml:space="preserve">&lt;/language&gt;</w:t>
            </w:r>
          </w:p>
          <w:p w:rsidR="00000000" w:rsidDel="00000000" w:rsidP="00000000" w:rsidRDefault="00000000" w:rsidRPr="00000000" w14:paraId="0000031F">
            <w:pPr>
              <w:pageBreakBefore w:val="0"/>
              <w:widowControl w:val="0"/>
              <w:rPr>
                <w:color w:val="000096"/>
                <w:sz w:val="20"/>
                <w:szCs w:val="20"/>
              </w:rPr>
            </w:pPr>
            <w:r w:rsidDel="00000000" w:rsidR="00000000" w:rsidRPr="00000000">
              <w:rPr>
                <w:sz w:val="20"/>
                <w:szCs w:val="20"/>
                <w:rtl w:val="0"/>
              </w:rPr>
              <w:tab/>
            </w:r>
            <w:r w:rsidDel="00000000" w:rsidR="00000000" w:rsidRPr="00000000">
              <w:rPr>
                <w:color w:val="000096"/>
                <w:sz w:val="20"/>
                <w:szCs w:val="20"/>
                <w:rtl w:val="0"/>
              </w:rPr>
              <w:t xml:space="preserve">&lt;/langUsage&gt;</w:t>
            </w:r>
          </w:p>
          <w:p w:rsidR="00000000" w:rsidDel="00000000" w:rsidP="00000000" w:rsidRDefault="00000000" w:rsidRPr="00000000" w14:paraId="00000320">
            <w:pPr>
              <w:pageBreakBefore w:val="0"/>
              <w:widowControl w:val="0"/>
              <w:rPr>
                <w:color w:val="000096"/>
                <w:sz w:val="20"/>
                <w:szCs w:val="20"/>
              </w:rPr>
            </w:pPr>
            <w:r w:rsidDel="00000000" w:rsidR="00000000" w:rsidRPr="00000000">
              <w:rPr>
                <w:sz w:val="20"/>
                <w:szCs w:val="20"/>
                <w:rtl w:val="0"/>
              </w:rPr>
              <w:tab/>
            </w:r>
            <w:r w:rsidDel="00000000" w:rsidR="00000000" w:rsidRPr="00000000">
              <w:rPr>
                <w:color w:val="000096"/>
                <w:sz w:val="20"/>
                <w:szCs w:val="20"/>
                <w:rtl w:val="0"/>
              </w:rPr>
              <w:t xml:space="preserve">&lt;textClass&gt;</w:t>
            </w:r>
          </w:p>
          <w:p w:rsidR="00000000" w:rsidDel="00000000" w:rsidP="00000000" w:rsidRDefault="00000000" w:rsidRPr="00000000" w14:paraId="00000321">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&lt;keywords&gt;</w:t>
            </w:r>
          </w:p>
          <w:p w:rsidR="00000000" w:rsidDel="00000000" w:rsidP="00000000" w:rsidRDefault="00000000" w:rsidRPr="00000000" w14:paraId="00000322">
            <w:pPr>
              <w:pageBreakBefore w:val="0"/>
              <w:widowControl w:val="0"/>
              <w:rPr>
                <w:color w:val="006400"/>
                <w:sz w:val="20"/>
                <w:szCs w:val="20"/>
              </w:rPr>
            </w:pPr>
            <w:r w:rsidDel="00000000" w:rsidR="00000000" w:rsidRPr="00000000">
              <w:rPr>
                <w:sz w:val="20"/>
                <w:szCs w:val="20"/>
                <w:rtl w:val="0"/>
              </w:rPr>
              <w:tab/>
              <w:tab/>
            </w:r>
            <w:r w:rsidDel="00000000" w:rsidR="00000000" w:rsidRPr="00000000">
              <w:rPr>
                <w:color w:val="006400"/>
                <w:sz w:val="20"/>
                <w:szCs w:val="20"/>
                <w:rtl w:val="0"/>
              </w:rPr>
              <w:t xml:space="preserve">&lt;!-- In due course we will can use this element to declare keywords as &lt;term&gt;, but at the moment please ignore &lt;keywords&gt;  --&gt;</w:t>
            </w:r>
          </w:p>
          <w:p w:rsidR="00000000" w:rsidDel="00000000" w:rsidP="00000000" w:rsidRDefault="00000000" w:rsidRPr="00000000" w14:paraId="00000323">
            <w:pPr>
              <w:pageBreakBefore w:val="0"/>
              <w:widowControl w:val="0"/>
              <w:rPr>
                <w:color w:val="000096"/>
                <w:sz w:val="20"/>
                <w:szCs w:val="20"/>
              </w:rPr>
            </w:pPr>
            <w:r w:rsidDel="00000000" w:rsidR="00000000" w:rsidRPr="00000000">
              <w:rPr>
                <w:sz w:val="20"/>
                <w:szCs w:val="20"/>
                <w:rtl w:val="0"/>
              </w:rPr>
              <w:tab/>
              <w:tab/>
              <w:tab/>
            </w:r>
            <w:r w:rsidDel="00000000" w:rsidR="00000000" w:rsidRPr="00000000">
              <w:rPr>
                <w:color w:val="000096"/>
                <w:sz w:val="20"/>
                <w:szCs w:val="20"/>
                <w:rtl w:val="0"/>
              </w:rPr>
              <w:t xml:space="preserve">&lt;term/&gt;</w:t>
            </w:r>
          </w:p>
          <w:p w:rsidR="00000000" w:rsidDel="00000000" w:rsidP="00000000" w:rsidRDefault="00000000" w:rsidRPr="00000000" w14:paraId="00000324">
            <w:pPr>
              <w:pageBreakBefore w:val="0"/>
              <w:widowControl w:val="0"/>
              <w:rPr>
                <w:color w:val="006400"/>
                <w:sz w:val="20"/>
                <w:szCs w:val="20"/>
              </w:rPr>
            </w:pPr>
            <w:r w:rsidDel="00000000" w:rsidR="00000000" w:rsidRPr="00000000">
              <w:rPr>
                <w:sz w:val="20"/>
                <w:szCs w:val="20"/>
                <w:rtl w:val="0"/>
              </w:rPr>
              <w:tab/>
              <w:tab/>
              <w:tab/>
            </w:r>
            <w:r w:rsidDel="00000000" w:rsidR="00000000" w:rsidRPr="00000000">
              <w:rPr>
                <w:color w:val="006400"/>
                <w:sz w:val="20"/>
                <w:szCs w:val="20"/>
                <w:rtl w:val="0"/>
              </w:rPr>
              <w:t xml:space="preserve">&lt;!-- Ignore this element for the time being. --&gt;</w:t>
            </w:r>
          </w:p>
          <w:p w:rsidR="00000000" w:rsidDel="00000000" w:rsidP="00000000" w:rsidRDefault="00000000" w:rsidRPr="00000000" w14:paraId="00000325">
            <w:pPr>
              <w:pageBreakBefore w:val="0"/>
              <w:widowControl w:val="0"/>
              <w:rPr>
                <w:color w:val="000096"/>
                <w:sz w:val="20"/>
                <w:szCs w:val="20"/>
              </w:rPr>
            </w:pPr>
            <w:r w:rsidDel="00000000" w:rsidR="00000000" w:rsidRPr="00000000">
              <w:rPr>
                <w:sz w:val="20"/>
                <w:szCs w:val="20"/>
                <w:rtl w:val="0"/>
              </w:rPr>
              <w:tab/>
              <w:tab/>
            </w:r>
            <w:r w:rsidDel="00000000" w:rsidR="00000000" w:rsidRPr="00000000">
              <w:rPr>
                <w:color w:val="000096"/>
                <w:sz w:val="20"/>
                <w:szCs w:val="20"/>
                <w:rtl w:val="0"/>
              </w:rPr>
              <w:t xml:space="preserve">&lt;/keywords&gt;</w:t>
            </w:r>
          </w:p>
          <w:p w:rsidR="00000000" w:rsidDel="00000000" w:rsidP="00000000" w:rsidRDefault="00000000" w:rsidRPr="00000000" w14:paraId="00000326">
            <w:pPr>
              <w:pageBreakBefore w:val="0"/>
              <w:widowControl w:val="0"/>
              <w:rPr>
                <w:color w:val="000096"/>
                <w:sz w:val="20"/>
                <w:szCs w:val="20"/>
              </w:rPr>
            </w:pPr>
            <w:r w:rsidDel="00000000" w:rsidR="00000000" w:rsidRPr="00000000">
              <w:rPr>
                <w:sz w:val="20"/>
                <w:szCs w:val="20"/>
                <w:rtl w:val="0"/>
              </w:rPr>
              <w:tab/>
            </w:r>
            <w:r w:rsidDel="00000000" w:rsidR="00000000" w:rsidRPr="00000000">
              <w:rPr>
                <w:color w:val="000096"/>
                <w:sz w:val="20"/>
                <w:szCs w:val="20"/>
                <w:rtl w:val="0"/>
              </w:rPr>
              <w:t xml:space="preserve">&lt;/textClass&gt;</w:t>
            </w:r>
          </w:p>
          <w:p w:rsidR="00000000" w:rsidDel="00000000" w:rsidP="00000000" w:rsidRDefault="00000000" w:rsidRPr="00000000" w14:paraId="00000327">
            <w:pPr>
              <w:pageBreakBefore w:val="0"/>
              <w:widowControl w:val="0"/>
              <w:rPr>
                <w:sz w:val="20"/>
                <w:szCs w:val="20"/>
              </w:rPr>
            </w:pPr>
            <w:r w:rsidDel="00000000" w:rsidR="00000000" w:rsidRPr="00000000">
              <w:rPr>
                <w:color w:val="000096"/>
                <w:sz w:val="20"/>
                <w:szCs w:val="20"/>
                <w:rtl w:val="0"/>
              </w:rPr>
              <w:t xml:space="preserve">&lt;/profileDesc&gt;</w:t>
            </w:r>
            <w:r w:rsidDel="00000000" w:rsidR="00000000" w:rsidRPr="00000000">
              <w:rPr>
                <w:rtl w:val="0"/>
              </w:rPr>
            </w:r>
          </w:p>
        </w:tc>
      </w:tr>
    </w:tbl>
    <w:p w:rsidR="00000000" w:rsidDel="00000000" w:rsidP="00000000" w:rsidRDefault="00000000" w:rsidRPr="00000000" w14:paraId="00000328">
      <w:pPr>
        <w:pStyle w:val="Heading3"/>
        <w:pageBreakBefore w:val="0"/>
        <w:rPr/>
      </w:pPr>
      <w:bookmarkStart w:colFirst="0" w:colLast="0" w:name="_dsgiwgxl4j97" w:id="24"/>
      <w:bookmarkEnd w:id="24"/>
      <w:r w:rsidDel="00000000" w:rsidR="00000000" w:rsidRPr="00000000">
        <w:rPr>
          <w:rtl w:val="0"/>
        </w:rPr>
        <w:t xml:space="preserve">&lt;revisionDesc&gt; — Keeping track of file History</w:t>
      </w:r>
    </w:p>
    <w:p w:rsidR="00000000" w:rsidDel="00000000" w:rsidP="00000000" w:rsidRDefault="00000000" w:rsidRPr="00000000" w14:paraId="00000329">
      <w:pPr>
        <w:pageBreakBefore w:val="0"/>
        <w:jc w:val="both"/>
        <w:rPr/>
      </w:pPr>
      <w:r w:rsidDel="00000000" w:rsidR="00000000" w:rsidRPr="00000000">
        <w:rPr>
          <w:rtl w:val="0"/>
        </w:rPr>
        <w:t xml:space="preserve">The history of the file, from filling in the template to the final review, is to be recorded in the last high-level element of the &lt;teiHeader&gt;, namely &lt;revisionDesc&gt;. Recording changes can be useful for the management and control of the files or to have a quick overview of the latest changes made when you return to work on a file after some time has passed. </w:t>
      </w:r>
      <w:r w:rsidDel="00000000" w:rsidR="00000000" w:rsidRPr="00000000">
        <w:rPr>
          <w:rtl w:val="0"/>
        </w:rPr>
        <w:t xml:space="preserve">Each important change should be encoded in an element &lt;change&gt; — the latest of which should always be added at the very top of the list — with the mandatory attribute @who, the value of which shall be the personal identifier</w:t>
      </w:r>
      <w:r w:rsidDel="00000000" w:rsidR="00000000" w:rsidRPr="00000000">
        <w:rPr>
          <w:vertAlign w:val="superscript"/>
        </w:rPr>
        <w:footnoteReference w:customMarkFollows="0" w:id="18"/>
      </w:r>
      <w:r w:rsidDel="00000000" w:rsidR="00000000" w:rsidRPr="00000000">
        <w:rPr>
          <w:rtl w:val="0"/>
        </w:rPr>
        <w:t xml:space="preserve"> of the person(s) making the change, normally yours, with the prefix “part:” (as an abbreviated reference to the file listing participants of the project). It is possible to indicate more than one “part:” in one @who, </w:t>
      </w:r>
      <w:r w:rsidDel="00000000" w:rsidR="00000000" w:rsidRPr="00000000">
        <w:rPr>
          <w:rtl w:val="0"/>
        </w:rPr>
        <w:t xml:space="preserve">distinguishing</w:t>
      </w:r>
      <w:r w:rsidDel="00000000" w:rsidR="00000000" w:rsidRPr="00000000">
        <w:rPr>
          <w:rtl w:val="0"/>
        </w:rPr>
        <w:t xml:space="preserve"> them with a blank space, as in the example below. The attribute @when is also expected, and should have as value the date of the change in ISO format, that is YYYY-MM-DD. </w:t>
      </w:r>
    </w:p>
    <w:p w:rsidR="00000000" w:rsidDel="00000000" w:rsidP="00000000" w:rsidRDefault="00000000" w:rsidRPr="00000000" w14:paraId="0000032A">
      <w:pPr>
        <w:pageBreakBefore w:val="0"/>
        <w:widowControl w:val="0"/>
        <w:spacing w:line="240" w:lineRule="auto"/>
        <w:ind w:left="0" w:firstLine="0"/>
        <w:jc w:val="both"/>
        <w:rPr/>
      </w:pPr>
      <w:r w:rsidDel="00000000" w:rsidR="00000000" w:rsidRPr="00000000">
        <w:rPr>
          <w:rtl w:val="0"/>
        </w:rPr>
        <w:tab/>
        <w:t xml:space="preserve">You can use @status to help keep track of the major steps of your work through the values: draft, candidate, approved, published and withdrawn. This attribute can be used on both &lt;change&gt; and &lt;revisionDesc&gt;, but we recommend using it on &lt;change&gt; to begin with. We foresee @status being used with &lt;revisionDesc&gt; for project steps involving all the members, rather than just to document your own work. During the initial phase of the project, the recommended value is “draft”.</w:t>
      </w:r>
    </w:p>
    <w:p w:rsidR="00000000" w:rsidDel="00000000" w:rsidP="00000000" w:rsidRDefault="00000000" w:rsidRPr="00000000" w14:paraId="0000032B">
      <w:pPr>
        <w:pageBreakBefore w:val="0"/>
        <w:widowControl w:val="0"/>
        <w:spacing w:line="240" w:lineRule="auto"/>
        <w:ind w:left="0" w:firstLine="0"/>
        <w:jc w:val="both"/>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b w:val="1"/>
                <w:sz w:val="18"/>
                <w:szCs w:val="18"/>
              </w:rPr>
            </w:pPr>
            <w:r w:rsidDel="00000000" w:rsidR="00000000" w:rsidRPr="00000000">
              <w:rPr>
                <w:sz w:val="18"/>
                <w:szCs w:val="18"/>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&lt;revisionDesc&gt;</w:t>
            </w:r>
          </w:p>
          <w:p w:rsidR="00000000" w:rsidDel="00000000" w:rsidP="00000000" w:rsidRDefault="00000000" w:rsidRPr="00000000" w14:paraId="0000032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&lt;change</w:t>
            </w:r>
            <w:r w:rsidDel="00000000" w:rsidR="00000000" w:rsidRPr="00000000">
              <w:rPr>
                <w:color w:val="f5844c"/>
                <w:sz w:val="18"/>
                <w:szCs w:val="18"/>
                <w:rtl w:val="0"/>
              </w:rPr>
              <w:t xml:space="preserve"> when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"2020-05-29"</w:t>
            </w:r>
            <w:r w:rsidDel="00000000" w:rsidR="00000000" w:rsidRPr="00000000">
              <w:rPr>
                <w:color w:val="f5844c"/>
                <w:sz w:val="18"/>
                <w:szCs w:val="18"/>
                <w:rtl w:val="0"/>
              </w:rPr>
              <w:t xml:space="preserve"> who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"part:axja"</w:t>
            </w:r>
            <w:r w:rsidDel="00000000" w:rsidR="00000000" w:rsidRPr="00000000">
              <w:rPr>
                <w:color w:val="f5844c"/>
                <w:sz w:val="18"/>
                <w:szCs w:val="18"/>
                <w:rtl w:val="0"/>
              </w:rPr>
              <w:t xml:space="preserve"> status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"draft"</w:t>
            </w:r>
            <w:r w:rsidDel="00000000" w:rsidR="00000000" w:rsidRPr="00000000">
              <w:rPr>
                <w:color w:val="000096"/>
                <w:sz w:val="18"/>
                <w:szCs w:val="18"/>
                <w:rtl w:val="0"/>
              </w:rPr>
              <w:t xml:space="preserve">&gt;</w:t>
            </w:r>
            <w:r w:rsidDel="00000000" w:rsidR="00000000" w:rsidRPr="00000000">
              <w:rPr>
                <w:sz w:val="18"/>
                <w:szCs w:val="18"/>
                <w:rtl w:val="0"/>
              </w:rPr>
              <w:t xml:space="preserve">changing the structure: moving the @source content inside a note @type="parallels"</w:t>
            </w:r>
            <w:r w:rsidDel="00000000" w:rsidR="00000000" w:rsidRPr="00000000">
              <w:rPr>
                <w:color w:val="000096"/>
                <w:sz w:val="18"/>
                <w:szCs w:val="18"/>
                <w:rtl w:val="0"/>
              </w:rPr>
              <w:t xml:space="preserve">&lt;/change&gt;</w:t>
            </w:r>
          </w:p>
          <w:p w:rsidR="00000000" w:rsidDel="00000000" w:rsidP="00000000" w:rsidRDefault="00000000" w:rsidRPr="00000000" w14:paraId="0000032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&lt;change</w:t>
            </w:r>
            <w:r w:rsidDel="00000000" w:rsidR="00000000" w:rsidRPr="00000000">
              <w:rPr>
                <w:color w:val="f5844c"/>
                <w:sz w:val="18"/>
                <w:szCs w:val="18"/>
                <w:rtl w:val="0"/>
              </w:rPr>
              <w:t xml:space="preserve"> when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"2020-04-23"</w:t>
            </w:r>
            <w:r w:rsidDel="00000000" w:rsidR="00000000" w:rsidRPr="00000000">
              <w:rPr>
                <w:color w:val="f5844c"/>
                <w:sz w:val="18"/>
                <w:szCs w:val="18"/>
                <w:rtl w:val="0"/>
              </w:rPr>
              <w:t xml:space="preserve"> who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"part:argr part:tilu"</w:t>
            </w:r>
            <w:r w:rsidDel="00000000" w:rsidR="00000000" w:rsidRPr="00000000">
              <w:rPr>
                <w:color w:val="f5844c"/>
                <w:sz w:val="18"/>
                <w:szCs w:val="18"/>
                <w:rtl w:val="0"/>
              </w:rPr>
              <w:t xml:space="preserve"> status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"draft"</w:t>
            </w:r>
            <w:r w:rsidDel="00000000" w:rsidR="00000000" w:rsidRPr="00000000">
              <w:rPr>
                <w:color w:val="000096"/>
                <w:sz w:val="18"/>
                <w:szCs w:val="18"/>
                <w:rtl w:val="0"/>
              </w:rPr>
              <w:t xml:space="preserve">&gt;</w:t>
            </w:r>
            <w:r w:rsidDel="00000000" w:rsidR="00000000" w:rsidRPr="00000000">
              <w:rPr>
                <w:sz w:val="18"/>
                <w:szCs w:val="18"/>
                <w:rtl w:val="0"/>
              </w:rPr>
              <w:t xml:space="preserve">started encoding of the edition</w:t>
            </w:r>
            <w:r w:rsidDel="00000000" w:rsidR="00000000" w:rsidRPr="00000000">
              <w:rPr>
                <w:color w:val="000096"/>
                <w:sz w:val="18"/>
                <w:szCs w:val="18"/>
                <w:rtl w:val="0"/>
              </w:rPr>
              <w:t xml:space="preserve">&lt;/change&gt;</w:t>
            </w:r>
          </w:p>
          <w:p w:rsidR="00000000" w:rsidDel="00000000" w:rsidP="00000000" w:rsidRDefault="00000000" w:rsidRPr="00000000" w14:paraId="00000330">
            <w:pPr>
              <w:pageBreakBefore w:val="0"/>
              <w:widowControl w:val="0"/>
              <w:rPr>
                <w:sz w:val="20"/>
                <w:szCs w:val="20"/>
              </w:rPr>
            </w:pPr>
            <w:r w:rsidDel="00000000" w:rsidR="00000000" w:rsidRPr="00000000">
              <w:rPr>
                <w:color w:val="000096"/>
                <w:sz w:val="18"/>
                <w:szCs w:val="18"/>
                <w:rtl w:val="0"/>
              </w:rPr>
              <w:t xml:space="preserve">&lt;/revisionDesc&gt;</w:t>
            </w:r>
            <w:r w:rsidDel="00000000" w:rsidR="00000000" w:rsidRPr="00000000">
              <w:rPr>
                <w:rtl w:val="0"/>
              </w:rPr>
            </w:r>
          </w:p>
        </w:tc>
      </w:tr>
    </w:tbl>
    <w:p w:rsidR="00000000" w:rsidDel="00000000" w:rsidP="00000000" w:rsidRDefault="00000000" w:rsidRPr="00000000" w14:paraId="00000331">
      <w:pPr>
        <w:pageBreakBefore w:val="0"/>
        <w:ind w:left="0" w:firstLine="0"/>
        <w:jc w:val="both"/>
        <w:rPr/>
      </w:pPr>
      <w:r w:rsidDel="00000000" w:rsidR="00000000" w:rsidRPr="00000000">
        <w:rPr>
          <w:rtl w:val="0"/>
        </w:rPr>
      </w:r>
    </w:p>
    <w:p w:rsidR="00000000" w:rsidDel="00000000" w:rsidP="00000000" w:rsidRDefault="00000000" w:rsidRPr="00000000" w14:paraId="00000332">
      <w:pPr>
        <w:pageBreakBefore w:val="0"/>
        <w:ind w:left="0" w:firstLine="0"/>
        <w:jc w:val="both"/>
        <w:rPr/>
      </w:pPr>
      <w:r w:rsidDel="00000000" w:rsidR="00000000" w:rsidRPr="00000000">
        <w:rPr>
          <w:rtl w:val="0"/>
        </w:rPr>
      </w:r>
    </w:p>
    <w:p w:rsidR="00000000" w:rsidDel="00000000" w:rsidP="00000000" w:rsidRDefault="00000000" w:rsidRPr="00000000" w14:paraId="00000333">
      <w:pPr>
        <w:pStyle w:val="Heading1"/>
        <w:pageBreakBefore w:val="0"/>
        <w:rPr/>
      </w:pPr>
      <w:bookmarkStart w:colFirst="0" w:colLast="0" w:name="_7itgxsg2099" w:id="25"/>
      <w:bookmarkEnd w:id="25"/>
      <w:r w:rsidDel="00000000" w:rsidR="00000000" w:rsidRPr="00000000">
        <w:rPr>
          <w:rtl w:val="0"/>
        </w:rPr>
        <w:t xml:space="preserve">Edition Text</w:t>
      </w:r>
    </w:p>
    <w:p w:rsidR="00000000" w:rsidDel="00000000" w:rsidP="00000000" w:rsidRDefault="00000000" w:rsidRPr="00000000" w14:paraId="00000334">
      <w:pPr>
        <w:pStyle w:val="Heading2"/>
        <w:pageBreakBefore w:val="0"/>
        <w:rPr/>
      </w:pPr>
      <w:bookmarkStart w:colFirst="0" w:colLast="0" w:name="_13sa6q6l6fvz" w:id="26"/>
      <w:bookmarkEnd w:id="26"/>
      <w:r w:rsidDel="00000000" w:rsidR="00000000" w:rsidRPr="00000000">
        <w:rPr>
          <w:rtl w:val="0"/>
        </w:rPr>
        <w:t xml:space="preserve">&lt;text&gt; – S</w:t>
      </w:r>
      <w:r w:rsidDel="00000000" w:rsidR="00000000" w:rsidRPr="00000000">
        <w:rPr>
          <w:rtl w:val="0"/>
        </w:rPr>
        <w:t xml:space="preserve">tructuring the 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5">
      <w:pPr>
        <w:pageBreakBefore w:val="0"/>
        <w:jc w:val="both"/>
        <w:rPr>
          <w:i w:val="1"/>
        </w:rPr>
      </w:pPr>
      <w:r w:rsidDel="00000000" w:rsidR="00000000" w:rsidRPr="00000000">
        <w:rPr>
          <w:rtl w:val="0"/>
        </w:rPr>
        <w:t xml:space="preserve">The edition proper is</w:t>
      </w:r>
      <w:r w:rsidDel="00000000" w:rsidR="00000000" w:rsidRPr="00000000">
        <w:rPr>
          <w:rtl w:val="0"/>
        </w:rPr>
        <w:t xml:space="preserve"> contained in the &lt;text&gt; element</w:t>
      </w:r>
      <w:r w:rsidDel="00000000" w:rsidR="00000000" w:rsidRPr="00000000">
        <w:rPr>
          <w:rtl w:val="0"/>
        </w:rPr>
        <w:t xml:space="preserve">, whose opening tag must bear the attributes @xml:space with the value “preserve” and an @xml:lang. The value of the latter should be the main language of your text (see §</w:t>
      </w:r>
      <w:hyperlink w:anchor="_3vkm5x4">
        <w:r w:rsidDel="00000000" w:rsidR="00000000" w:rsidRPr="00000000">
          <w:rPr>
            <w:color w:val="1155cc"/>
            <w:u w:val="single"/>
            <w:rtl w:val="0"/>
          </w:rPr>
          <w:t xml:space="preserve">Appendix C</w:t>
        </w:r>
      </w:hyperlink>
      <w:r w:rsidDel="00000000" w:rsidR="00000000" w:rsidRPr="00000000">
        <w:rPr>
          <w:rtl w:val="0"/>
        </w:rPr>
        <w:t xml:space="preserve">, for the relevant language ISO codes). </w:t>
      </w:r>
      <w:r w:rsidDel="00000000" w:rsidR="00000000" w:rsidRPr="00000000">
        <w:rPr>
          <w:rtl w:val="0"/>
        </w:rPr>
        <w:t xml:space="preserve">This implies that, if not otherwise stated, textual data contained in your &lt;text&gt; will be in the language thus declared. Therefore, whenever there is a linguistic divergence from the declared main language (e.g. from Old Javanese to Sanskrit, if Old Javanese is the main language in your text), this should be stated by adding an @xml:lang to the relevant element.</w:t>
      </w:r>
      <w:r w:rsidDel="00000000" w:rsidR="00000000" w:rsidRPr="00000000">
        <w:rPr>
          <w:rtl w:val="0"/>
        </w:rPr>
      </w:r>
    </w:p>
    <w:p w:rsidR="00000000" w:rsidDel="00000000" w:rsidP="00000000" w:rsidRDefault="00000000" w:rsidRPr="00000000" w14:paraId="00000336">
      <w:pPr>
        <w:pageBreakBefore w:val="0"/>
        <w:ind w:firstLine="720"/>
        <w:jc w:val="both"/>
        <w:rPr/>
      </w:pPr>
      <w:r w:rsidDel="00000000" w:rsidR="00000000" w:rsidRPr="00000000">
        <w:rPr>
          <w:rtl w:val="0"/>
        </w:rPr>
        <w:t xml:space="preserve">The &lt;text&gt; contains the mandatory element &lt;body&gt;, within which you will encode your editions, translations and so on.</w:t>
      </w:r>
      <w:r w:rsidDel="00000000" w:rsidR="00000000" w:rsidRPr="00000000">
        <w:rPr>
          <w:vertAlign w:val="superscript"/>
        </w:rPr>
        <w:footnoteReference w:customMarkFollows="0" w:id="19"/>
      </w:r>
      <w:r w:rsidDel="00000000" w:rsidR="00000000" w:rsidRPr="00000000">
        <w:rPr>
          <w:rtl w:val="0"/>
        </w:rPr>
        <w:t xml:space="preserve"> The basic layers of encoding within the &lt;body&gt; are provided by &lt;div&gt;, which will structure the various sections of your text. </w:t>
      </w:r>
    </w:p>
    <w:p w:rsidR="00000000" w:rsidDel="00000000" w:rsidP="00000000" w:rsidRDefault="00000000" w:rsidRPr="00000000" w14:paraId="00000337">
      <w:pPr>
        <w:pageBreakBefore w:val="0"/>
        <w:ind w:firstLine="720"/>
        <w:jc w:val="both"/>
        <w:rPr/>
      </w:pPr>
      <w:r w:rsidDel="00000000" w:rsidR="00000000" w:rsidRPr="00000000">
        <w:rPr>
          <w:rtl w:val="0"/>
        </w:rPr>
        <w:t xml:space="preserve">Since project members are expected to work with separate XML files to respectively encode their edition and its translation, we have decided against employing a main &lt;div&gt; with @type=“edition”, @type=“translation” and so forth, </w:t>
      </w:r>
      <w:r w:rsidDel="00000000" w:rsidR="00000000" w:rsidRPr="00000000">
        <w:rPr>
          <w:rtl w:val="0"/>
        </w:rPr>
        <w:t xml:space="preserve">as is done in the case of EpiDoc editions for inscriptions</w:t>
      </w:r>
      <w:r w:rsidDel="00000000" w:rsidR="00000000" w:rsidRPr="00000000">
        <w:rPr>
          <w:rtl w:val="0"/>
        </w:rPr>
        <w:t xml:space="preserve">. The following, then, represents the minimal containing structure for your critical edition:</w:t>
      </w:r>
    </w:p>
    <w:p w:rsidR="00000000" w:rsidDel="00000000" w:rsidP="00000000" w:rsidRDefault="00000000" w:rsidRPr="00000000" w14:paraId="00000338">
      <w:pPr>
        <w:pageBreakBefore w:val="0"/>
        <w:ind w:left="0" w:firstLine="0"/>
        <w:jc w:val="both"/>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rPr>
                <w:color w:val="000096"/>
                <w:sz w:val="18"/>
                <w:szCs w:val="18"/>
              </w:rPr>
            </w:pPr>
            <w:r w:rsidDel="00000000" w:rsidR="00000000" w:rsidRPr="00000000">
              <w:rPr>
                <w:color w:val="000096"/>
                <w:sz w:val="18"/>
                <w:szCs w:val="18"/>
                <w:rtl w:val="0"/>
              </w:rPr>
              <w:t xml:space="preserve">&lt;text</w:t>
            </w:r>
            <w:r w:rsidDel="00000000" w:rsidR="00000000" w:rsidRPr="00000000">
              <w:rPr>
                <w:color w:val="f5844c"/>
                <w:sz w:val="18"/>
                <w:szCs w:val="18"/>
                <w:rtl w:val="0"/>
              </w:rPr>
              <w:t xml:space="preserve"> xml:space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"preserve"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w:t>
            </w:r>
            <w:r w:rsidDel="00000000" w:rsidR="00000000" w:rsidRPr="00000000">
              <w:rPr>
                <w:color w:val="000096"/>
                <w:sz w:val="18"/>
                <w:szCs w:val="18"/>
                <w:rtl w:val="0"/>
              </w:rPr>
              <w:t xml:space="preserve">&gt;</w:t>
            </w:r>
          </w:p>
          <w:p w:rsidR="00000000" w:rsidDel="00000000" w:rsidP="00000000" w:rsidRDefault="00000000" w:rsidRPr="00000000" w14:paraId="0000033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33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r w:rsidDel="00000000" w:rsidR="00000000" w:rsidRPr="00000000">
              <w:rPr>
                <w:sz w:val="18"/>
                <w:szCs w:val="18"/>
                <w:rtl w:val="0"/>
              </w:rPr>
              <w:t xml:space="preserve">EDITED TEXT</w:t>
            </w:r>
            <w:r w:rsidDel="00000000" w:rsidR="00000000" w:rsidRPr="00000000">
              <w:rPr>
                <w:color w:val="000096"/>
                <w:sz w:val="18"/>
                <w:szCs w:val="18"/>
                <w:rtl w:val="0"/>
              </w:rPr>
              <w:t xml:space="preserve">&lt;/div&gt;</w:t>
            </w:r>
          </w:p>
          <w:p w:rsidR="00000000" w:rsidDel="00000000" w:rsidP="00000000" w:rsidRDefault="00000000" w:rsidRPr="00000000" w14:paraId="0000033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r w:rsidDel="00000000" w:rsidR="00000000" w:rsidRPr="00000000">
              <w:rPr>
                <w:sz w:val="18"/>
                <w:szCs w:val="18"/>
                <w:rtl w:val="0"/>
              </w:rPr>
              <w:t xml:space="preserve">EDITED TEXT</w:t>
            </w:r>
            <w:r w:rsidDel="00000000" w:rsidR="00000000" w:rsidRPr="00000000">
              <w:rPr>
                <w:color w:val="000096"/>
                <w:sz w:val="18"/>
                <w:szCs w:val="18"/>
                <w:rtl w:val="0"/>
              </w:rPr>
              <w:t xml:space="preserve">&lt;/div&gt;</w:t>
            </w:r>
          </w:p>
          <w:p w:rsidR="00000000" w:rsidDel="00000000" w:rsidP="00000000" w:rsidRDefault="00000000" w:rsidRPr="00000000" w14:paraId="0000033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33F">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&lt;/text&gt;</w:t>
            </w:r>
            <w:r w:rsidDel="00000000" w:rsidR="00000000" w:rsidRPr="00000000">
              <w:rPr>
                <w:rtl w:val="0"/>
              </w:rPr>
            </w:r>
          </w:p>
        </w:tc>
      </w:tr>
    </w:tbl>
    <w:p w:rsidR="00000000" w:rsidDel="00000000" w:rsidP="00000000" w:rsidRDefault="00000000" w:rsidRPr="00000000" w14:paraId="00000340">
      <w:pPr>
        <w:pageBreakBefore w:val="0"/>
        <w:ind w:left="0" w:firstLine="0"/>
        <w:jc w:val="both"/>
        <w:rPr/>
      </w:pPr>
      <w:r w:rsidDel="00000000" w:rsidR="00000000" w:rsidRPr="00000000">
        <w:rPr>
          <w:rtl w:val="0"/>
        </w:rPr>
      </w:r>
    </w:p>
    <w:p w:rsidR="00000000" w:rsidDel="00000000" w:rsidP="00000000" w:rsidRDefault="00000000" w:rsidRPr="00000000" w14:paraId="00000341">
      <w:pPr>
        <w:pageBreakBefore w:val="0"/>
        <w:ind w:left="0" w:firstLine="0"/>
        <w:jc w:val="both"/>
        <w:rPr/>
      </w:pPr>
      <w:r w:rsidDel="00000000" w:rsidR="00000000" w:rsidRPr="00000000">
        <w:rPr>
          <w:rtl w:val="0"/>
        </w:rPr>
        <w:t xml:space="preserve">In the following paragraphs, we provide the lower-level textual units that you can use in your edition.</w:t>
      </w:r>
    </w:p>
    <w:p w:rsidR="00000000" w:rsidDel="00000000" w:rsidP="00000000" w:rsidRDefault="00000000" w:rsidRPr="00000000" w14:paraId="00000342">
      <w:pPr>
        <w:pStyle w:val="Heading2"/>
        <w:pageBreakBefore w:val="0"/>
        <w:rPr/>
      </w:pPr>
      <w:bookmarkStart w:colFirst="0" w:colLast="0" w:name="_1fyrhn7g2pyz" w:id="27"/>
      <w:bookmarkEnd w:id="27"/>
      <w:r w:rsidDel="00000000" w:rsidR="00000000" w:rsidRPr="00000000">
        <w:rPr>
          <w:rtl w:val="0"/>
        </w:rPr>
        <w:t xml:space="preserve">&lt;div&gt; – </w:t>
      </w:r>
      <w:r w:rsidDel="00000000" w:rsidR="00000000" w:rsidRPr="00000000">
        <w:rPr>
          <w:rtl w:val="0"/>
        </w:rPr>
        <w:t xml:space="preserve">Sections of text</w:t>
      </w:r>
      <w:r w:rsidDel="00000000" w:rsidR="00000000" w:rsidRPr="00000000">
        <w:rPr>
          <w:rtl w:val="0"/>
        </w:rPr>
      </w:r>
    </w:p>
    <w:p w:rsidR="00000000" w:rsidDel="00000000" w:rsidP="00000000" w:rsidRDefault="00000000" w:rsidRPr="00000000" w14:paraId="00000343">
      <w:pPr>
        <w:pageBreakBefore w:val="0"/>
        <w:ind w:left="0" w:firstLine="0"/>
        <w:jc w:val="both"/>
        <w:rPr/>
      </w:pPr>
      <w:r w:rsidDel="00000000" w:rsidR="00000000" w:rsidRPr="00000000">
        <w:rPr>
          <w:rtl w:val="0"/>
        </w:rPr>
        <w:t xml:space="preserve">As previously stated, within your edition, textual divisions shall be wrapped in </w:t>
      </w:r>
      <w:r w:rsidDel="00000000" w:rsidR="00000000" w:rsidRPr="00000000">
        <w:rPr>
          <w:rtl w:val="0"/>
        </w:rPr>
        <w:t xml:space="preserve">&lt;div&gt;. Such elements can be nested into one another, in order to represent the structure of your text. The level of the structure can be specified using the attribute @type, bearing values such as </w:t>
      </w:r>
      <w:r w:rsidDel="00000000" w:rsidR="00000000" w:rsidRPr="00000000">
        <w:rPr>
          <w:rtl w:val="0"/>
        </w:rPr>
        <w:t xml:space="preserve">"chapter" and </w:t>
      </w:r>
      <w:r w:rsidDel="00000000" w:rsidR="00000000" w:rsidRPr="00000000">
        <w:rPr>
          <w:rtl w:val="0"/>
        </w:rPr>
        <w:t xml:space="preserve">"canto", making it easier for you to navigate inside the XML file. Bear in mind that the attribute @type is expected each time a change of level occurs.</w:t>
      </w:r>
    </w:p>
    <w:p w:rsidR="00000000" w:rsidDel="00000000" w:rsidP="00000000" w:rsidRDefault="00000000" w:rsidRPr="00000000" w14:paraId="00000344">
      <w:pPr>
        <w:pageBreakBefore w:val="0"/>
        <w:ind w:left="0" w:firstLine="720"/>
        <w:jc w:val="both"/>
        <w:rPr/>
      </w:pPr>
      <w:r w:rsidDel="00000000" w:rsidR="00000000" w:rsidRPr="00000000">
        <w:rPr>
          <w:rtl w:val="0"/>
        </w:rPr>
        <w:t xml:space="preserve">The value "chapter" is meant as the default value, while "canto" (Skt. </w:t>
      </w:r>
      <w:r w:rsidDel="00000000" w:rsidR="00000000" w:rsidRPr="00000000">
        <w:rPr>
          <w:i w:val="1"/>
          <w:rtl w:val="0"/>
        </w:rPr>
        <w:t xml:space="preserve">sarga</w:t>
      </w:r>
      <w:r w:rsidDel="00000000" w:rsidR="00000000" w:rsidRPr="00000000">
        <w:rPr>
          <w:rtl w:val="0"/>
        </w:rPr>
        <w:t xml:space="preserve">) is to be understood as a chapter of a verse text, if changes in meter mark its chapter-level divisions. In the case of texts structured by a base text (Skt. </w:t>
      </w:r>
      <w:r w:rsidDel="00000000" w:rsidR="00000000" w:rsidRPr="00000000">
        <w:rPr>
          <w:i w:val="1"/>
          <w:rtl w:val="0"/>
        </w:rPr>
        <w:t xml:space="preserve">mūla</w:t>
      </w:r>
      <w:r w:rsidDel="00000000" w:rsidR="00000000" w:rsidRPr="00000000">
        <w:rPr>
          <w:rtl w:val="0"/>
        </w:rPr>
        <w:t xml:space="preserve">) in verse or in prose (whether transmitted as such or implied) and a dependent text that glosses/paraphrases the former we shall use a dedicated &lt;div&gt; with @type=“dyad” to bind the base text and the dependent text together. </w:t>
      </w:r>
      <w:r w:rsidDel="00000000" w:rsidR="00000000" w:rsidRPr="00000000">
        <w:rPr>
          <w:rtl w:val="0"/>
        </w:rPr>
        <w:t xml:space="preserve">See below for the type “dyad” (§</w:t>
      </w:r>
      <w:hyperlink w:anchor="_bpd6drpywlfs">
        <w:r w:rsidDel="00000000" w:rsidR="00000000" w:rsidRPr="00000000">
          <w:rPr>
            <w:color w:val="1155cc"/>
            <w:u w:val="single"/>
            <w:rtl w:val="0"/>
          </w:rPr>
          <w:t xml:space="preserve">Dependent text matching its base exactly</w:t>
        </w:r>
      </w:hyperlink>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Should you need any other types of divisions lower than chapter/canto but higher than the individual paragraph or stanza, please let us know</w:t>
      </w:r>
      <w:r w:rsidDel="00000000" w:rsidR="00000000" w:rsidRPr="00000000">
        <w:rPr>
          <w:rtl w:val="0"/>
        </w:rPr>
        <w:t xml:space="preserve">.</w:t>
      </w:r>
    </w:p>
    <w:p w:rsidR="00000000" w:rsidDel="00000000" w:rsidP="00000000" w:rsidRDefault="00000000" w:rsidRPr="00000000" w14:paraId="00000345">
      <w:pPr>
        <w:pageBreakBefore w:val="0"/>
        <w:ind w:left="0" w:firstLine="720"/>
        <w:jc w:val="both"/>
        <w:rPr/>
      </w:pPr>
      <w:r w:rsidDel="00000000" w:rsidR="00000000" w:rsidRPr="00000000">
        <w:rPr>
          <w:rtl w:val="0"/>
        </w:rPr>
        <w:t xml:space="preserve">As for units below the </w:t>
      </w:r>
      <w:r w:rsidDel="00000000" w:rsidR="00000000" w:rsidRPr="00000000">
        <w:rPr>
          <w:rtl w:val="0"/>
        </w:rPr>
        <w:t xml:space="preserve">&lt;div&gt; </w:t>
      </w:r>
      <w:r w:rsidDel="00000000" w:rsidR="00000000" w:rsidRPr="00000000">
        <w:rPr>
          <w:rtl w:val="0"/>
        </w:rPr>
        <w:t xml:space="preserve">level, the mark-up will depend upon the characteristics of your text. In all cases where one or more prose sentences are involved, the lowest textual unit must be the &lt;p&gt; (paragraph), as explained in §</w:t>
      </w:r>
      <w:hyperlink w:anchor="_3k8phxqx60fb">
        <w:r w:rsidDel="00000000" w:rsidR="00000000" w:rsidRPr="00000000">
          <w:rPr>
            <w:color w:val="1155cc"/>
            <w:u w:val="single"/>
            <w:rtl w:val="0"/>
          </w:rPr>
          <w:t xml:space="preserve">Paragraphs</w:t>
        </w:r>
      </w:hyperlink>
      <w:r w:rsidDel="00000000" w:rsidR="00000000" w:rsidRPr="00000000">
        <w:rPr>
          <w:rtl w:val="0"/>
        </w:rPr>
        <w:t xml:space="preserve">. Any stanzas contained in your text must be wrapped in the element &lt;lg&gt; (line group), as explained in §</w:t>
      </w:r>
      <w:hyperlink w:anchor="_ftkpnrbf578x">
        <w:r w:rsidDel="00000000" w:rsidR="00000000" w:rsidRPr="00000000">
          <w:rPr>
            <w:color w:val="1155cc"/>
            <w:u w:val="single"/>
            <w:rtl w:val="0"/>
          </w:rPr>
          <w:t xml:space="preserve">Encoding stanzas</w:t>
        </w:r>
      </w:hyperlink>
      <w:r w:rsidDel="00000000" w:rsidR="00000000" w:rsidRPr="00000000">
        <w:rPr>
          <w:rtl w:val="0"/>
        </w:rPr>
        <w:t xml:space="preserve">; in this case, the lower textual unit within &lt;lg&gt; will be &lt;l&gt; (line), as explained in §</w:t>
      </w:r>
      <w:hyperlink w:anchor="_k3l7uw4vk2am">
        <w:r w:rsidDel="00000000" w:rsidR="00000000" w:rsidRPr="00000000">
          <w:rPr>
            <w:color w:val="1155cc"/>
            <w:u w:val="single"/>
            <w:rtl w:val="0"/>
          </w:rPr>
          <w:t xml:space="preserve">Encoding lines</w:t>
        </w:r>
      </w:hyperlink>
      <w:r w:rsidDel="00000000" w:rsidR="00000000" w:rsidRPr="00000000">
        <w:rPr>
          <w:rtl w:val="0"/>
        </w:rPr>
        <w:t xml:space="preserve">. Finally, in the case of chunks of texts that do not satisfy the minimum definition of a sentence and can for that reason not be contained by a &lt;p&gt;, you may use the element &lt;ab&gt;, as further explained in §</w:t>
      </w:r>
      <w:hyperlink w:anchor="_9pm2prmqsmbj">
        <w:r w:rsidDel="00000000" w:rsidR="00000000" w:rsidRPr="00000000">
          <w:rPr>
            <w:color w:val="1155cc"/>
            <w:u w:val="single"/>
            <w:rtl w:val="0"/>
          </w:rPr>
          <w:t xml:space="preserve">Anonymous Blocks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6">
      <w:pPr>
        <w:pageBreakBefore w:val="0"/>
        <w:ind w:left="0" w:firstLine="720"/>
        <w:jc w:val="both"/>
        <w:rPr/>
      </w:pPr>
      <w:r w:rsidDel="00000000" w:rsidR="00000000" w:rsidRPr="00000000">
        <w:rPr>
          <w:rtl w:val="0"/>
        </w:rPr>
        <w:t xml:space="preserve">It is necessary to add an attribute @n on one or more structural levels of your edition, but it seems difficult to give general rules. We recommend that you consult the project's XML-TEI Data Manager and your academic supervisor to decide what numbering scheme works best for your text. Only Arabic numbers shall be used as values of @n, and be shown in display. For file-internal reference, an automated @xml:id will be provided to identify each level of the edition (</w:t>
      </w:r>
      <w:r w:rsidDel="00000000" w:rsidR="00000000" w:rsidRPr="00000000">
        <w:rPr>
          <w:rtl w:val="0"/>
        </w:rPr>
        <w:t xml:space="preserve">§</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347">
      <w:pPr>
        <w:pageBreakBefore w:val="0"/>
        <w:ind w:firstLine="720"/>
        <w:jc w:val="both"/>
        <w:rPr/>
      </w:pPr>
      <w:r w:rsidDel="00000000" w:rsidR="00000000" w:rsidRPr="00000000">
        <w:rPr>
          <w:rtl w:val="0"/>
        </w:rPr>
        <w:t xml:space="preserve">For the special case of unnumbered &lt;div&gt; to wrap around &lt;p&gt; or &lt;ab&gt; for invocations and colophon (</w:t>
      </w:r>
      <w:r w:rsidDel="00000000" w:rsidR="00000000" w:rsidRPr="00000000">
        <w:rPr>
          <w:rtl w:val="0"/>
        </w:rPr>
        <w:t xml:space="preserve">§</w:t>
      </w:r>
      <w:hyperlink w:anchor="_fwsgwknuly6z">
        <w:r w:rsidDel="00000000" w:rsidR="00000000" w:rsidRPr="00000000">
          <w:rPr>
            <w:color w:val="1155cc"/>
            <w:u w:val="single"/>
            <w:rtl w:val="0"/>
          </w:rPr>
          <w:t xml:space="preserve">Invocation</w:t>
        </w:r>
      </w:hyperlink>
      <w:r w:rsidDel="00000000" w:rsidR="00000000" w:rsidRPr="00000000">
        <w:rPr>
          <w:rtl w:val="0"/>
        </w:rPr>
        <w:t xml:space="preserve"> and §</w:t>
      </w:r>
      <w:hyperlink w:anchor="_ib7ovfsbbzvd">
        <w:r w:rsidDel="00000000" w:rsidR="00000000" w:rsidRPr="00000000">
          <w:rPr>
            <w:color w:val="1155cc"/>
            <w:u w:val="single"/>
            <w:rtl w:val="0"/>
          </w:rPr>
          <w:t xml:space="preserve">Colophons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348">
      <w:pPr>
        <w:pStyle w:val="Heading3"/>
        <w:pageBreakBefore w:val="0"/>
        <w:rPr/>
      </w:pPr>
      <w:bookmarkStart w:colFirst="0" w:colLast="0" w:name="_dehbvd6v8kyf" w:id="28"/>
      <w:bookmarkEnd w:id="28"/>
      <w:r w:rsidDel="00000000" w:rsidR="00000000" w:rsidRPr="00000000">
        <w:rPr>
          <w:rtl w:val="0"/>
        </w:rPr>
        <w:t xml:space="preserve">&lt;head&gt; – Section titles</w:t>
      </w:r>
    </w:p>
    <w:p w:rsidR="00000000" w:rsidDel="00000000" w:rsidP="00000000" w:rsidRDefault="00000000" w:rsidRPr="00000000" w14:paraId="00000349">
      <w:pPr>
        <w:pageBreakBefore w:val="0"/>
        <w:jc w:val="both"/>
        <w:rPr/>
      </w:pPr>
      <w:r w:rsidDel="00000000" w:rsidR="00000000" w:rsidRPr="00000000">
        <w:rPr>
          <w:rtl w:val="0"/>
        </w:rPr>
        <w:t xml:space="preserve">Although some printed text editions in our fields of scholarship do state the title of the work at the top of the first page of the edition, we do not believe this ever reproduces anything similar observed in the same position in the witnesses and it certainly is redundant besides the declaration of the work’s title in &lt;titleStmt&gt;. Therefore, we can limit ourselves here to headings for textual components. </w:t>
      </w:r>
    </w:p>
    <w:p w:rsidR="00000000" w:rsidDel="00000000" w:rsidP="00000000" w:rsidRDefault="00000000" w:rsidRPr="00000000" w14:paraId="0000034A">
      <w:pPr>
        <w:pageBreakBefore w:val="0"/>
        <w:ind w:firstLine="720"/>
        <w:jc w:val="both"/>
        <w:rPr/>
      </w:pPr>
      <w:r w:rsidDel="00000000" w:rsidR="00000000" w:rsidRPr="00000000">
        <w:rPr>
          <w:rtl w:val="0"/>
        </w:rPr>
        <w:t xml:space="preserve">We assume that your edition will treat text-internal headings of the type </w:t>
      </w:r>
      <w:r w:rsidDel="00000000" w:rsidR="00000000" w:rsidRPr="00000000">
        <w:rPr>
          <w:i w:val="1"/>
          <w:rtl w:val="0"/>
        </w:rPr>
        <w:t xml:space="preserve">atha śabdānuśāsanam</w:t>
      </w:r>
      <w:r w:rsidDel="00000000" w:rsidR="00000000" w:rsidRPr="00000000">
        <w:rPr>
          <w:rtl w:val="0"/>
        </w:rPr>
        <w:t xml:space="preserve"> as regular sentences, perhaps forming a &lt;p&gt; on their own. Consequently, the DHARMA project’s critical editions will use the element &lt;head&gt; only to represent editorial headers formulated in English. The element should always contain the @type="editorial” and @xml:lang=“eng”. </w:t>
      </w:r>
    </w:p>
    <w:p w:rsidR="00000000" w:rsidDel="00000000" w:rsidP="00000000" w:rsidRDefault="00000000" w:rsidRPr="00000000" w14:paraId="0000034B">
      <w:pPr>
        <w:pageBreakBefore w:val="0"/>
        <w:ind w:firstLine="720"/>
        <w:jc w:val="both"/>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"chapter"</w:t>
            </w:r>
            <w:r w:rsidDel="00000000" w:rsidR="00000000" w:rsidRPr="00000000">
              <w:rPr>
                <w:color w:val="000096"/>
                <w:sz w:val="18"/>
                <w:szCs w:val="18"/>
                <w:rtl w:val="0"/>
              </w:rPr>
              <w:t xml:space="preserve">&gt;</w:t>
            </w:r>
          </w:p>
          <w:p w:rsidR="00000000" w:rsidDel="00000000" w:rsidP="00000000" w:rsidRDefault="00000000" w:rsidRPr="00000000" w14:paraId="0000034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&lt;head</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"editorial"</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"eng"</w:t>
            </w:r>
            <w:r w:rsidDel="00000000" w:rsidR="00000000" w:rsidRPr="00000000">
              <w:rPr>
                <w:color w:val="000096"/>
                <w:sz w:val="18"/>
                <w:szCs w:val="18"/>
                <w:rtl w:val="0"/>
              </w:rPr>
              <w:t xml:space="preserve">&gt;</w:t>
            </w:r>
            <w:r w:rsidDel="00000000" w:rsidR="00000000" w:rsidRPr="00000000">
              <w:rPr>
                <w:sz w:val="18"/>
                <w:szCs w:val="18"/>
                <w:rtl w:val="0"/>
              </w:rPr>
              <w:t xml:space="preserve">Privileges: ownership of controlled types of property</w:t>
            </w:r>
            <w:r w:rsidDel="00000000" w:rsidR="00000000" w:rsidRPr="00000000">
              <w:rPr>
                <w:color w:val="000096"/>
                <w:sz w:val="18"/>
                <w:szCs w:val="18"/>
                <w:rtl w:val="0"/>
              </w:rPr>
              <w:t xml:space="preserve">&lt;/head&gt;</w:t>
            </w:r>
          </w:p>
          <w:p w:rsidR="00000000" w:rsidDel="00000000" w:rsidP="00000000" w:rsidRDefault="00000000" w:rsidRPr="00000000" w14:paraId="0000034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w:t>
            </w:r>
            <w:r w:rsidDel="00000000" w:rsidR="00000000" w:rsidRPr="00000000">
              <w:rPr>
                <w:color w:val="000096"/>
                <w:sz w:val="18"/>
                <w:szCs w:val="18"/>
                <w:rtl w:val="0"/>
              </w:rPr>
              <w:t xml:space="preserve">&lt;p&gt;</w:t>
            </w:r>
          </w:p>
          <w:p w:rsidR="00000000" w:rsidDel="00000000" w:rsidP="00000000" w:rsidRDefault="00000000" w:rsidRPr="00000000" w14:paraId="00000350">
            <w:pPr>
              <w:pageBreakBefore w:val="0"/>
              <w:widowControl w:val="0"/>
              <w:rPr>
                <w:sz w:val="20"/>
                <w:szCs w:val="20"/>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351">
      <w:pPr>
        <w:pageBreakBefore w:val="0"/>
        <w:jc w:val="both"/>
        <w:rPr/>
      </w:pPr>
      <w:r w:rsidDel="00000000" w:rsidR="00000000" w:rsidRPr="00000000">
        <w:rPr>
          <w:rtl w:val="0"/>
        </w:rPr>
      </w:r>
    </w:p>
    <w:p w:rsidR="00000000" w:rsidDel="00000000" w:rsidP="00000000" w:rsidRDefault="00000000" w:rsidRPr="00000000" w14:paraId="00000352">
      <w:pPr>
        <w:pageBreakBefore w:val="0"/>
        <w:ind w:left="0" w:firstLine="0"/>
        <w:jc w:val="both"/>
        <w:rPr/>
      </w:pPr>
      <w:r w:rsidDel="00000000" w:rsidR="00000000" w:rsidRPr="00000000">
        <w:rPr>
          <w:rtl w:val="0"/>
        </w:rPr>
        <w:t xml:space="preserve">It is not required for a &lt;div&gt; (or any other text component) to have a &lt;head&gt;. However, if a &lt;head&gt; element is necessary within a container, it should be encoded right after the opening part of the relevant element, as the first child of &lt;div&gt;. </w:t>
      </w:r>
    </w:p>
    <w:p w:rsidR="00000000" w:rsidDel="00000000" w:rsidP="00000000" w:rsidRDefault="00000000" w:rsidRPr="00000000" w14:paraId="00000353">
      <w:pPr>
        <w:pStyle w:val="Heading2"/>
        <w:pageBreakBefore w:val="0"/>
        <w:rPr/>
      </w:pPr>
      <w:bookmarkStart w:colFirst="0" w:colLast="0" w:name="_kfd2ykep1yrp" w:id="29"/>
      <w:bookmarkEnd w:id="29"/>
      <w:r w:rsidDel="00000000" w:rsidR="00000000" w:rsidRPr="00000000">
        <w:rPr>
          <w:rtl w:val="0"/>
        </w:rPr>
        <w:t xml:space="preserve">Prose Containers</w:t>
      </w:r>
      <w:r w:rsidDel="00000000" w:rsidR="00000000" w:rsidRPr="00000000">
        <w:rPr>
          <w:rtl w:val="0"/>
        </w:rPr>
      </w:r>
    </w:p>
    <w:p w:rsidR="00000000" w:rsidDel="00000000" w:rsidP="00000000" w:rsidRDefault="00000000" w:rsidRPr="00000000" w14:paraId="00000354">
      <w:pPr>
        <w:pStyle w:val="Heading3"/>
        <w:pageBreakBefore w:val="0"/>
        <w:rPr/>
      </w:pPr>
      <w:bookmarkStart w:colFirst="0" w:colLast="0" w:name="_3k8phxqx60fb" w:id="30"/>
      <w:bookmarkEnd w:id="30"/>
      <w:r w:rsidDel="00000000" w:rsidR="00000000" w:rsidRPr="00000000">
        <w:rPr>
          <w:rtl w:val="0"/>
        </w:rPr>
        <w:t xml:space="preserve">&lt;p&gt; – Paragraphs</w:t>
      </w:r>
    </w:p>
    <w:p w:rsidR="00000000" w:rsidDel="00000000" w:rsidP="00000000" w:rsidRDefault="00000000" w:rsidRPr="00000000" w14:paraId="00000355">
      <w:pPr>
        <w:pageBreakBefore w:val="0"/>
        <w:jc w:val="both"/>
        <w:rPr/>
      </w:pPr>
      <w:r w:rsidDel="00000000" w:rsidR="00000000" w:rsidRPr="00000000">
        <w:rPr>
          <w:rtl w:val="0"/>
        </w:rPr>
        <w:t xml:space="preserve">The basic container element for any prose text is the paragraph &lt;p&gt;. Coherent groups of sentences together form the typical paragraph, but you can use this element even if it contains no more than one complete sentence. End the current &lt;p&gt; and begin a new one when a new paragraph begins, in the same manner as you would do for modern text.</w:t>
      </w:r>
      <w:r w:rsidDel="00000000" w:rsidR="00000000" w:rsidRPr="00000000">
        <w:rPr>
          <w:vertAlign w:val="superscript"/>
        </w:rPr>
        <w:footnoteReference w:customMarkFollows="0" w:id="20"/>
      </w:r>
      <w:r w:rsidDel="00000000" w:rsidR="00000000" w:rsidRPr="00000000">
        <w:rPr>
          <w:rtl w:val="0"/>
        </w:rPr>
        <w:t xml:space="preserve">  As many elements &lt;p&gt; as needed can be encoded inside a &lt;div&gt;. A &lt;p&gt; can contain other elements, but it cannot contain other &lt;p&gt;s: nesting is prohibited in this case. The element &lt;p&gt; will be provided with an XSLT-generated @xml:id; see §</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 Do not encode any attribute @n on &lt;p&gt;. </w:t>
      </w:r>
    </w:p>
    <w:p w:rsidR="00000000" w:rsidDel="00000000" w:rsidP="00000000" w:rsidRDefault="00000000" w:rsidRPr="00000000" w14:paraId="00000356">
      <w:pPr>
        <w:pStyle w:val="Heading3"/>
        <w:pageBreakBefore w:val="0"/>
        <w:jc w:val="both"/>
        <w:rPr/>
      </w:pPr>
      <w:bookmarkStart w:colFirst="0" w:colLast="0" w:name="_9pm2prmqsmbj" w:id="31"/>
      <w:bookmarkEnd w:id="31"/>
      <w:r w:rsidDel="00000000" w:rsidR="00000000" w:rsidRPr="00000000">
        <w:rPr>
          <w:rtl w:val="0"/>
        </w:rPr>
        <w:t xml:space="preserve">&lt;ab&gt; – Anonymous blocks</w:t>
      </w:r>
      <w:r w:rsidDel="00000000" w:rsidR="00000000" w:rsidRPr="00000000">
        <w:rPr>
          <w:rtl w:val="0"/>
        </w:rPr>
      </w:r>
    </w:p>
    <w:p w:rsidR="00000000" w:rsidDel="00000000" w:rsidP="00000000" w:rsidRDefault="00000000" w:rsidRPr="00000000" w14:paraId="00000357">
      <w:pPr>
        <w:pageBreakBefore w:val="0"/>
        <w:jc w:val="both"/>
        <w:rPr/>
      </w:pPr>
      <w:r w:rsidDel="00000000" w:rsidR="00000000" w:rsidRPr="00000000">
        <w:rPr>
          <w:rtl w:val="0"/>
        </w:rPr>
        <w:t xml:space="preserve">As per TEI guidelines, the element &lt;ab&gt; (anonymous block) can be used to contain arbitrary component-level units of a text, acting as an anonymous container for phrase or inter-level elements analogous to a paragraph, but without the semantic baggage of labelling a unit as &lt;p&gt;. </w:t>
      </w:r>
      <w:r w:rsidDel="00000000" w:rsidR="00000000" w:rsidRPr="00000000">
        <w:rPr>
          <w:rtl w:val="0"/>
        </w:rPr>
        <w:t xml:space="preserve">As with &lt;p&gt;, so too each &lt;ab&gt; will be furnished with an XSLT-generated @xml:id; see §</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 </w:t>
      </w:r>
      <w:r w:rsidDel="00000000" w:rsidR="00000000" w:rsidRPr="00000000">
        <w:rPr>
          <w:rtl w:val="0"/>
        </w:rPr>
        <w:t xml:space="preserve">Do not encode any attribute @n on &lt;ab&gt;. </w:t>
      </w:r>
      <w:r w:rsidDel="00000000" w:rsidR="00000000" w:rsidRPr="00000000">
        <w:rPr>
          <w:rtl w:val="0"/>
        </w:rPr>
      </w:r>
    </w:p>
    <w:p w:rsidR="00000000" w:rsidDel="00000000" w:rsidP="00000000" w:rsidRDefault="00000000" w:rsidRPr="00000000" w14:paraId="00000358">
      <w:pPr>
        <w:pageBreakBefore w:val="0"/>
        <w:ind w:firstLine="720"/>
        <w:jc w:val="both"/>
        <w:rPr/>
      </w:pPr>
      <w:r w:rsidDel="00000000" w:rsidR="00000000" w:rsidRPr="00000000">
        <w:rPr>
          <w:rtl w:val="0"/>
        </w:rPr>
        <w:t xml:space="preserve">In the DHARMA project's critical editions, we foresee the use of the &lt;ab&gt; element in the probably rare instances of text following a connective particle or phrase (e.g. </w:t>
      </w:r>
      <w:r w:rsidDel="00000000" w:rsidR="00000000" w:rsidRPr="00000000">
        <w:rPr>
          <w:i w:val="1"/>
          <w:rtl w:val="0"/>
        </w:rPr>
        <w:t xml:space="preserve">iti</w:t>
      </w:r>
      <w:r w:rsidDel="00000000" w:rsidR="00000000" w:rsidRPr="00000000">
        <w:rPr>
          <w:rtl w:val="0"/>
        </w:rPr>
        <w:t xml:space="preserve">, </w:t>
      </w:r>
      <w:r w:rsidDel="00000000" w:rsidR="00000000" w:rsidRPr="00000000">
        <w:rPr>
          <w:i w:val="1"/>
          <w:rtl w:val="0"/>
        </w:rPr>
        <w:t xml:space="preserve">api ca</w:t>
      </w:r>
      <w:r w:rsidDel="00000000" w:rsidR="00000000" w:rsidRPr="00000000">
        <w:rPr>
          <w:rtl w:val="0"/>
        </w:rPr>
        <w:t xml:space="preserve">) used to introduce or end stanzas and not functioning as an integral part of the unit adjacent to the stanza.</w:t>
      </w:r>
      <w:r w:rsidDel="00000000" w:rsidR="00000000" w:rsidRPr="00000000">
        <w:rPr>
          <w:vertAlign w:val="superscript"/>
        </w:rPr>
        <w:footnoteReference w:customMarkFollows="0" w:id="21"/>
      </w:r>
      <w:r w:rsidDel="00000000" w:rsidR="00000000" w:rsidRPr="00000000">
        <w:rPr>
          <w:rtl w:val="0"/>
        </w:rPr>
        <w:t xml:space="preserve"> You may occasionally need to make use of &lt;ab&gt; in invocations and colophons, as shown in the next two subsections.</w:t>
      </w:r>
    </w:p>
    <w:p w:rsidR="00000000" w:rsidDel="00000000" w:rsidP="00000000" w:rsidRDefault="00000000" w:rsidRPr="00000000" w14:paraId="00000359">
      <w:pPr>
        <w:pStyle w:val="Heading4"/>
        <w:pageBreakBefore w:val="0"/>
        <w:jc w:val="both"/>
        <w:rPr/>
      </w:pPr>
      <w:bookmarkStart w:colFirst="0" w:colLast="0" w:name="_kz10njt2kcgr" w:id="32"/>
      <w:bookmarkEnd w:id="32"/>
      <w:r w:rsidDel="00000000" w:rsidR="00000000" w:rsidRPr="00000000">
        <w:rPr>
          <w:rtl w:val="0"/>
        </w:rPr>
      </w:r>
    </w:p>
    <w:p w:rsidR="00000000" w:rsidDel="00000000" w:rsidP="00000000" w:rsidRDefault="00000000" w:rsidRPr="00000000" w14:paraId="0000035A">
      <w:pPr>
        <w:pStyle w:val="Heading4"/>
        <w:pageBreakBefore w:val="0"/>
        <w:jc w:val="both"/>
        <w:rPr/>
      </w:pPr>
      <w:bookmarkStart w:colFirst="0" w:colLast="0" w:name="_fwsgwknuly6z" w:id="33"/>
      <w:bookmarkEnd w:id="33"/>
      <w:r w:rsidDel="00000000" w:rsidR="00000000" w:rsidRPr="00000000">
        <w:rPr>
          <w:rtl w:val="0"/>
        </w:rPr>
        <w:t xml:space="preserve">Invocations</w:t>
      </w:r>
    </w:p>
    <w:p w:rsidR="00000000" w:rsidDel="00000000" w:rsidP="00000000" w:rsidRDefault="00000000" w:rsidRPr="00000000" w14:paraId="0000035B">
      <w:pPr>
        <w:pageBreakBefore w:val="0"/>
        <w:ind w:left="0" w:firstLine="0"/>
        <w:jc w:val="both"/>
        <w:rPr>
          <w:highlight w:val="white"/>
        </w:rPr>
      </w:pPr>
      <w:r w:rsidDel="00000000" w:rsidR="00000000" w:rsidRPr="00000000">
        <w:rPr>
          <w:rtl w:val="0"/>
        </w:rPr>
        <w:t xml:space="preserve">To represent</w:t>
      </w:r>
      <w:r w:rsidDel="00000000" w:rsidR="00000000" w:rsidRPr="00000000">
        <w:rPr>
          <w:rtl w:val="0"/>
        </w:rPr>
        <w:t xml:space="preserve"> an auspicious word, such as </w:t>
      </w:r>
      <w:r w:rsidDel="00000000" w:rsidR="00000000" w:rsidRPr="00000000">
        <w:rPr>
          <w:i w:val="1"/>
          <w:rtl w:val="0"/>
        </w:rPr>
        <w:t xml:space="preserve">siddham</w:t>
      </w:r>
      <w:r w:rsidDel="00000000" w:rsidR="00000000" w:rsidRPr="00000000">
        <w:rPr>
          <w:rtl w:val="0"/>
        </w:rPr>
        <w:t xml:space="preserve">, or an auspicious phrase, such as </w:t>
      </w:r>
      <w:r w:rsidDel="00000000" w:rsidR="00000000" w:rsidRPr="00000000">
        <w:rPr>
          <w:i w:val="1"/>
          <w:rtl w:val="0"/>
        </w:rPr>
        <w:t xml:space="preserve">namo gaṇeśāya</w:t>
      </w:r>
      <w:r w:rsidDel="00000000" w:rsidR="00000000" w:rsidRPr="00000000">
        <w:rPr>
          <w:rtl w:val="0"/>
        </w:rPr>
        <w:t xml:space="preserve">, if such a textual element is weakly connected to the adjac</w:t>
      </w:r>
      <w:r w:rsidDel="00000000" w:rsidR="00000000" w:rsidRPr="00000000">
        <w:rPr>
          <w:rtl w:val="0"/>
        </w:rPr>
        <w:t xml:space="preserve">ent text, we recommend that you use an appropriate prose container &lt;ab&gt; inside a &lt;div&gt; without any @type while assigning @type="invocation”</w:t>
      </w:r>
      <w:r w:rsidDel="00000000" w:rsidR="00000000" w:rsidRPr="00000000">
        <w:rPr>
          <w:rtl w:val="0"/>
        </w:rPr>
        <w:t xml:space="preserve">.</w:t>
      </w:r>
      <w:r w:rsidDel="00000000" w:rsidR="00000000" w:rsidRPr="00000000">
        <w:rPr>
          <w:highlight w:val="white"/>
          <w:rtl w:val="0"/>
        </w:rPr>
        <w:t xml:space="preserve"> In this case, assign no number to the &lt;div&gt;. However, in the case of invocations to specific divisions of the text, the invocation must be included at the top of the relevant &lt;div&gt; but after any furnished &lt;head&gt;.</w:t>
      </w:r>
    </w:p>
    <w:p w:rsidR="00000000" w:rsidDel="00000000" w:rsidP="00000000" w:rsidRDefault="00000000" w:rsidRPr="00000000" w14:paraId="0000035C">
      <w:pPr>
        <w:pageBreakBefore w:val="0"/>
        <w:ind w:left="0" w:firstLine="0"/>
        <w:jc w:val="both"/>
        <w:rPr>
          <w:rFonts w:ascii="Roboto" w:cs="Roboto" w:eastAsia="Roboto" w:hAnsi="Roboto"/>
          <w:color w:val="3c4043"/>
          <w:sz w:val="21"/>
          <w:szCs w:val="21"/>
          <w:highlight w:val="white"/>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jc w:val="both"/>
              <w:rPr>
                <w:color w:val="000096"/>
                <w:sz w:val="20"/>
                <w:szCs w:val="20"/>
              </w:rPr>
            </w:pPr>
            <w:r w:rsidDel="00000000" w:rsidR="00000000" w:rsidRPr="00000000">
              <w:rPr>
                <w:color w:val="000096"/>
                <w:sz w:val="20"/>
                <w:szCs w:val="20"/>
                <w:rtl w:val="0"/>
              </w:rPr>
              <w:t xml:space="preserve">&lt;div</w:t>
            </w:r>
            <w:commentRangeStart w:id="14"/>
            <w:commentRangeStart w:id="15"/>
            <w:r w:rsidDel="00000000" w:rsidR="00000000" w:rsidRPr="00000000">
              <w:rPr>
                <w:color w:val="993300"/>
                <w:sz w:val="20"/>
                <w:szCs w:val="20"/>
                <w:rtl w:val="0"/>
              </w:rPr>
              <w:t xml:space="preserve">&gt;</w:t>
            </w:r>
            <w:r w:rsidDel="00000000" w:rsidR="00000000" w:rsidRPr="00000000">
              <w:rPr>
                <w:color w:val="f5844c"/>
                <w:sz w:val="20"/>
                <w:szCs w:val="20"/>
                <w:rtl w:val="0"/>
              </w:rPr>
              <w:t xml:space="preserve"> </w:t>
            </w:r>
            <w:r w:rsidDel="00000000" w:rsidR="00000000" w:rsidRPr="00000000">
              <w:rPr>
                <w:rtl w:val="0"/>
              </w:rPr>
            </w:r>
          </w:p>
          <w:p w:rsidR="00000000" w:rsidDel="00000000" w:rsidP="00000000" w:rsidRDefault="00000000" w:rsidRPr="00000000" w14:paraId="0000035F">
            <w:pPr>
              <w:pageBreakBefore w:val="0"/>
              <w:jc w:val="both"/>
              <w:rPr>
                <w:color w:val="000096"/>
                <w:sz w:val="20"/>
                <w:szCs w:val="20"/>
              </w:rPr>
            </w:pPr>
            <w:r w:rsidDel="00000000" w:rsidR="00000000" w:rsidRPr="00000000">
              <w:rPr>
                <w:color w:val="000096"/>
                <w:sz w:val="20"/>
                <w:szCs w:val="20"/>
                <w:rtl w:val="0"/>
              </w:rPr>
              <w:t xml:space="preserve">&lt;ab </w:t>
            </w:r>
            <w:r w:rsidDel="00000000" w:rsidR="00000000" w:rsidRPr="00000000">
              <w:rPr>
                <w:color w:val="f5844c"/>
                <w:sz w:val="20"/>
                <w:szCs w:val="20"/>
                <w:rtl w:val="0"/>
              </w:rPr>
              <w:t xml:space="preserve">type</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"invocation" </w:t>
            </w:r>
            <w:r w:rsidDel="00000000" w:rsidR="00000000" w:rsidRPr="00000000">
              <w:rPr>
                <w:color w:val="f5844c"/>
                <w:sz w:val="20"/>
                <w:szCs w:val="20"/>
                <w:rtl w:val="0"/>
              </w:rPr>
              <w:t xml:space="preserve"> xml:lang</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"san-Latn"</w:t>
            </w:r>
            <w:r w:rsidDel="00000000" w:rsidR="00000000" w:rsidRPr="00000000">
              <w:rPr>
                <w:color w:val="000096"/>
                <w:sz w:val="20"/>
                <w:szCs w:val="20"/>
                <w:rtl w:val="0"/>
              </w:rPr>
              <w:t xml:space="preserve">&gt;</w:t>
            </w:r>
            <w:r w:rsidDel="00000000" w:rsidR="00000000" w:rsidRPr="00000000">
              <w:rPr>
                <w:sz w:val="20"/>
                <w:szCs w:val="20"/>
                <w:rtl w:val="0"/>
              </w:rPr>
              <w:t xml:space="preserve">namo gaṇeśaya|</w:t>
            </w:r>
            <w:r w:rsidDel="00000000" w:rsidR="00000000" w:rsidRPr="00000000">
              <w:rPr>
                <w:color w:val="000096"/>
                <w:sz w:val="20"/>
                <w:szCs w:val="20"/>
                <w:rtl w:val="0"/>
              </w:rPr>
              <w:t xml:space="preserve">&lt;/ab&gt;</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360">
            <w:pPr>
              <w:pageBreakBefore w:val="0"/>
              <w:jc w:val="both"/>
              <w:rPr>
                <w:color w:val="000096"/>
                <w:sz w:val="20"/>
                <w:szCs w:val="20"/>
              </w:rPr>
            </w:pPr>
            <w:r w:rsidDel="00000000" w:rsidR="00000000" w:rsidRPr="00000000">
              <w:rPr>
                <w:color w:val="000096"/>
                <w:sz w:val="20"/>
                <w:szCs w:val="20"/>
                <w:rtl w:val="0"/>
              </w:rPr>
              <w:t xml:space="preserve">&lt;/div&gt;</w:t>
            </w:r>
          </w:p>
        </w:tc>
      </w:tr>
    </w:tbl>
    <w:p w:rsidR="00000000" w:rsidDel="00000000" w:rsidP="00000000" w:rsidRDefault="00000000" w:rsidRPr="00000000" w14:paraId="00000361">
      <w:pPr>
        <w:pageBreakBefore w:val="0"/>
        <w:ind w:left="0" w:firstLine="0"/>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both"/>
              <w:rPr>
                <w:color w:val="000096"/>
                <w:sz w:val="20"/>
                <w:szCs w:val="20"/>
              </w:rPr>
            </w:pPr>
            <w:r w:rsidDel="00000000" w:rsidR="00000000" w:rsidRPr="00000000">
              <w:rPr>
                <w:color w:val="000096"/>
                <w:sz w:val="20"/>
                <w:szCs w:val="20"/>
                <w:rtl w:val="0"/>
              </w:rPr>
              <w:t xml:space="preserve">&lt;div</w:t>
            </w:r>
            <w:commentRangeStart w:id="16"/>
            <w:commentRangeStart w:id="17"/>
            <w:r w:rsidDel="00000000" w:rsidR="00000000" w:rsidRPr="00000000">
              <w:rPr>
                <w:color w:val="993300"/>
                <w:sz w:val="20"/>
                <w:szCs w:val="20"/>
                <w:rtl w:val="0"/>
              </w:rPr>
              <w:t xml:space="preserve">&gt;</w:t>
            </w:r>
            <w:r w:rsidDel="00000000" w:rsidR="00000000" w:rsidRPr="00000000">
              <w:rPr>
                <w:color w:val="f5844c"/>
                <w:sz w:val="20"/>
                <w:szCs w:val="20"/>
                <w:rtl w:val="0"/>
              </w:rPr>
              <w:t xml:space="preserve">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64">
            <w:pPr>
              <w:jc w:val="both"/>
              <w:rPr>
                <w:color w:val="000096"/>
                <w:sz w:val="20"/>
                <w:szCs w:val="20"/>
              </w:rPr>
            </w:pPr>
            <w:commentRangeStart w:id="18"/>
            <w:commentRangeStart w:id="19"/>
            <w:r w:rsidDel="00000000" w:rsidR="00000000" w:rsidRPr="00000000">
              <w:rPr>
                <w:color w:val="000096"/>
                <w:sz w:val="20"/>
                <w:szCs w:val="20"/>
                <w:rtl w:val="0"/>
              </w:rPr>
              <w:t xml:space="preserve">&lt;ab</w:t>
            </w:r>
            <w:r w:rsidDel="00000000" w:rsidR="00000000" w:rsidRPr="00000000">
              <w:rPr>
                <w:color w:val="f5844c"/>
                <w:sz w:val="20"/>
                <w:szCs w:val="20"/>
                <w:rtl w:val="0"/>
              </w:rPr>
              <w:t xml:space="preserve"> type</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"invocation" </w:t>
            </w:r>
            <w:r w:rsidDel="00000000" w:rsidR="00000000" w:rsidRPr="00000000">
              <w:rPr>
                <w:color w:val="f5844c"/>
                <w:sz w:val="20"/>
                <w:szCs w:val="20"/>
                <w:rtl w:val="0"/>
              </w:rPr>
              <w:t xml:space="preserve">xml:lang</w:t>
            </w:r>
            <w:r w:rsidDel="00000000" w:rsidR="00000000" w:rsidRPr="00000000">
              <w:rPr>
                <w:color w:val="ff8040"/>
                <w:sz w:val="20"/>
                <w:szCs w:val="20"/>
                <w:rtl w:val="0"/>
              </w:rPr>
              <w:t xml:space="preserve">=</w:t>
            </w:r>
            <w:r w:rsidDel="00000000" w:rsidR="00000000" w:rsidRPr="00000000">
              <w:rPr>
                <w:color w:val="993300"/>
                <w:sz w:val="20"/>
                <w:szCs w:val="20"/>
                <w:rtl w:val="0"/>
              </w:rPr>
              <w:t xml:space="preserve">"san-Latn"</w:t>
            </w:r>
            <w:r w:rsidDel="00000000" w:rsidR="00000000" w:rsidRPr="00000000">
              <w:rPr>
                <w:color w:val="000096"/>
                <w:sz w:val="20"/>
                <w:szCs w:val="20"/>
                <w:rtl w:val="0"/>
              </w:rPr>
              <w:t xml:space="preserve">&gt;</w:t>
            </w:r>
            <w:r w:rsidDel="00000000" w:rsidR="00000000" w:rsidRPr="00000000">
              <w:rPr>
                <w:sz w:val="20"/>
                <w:szCs w:val="20"/>
                <w:rtl w:val="0"/>
              </w:rPr>
              <w:t xml:space="preserve">siddham|</w:t>
            </w:r>
            <w:r w:rsidDel="00000000" w:rsidR="00000000" w:rsidRPr="00000000">
              <w:rPr>
                <w:color w:val="000096"/>
                <w:sz w:val="20"/>
                <w:szCs w:val="20"/>
                <w:rtl w:val="0"/>
              </w:rPr>
              <w:t xml:space="preserve">&lt;/ab&gt;</w:t>
            </w:r>
          </w:p>
          <w:p w:rsidR="00000000" w:rsidDel="00000000" w:rsidP="00000000" w:rsidRDefault="00000000" w:rsidRPr="00000000" w14:paraId="00000365">
            <w:pPr>
              <w:jc w:val="both"/>
              <w:rPr/>
            </w:pPr>
            <w:r w:rsidDel="00000000" w:rsidR="00000000" w:rsidRPr="00000000">
              <w:rPr>
                <w:color w:val="000096"/>
                <w:sz w:val="20"/>
                <w:szCs w:val="20"/>
                <w:rtl w:val="0"/>
              </w:rPr>
              <w:t xml:space="preserve">&lt;/div&gt;</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366">
      <w:pPr>
        <w:pageBreakBefore w:val="0"/>
        <w:ind w:left="0" w:firstLine="0"/>
        <w:rPr/>
      </w:pPr>
      <w:r w:rsidDel="00000000" w:rsidR="00000000" w:rsidRPr="00000000">
        <w:rPr>
          <w:rtl w:val="0"/>
        </w:rPr>
      </w:r>
    </w:p>
    <w:p w:rsidR="00000000" w:rsidDel="00000000" w:rsidP="00000000" w:rsidRDefault="00000000" w:rsidRPr="00000000" w14:paraId="00000367">
      <w:pPr>
        <w:pageBreakBefore w:val="0"/>
        <w:ind w:left="0" w:firstLine="0"/>
        <w:rPr/>
      </w:pPr>
      <w:r w:rsidDel="00000000" w:rsidR="00000000" w:rsidRPr="00000000">
        <w:rPr>
          <w:rtl w:val="0"/>
        </w:rPr>
        <w:t xml:space="preserve">Note that the declaration of @xml:lang is not necessary if the language of the invocation and that of the text proper are identical.</w:t>
      </w:r>
    </w:p>
    <w:p w:rsidR="00000000" w:rsidDel="00000000" w:rsidP="00000000" w:rsidRDefault="00000000" w:rsidRPr="00000000" w14:paraId="00000368">
      <w:pPr>
        <w:pStyle w:val="Heading4"/>
        <w:pageBreakBefore w:val="0"/>
        <w:jc w:val="both"/>
        <w:rPr/>
      </w:pPr>
      <w:bookmarkStart w:colFirst="0" w:colLast="0" w:name="_lomtb9kn67m5" w:id="34"/>
      <w:bookmarkEnd w:id="34"/>
      <w:r w:rsidDel="00000000" w:rsidR="00000000" w:rsidRPr="00000000">
        <w:rPr>
          <w:rtl w:val="0"/>
        </w:rPr>
      </w:r>
    </w:p>
    <w:p w:rsidR="00000000" w:rsidDel="00000000" w:rsidP="00000000" w:rsidRDefault="00000000" w:rsidRPr="00000000" w14:paraId="00000369">
      <w:pPr>
        <w:pStyle w:val="Heading4"/>
        <w:pageBreakBefore w:val="0"/>
        <w:jc w:val="both"/>
        <w:rPr/>
      </w:pPr>
      <w:bookmarkStart w:colFirst="0" w:colLast="0" w:name="_ib7ovfsbbzvd" w:id="35"/>
      <w:bookmarkEnd w:id="35"/>
      <w:r w:rsidDel="00000000" w:rsidR="00000000" w:rsidRPr="00000000">
        <w:rPr>
          <w:rtl w:val="0"/>
        </w:rPr>
        <w:t xml:space="preserve">Colophons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6A">
      <w:pPr>
        <w:pageBreakBefore w:val="0"/>
        <w:ind w:left="0" w:firstLine="0"/>
        <w:jc w:val="both"/>
        <w:rPr/>
      </w:pPr>
      <w:r w:rsidDel="00000000" w:rsidR="00000000" w:rsidRPr="00000000">
        <w:rPr>
          <w:rtl w:val="0"/>
        </w:rPr>
        <w:t xml:space="preserve">Another type of text segment that is extraneous to the overall textual structure, but not classifiable as &lt;head&gt;, is the colophon, a term by which we mean here a short statement declaring the end of a text or of a text component. In these cases too, you have to use &lt;ab&gt;, and include these as final child within the &lt;div&gt; to which they belong, or within a separate &lt;div&gt; without @type or @n just before the end of the &lt;body&gt; if they pertain to the text as a whole. You must mark the &lt;ab&gt; element with </w:t>
      </w:r>
      <w:r w:rsidDel="00000000" w:rsidR="00000000" w:rsidRPr="00000000">
        <w:rPr>
          <w:rtl w:val="0"/>
        </w:rPr>
        <w:t xml:space="preserve">@type="colophon”</w:t>
      </w:r>
      <w:r w:rsidDel="00000000" w:rsidR="00000000" w:rsidRPr="00000000">
        <w:rPr>
          <w:rtl w:val="0"/>
        </w:rPr>
        <w:t xml:space="preserve">.  </w:t>
      </w:r>
    </w:p>
    <w:p w:rsidR="00000000" w:rsidDel="00000000" w:rsidP="00000000" w:rsidRDefault="00000000" w:rsidRPr="00000000" w14:paraId="0000036B">
      <w:pPr>
        <w:pageBreakBefore w:val="0"/>
        <w:ind w:left="720" w:firstLine="0"/>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jc w:val="both"/>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36E">
            <w:pPr>
              <w:pageBreakBefore w:val="0"/>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&lt;ab</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"colophon"</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iti strīsatyarakṣaṇa</w:t>
            </w:r>
            <w:r w:rsidDel="00000000" w:rsidR="00000000" w:rsidRPr="00000000">
              <w:rPr>
                <w:color w:val="000096"/>
                <w:sz w:val="18"/>
                <w:szCs w:val="18"/>
                <w:rtl w:val="0"/>
              </w:rPr>
              <w:t xml:space="preserve">&lt;/ab&gt;</w:t>
            </w:r>
            <w:r w:rsidDel="00000000" w:rsidR="00000000" w:rsidRPr="00000000">
              <w:rPr>
                <w:rtl w:val="0"/>
              </w:rPr>
            </w:r>
          </w:p>
          <w:p w:rsidR="00000000" w:rsidDel="00000000" w:rsidP="00000000" w:rsidRDefault="00000000" w:rsidRPr="00000000" w14:paraId="0000036F">
            <w:pPr>
              <w:pageBreakBefore w:val="0"/>
              <w:jc w:val="both"/>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370">
      <w:pPr>
        <w:pStyle w:val="Heading2"/>
        <w:pageBreakBefore w:val="0"/>
        <w:jc w:val="both"/>
        <w:rPr/>
      </w:pPr>
      <w:bookmarkStart w:colFirst="0" w:colLast="0" w:name="_b4zgh5754ydm" w:id="36"/>
      <w:bookmarkEnd w:id="36"/>
      <w:r w:rsidDel="00000000" w:rsidR="00000000" w:rsidRPr="00000000">
        <w:rPr>
          <w:rtl w:val="0"/>
        </w:rPr>
        <w:t xml:space="preserve">Verse Containers</w:t>
      </w:r>
    </w:p>
    <w:p w:rsidR="00000000" w:rsidDel="00000000" w:rsidP="00000000" w:rsidRDefault="00000000" w:rsidRPr="00000000" w14:paraId="00000371">
      <w:pPr>
        <w:pageBreakBefore w:val="0"/>
        <w:jc w:val="both"/>
        <w:rPr/>
      </w:pPr>
      <w:r w:rsidDel="00000000" w:rsidR="00000000" w:rsidRPr="00000000">
        <w:rPr>
          <w:rtl w:val="0"/>
        </w:rPr>
        <w:t xml:space="preserve">Just as the main components of any prose in your edition need to be encoded, so do any verse components. The following example shows full encoding of a single Sanskrit stanza.</w:t>
      </w:r>
    </w:p>
    <w:p w:rsidR="00000000" w:rsidDel="00000000" w:rsidP="00000000" w:rsidRDefault="00000000" w:rsidRPr="00000000" w14:paraId="00000372">
      <w:pPr>
        <w:pageBreakBefore w:val="0"/>
        <w:jc w:val="both"/>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 </w:t>
            </w:r>
            <w:r w:rsidDel="00000000" w:rsidR="00000000" w:rsidRPr="00000000">
              <w:rPr>
                <w:color w:val="f5844c"/>
                <w:sz w:val="18"/>
                <w:szCs w:val="18"/>
                <w:rtl w:val="0"/>
              </w:rPr>
              <w:t xml:space="preserv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"8.123"</w:t>
            </w:r>
            <w:r w:rsidDel="00000000" w:rsidR="00000000" w:rsidRPr="00000000">
              <w:rPr>
                <w:color w:val="000096"/>
                <w:sz w:val="18"/>
                <w:szCs w:val="18"/>
                <w:rtl w:val="0"/>
              </w:rPr>
              <w:t xml:space="preserve">&gt;</w:t>
            </w:r>
          </w:p>
          <w:p w:rsidR="00000000" w:rsidDel="00000000" w:rsidP="00000000" w:rsidRDefault="00000000" w:rsidRPr="00000000" w14:paraId="0000037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37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37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37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379">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r w:rsidDel="00000000" w:rsidR="00000000" w:rsidRPr="00000000">
              <w:rPr>
                <w:rtl w:val="0"/>
              </w:rPr>
            </w:r>
          </w:p>
        </w:tc>
      </w:tr>
    </w:tbl>
    <w:p w:rsidR="00000000" w:rsidDel="00000000" w:rsidP="00000000" w:rsidRDefault="00000000" w:rsidRPr="00000000" w14:paraId="0000037A">
      <w:pPr>
        <w:pageBreakBefore w:val="0"/>
        <w:jc w:val="both"/>
        <w:rPr/>
      </w:pPr>
      <w:r w:rsidDel="00000000" w:rsidR="00000000" w:rsidRPr="00000000">
        <w:rPr>
          <w:rtl w:val="0"/>
        </w:rPr>
      </w:r>
    </w:p>
    <w:p w:rsidR="00000000" w:rsidDel="00000000" w:rsidP="00000000" w:rsidRDefault="00000000" w:rsidRPr="00000000" w14:paraId="0000037B">
      <w:pPr>
        <w:pageBreakBefore w:val="0"/>
        <w:jc w:val="both"/>
        <w:rPr/>
      </w:pPr>
      <w:r w:rsidDel="00000000" w:rsidR="00000000" w:rsidRPr="00000000">
        <w:rPr>
          <w:rtl w:val="0"/>
        </w:rPr>
        <w:t xml:space="preserve">In the following sections, you will find brief explanations on how to deal with different scenarios involving the encoding of text composed in verse form. All the elements discussed here have been introduced in greater detail in the EDG, §2.3.</w:t>
      </w:r>
      <w:r w:rsidDel="00000000" w:rsidR="00000000" w:rsidRPr="00000000">
        <w:rPr>
          <w:vertAlign w:val="superscript"/>
        </w:rPr>
        <w:footnoteReference w:customMarkFollows="0" w:id="2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C">
      <w:pPr>
        <w:pStyle w:val="Heading3"/>
        <w:pageBreakBefore w:val="0"/>
        <w:rPr/>
      </w:pPr>
      <w:bookmarkStart w:colFirst="0" w:colLast="0" w:name="_ftkpnrbf578x" w:id="37"/>
      <w:bookmarkEnd w:id="37"/>
      <w:r w:rsidDel="00000000" w:rsidR="00000000" w:rsidRPr="00000000">
        <w:rPr>
          <w:rtl w:val="0"/>
        </w:rPr>
        <w:t xml:space="preserve">&lt;lg&gt; — stanzas</w:t>
      </w:r>
    </w:p>
    <w:p w:rsidR="00000000" w:rsidDel="00000000" w:rsidP="00000000" w:rsidRDefault="00000000" w:rsidRPr="00000000" w14:paraId="0000037D">
      <w:pPr>
        <w:pageBreakBefore w:val="0"/>
        <w:jc w:val="both"/>
        <w:rPr/>
      </w:pPr>
      <w:r w:rsidDel="00000000" w:rsidR="00000000" w:rsidRPr="00000000">
        <w:rPr>
          <w:rtl w:val="0"/>
        </w:rPr>
        <w:t xml:space="preserve">One </w:t>
      </w:r>
      <w:r w:rsidDel="00000000" w:rsidR="00000000" w:rsidRPr="00000000">
        <w:rPr>
          <w:rtl w:val="0"/>
        </w:rPr>
        <w:t xml:space="preserve">&lt;lg&gt;, or line group, corresponds to a single stanza</w:t>
      </w:r>
      <w:r w:rsidDel="00000000" w:rsidR="00000000" w:rsidRPr="00000000">
        <w:rPr>
          <w:rtl w:val="0"/>
        </w:rPr>
        <w:t xml:space="preserve"> as a whole</w:t>
      </w:r>
      <w:r w:rsidDel="00000000" w:rsidR="00000000" w:rsidRPr="00000000">
        <w:rPr>
          <w:rtl w:val="0"/>
        </w:rPr>
        <w:t xml:space="preserve">.</w:t>
      </w:r>
      <w:r w:rsidDel="00000000" w:rsidR="00000000" w:rsidRPr="00000000">
        <w:rPr>
          <w:rtl w:val="0"/>
        </w:rPr>
        <w:t xml:space="preserve"> It can be nested either within a &lt;div&gt; or within a &lt;p&gt;</w:t>
      </w:r>
      <w:r w:rsidDel="00000000" w:rsidR="00000000" w:rsidRPr="00000000">
        <w:rPr>
          <w:rtl w:val="0"/>
        </w:rPr>
        <w:t xml:space="preserve">. The &lt;lg&gt; can contain one or more &lt;l&gt; elements</w:t>
      </w:r>
      <w:r w:rsidDel="00000000" w:rsidR="00000000" w:rsidRPr="00000000">
        <w:rPr>
          <w:rtl w:val="0"/>
        </w:rPr>
        <w:t xml:space="preserve"> and has the mandatory attribute @met to identify the meter of the stanza by its conventional name. Unlike what is prescribed for epigraphic editions in the EGD, in critical editions the numbering of the &lt;lg&gt; with the attribute @n is allowed but not mandatory.</w:t>
      </w:r>
      <w:r w:rsidDel="00000000" w:rsidR="00000000" w:rsidRPr="00000000">
        <w:rPr>
          <w:vertAlign w:val="superscript"/>
        </w:rPr>
        <w:footnoteReference w:customMarkFollows="0" w:id="23"/>
      </w:r>
      <w:r w:rsidDel="00000000" w:rsidR="00000000" w:rsidRPr="00000000">
        <w:rPr>
          <w:rtl w:val="0"/>
        </w:rPr>
        <w:t xml:space="preserve"> </w:t>
      </w:r>
      <w:r w:rsidDel="00000000" w:rsidR="00000000" w:rsidRPr="00000000">
        <w:rPr>
          <w:rtl w:val="0"/>
        </w:rPr>
        <w:t xml:space="preserve">Notably, you should not apply @n to any stanzas that are only implied in the text you are editing but that are supplied in your edition.</w:t>
      </w:r>
      <w:r w:rsidDel="00000000" w:rsidR="00000000" w:rsidRPr="00000000">
        <w:rPr>
          <w:rtl w:val="0"/>
        </w:rPr>
        <w:t xml:space="preserve"> If you do encode @n on &lt;lg&gt;s that are part of your text, then you must do so consistently. As for &lt;div&gt;, &lt;p&gt; and &lt;ab&gt;, an XSLT-generated attribute @xml:id will be provided also for &lt;lg&gt;, see §</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w:t>
      </w:r>
    </w:p>
    <w:p w:rsidR="00000000" w:rsidDel="00000000" w:rsidP="00000000" w:rsidRDefault="00000000" w:rsidRPr="00000000" w14:paraId="0000037E">
      <w:pPr>
        <w:pageBreakBefore w:val="0"/>
        <w:ind w:firstLine="720"/>
        <w:jc w:val="both"/>
        <w:rPr/>
      </w:pPr>
      <w:r w:rsidDel="00000000" w:rsidR="00000000" w:rsidRPr="00000000">
        <w:rPr>
          <w:rtl w:val="0"/>
        </w:rPr>
        <w:t xml:space="preserve">The structural framework of a stanza must always be encoded, even when it is damaged or lost. Do not omit missing lines but identify them as lacunae, as per the guidance in EGD §2.3.8.</w:t>
      </w:r>
    </w:p>
    <w:p w:rsidR="00000000" w:rsidDel="00000000" w:rsidP="00000000" w:rsidRDefault="00000000" w:rsidRPr="00000000" w14:paraId="0000037F">
      <w:pPr>
        <w:pStyle w:val="Heading3"/>
        <w:pageBreakBefore w:val="0"/>
        <w:jc w:val="both"/>
        <w:rPr/>
      </w:pPr>
      <w:bookmarkStart w:colFirst="0" w:colLast="0" w:name="_q7k21zzc4rm9" w:id="38"/>
      <w:bookmarkEnd w:id="38"/>
      <w:r w:rsidDel="00000000" w:rsidR="00000000" w:rsidRPr="00000000">
        <w:rPr>
          <w:rtl w:val="0"/>
        </w:rPr>
        <w:t xml:space="preserve">@met — m</w:t>
      </w:r>
      <w:r w:rsidDel="00000000" w:rsidR="00000000" w:rsidRPr="00000000">
        <w:rPr>
          <w:rtl w:val="0"/>
        </w:rPr>
        <w:t xml:space="preserve">etrical patterns </w:t>
      </w:r>
      <w:r w:rsidDel="00000000" w:rsidR="00000000" w:rsidRPr="00000000">
        <w:rPr>
          <w:rtl w:val="0"/>
        </w:rPr>
      </w:r>
    </w:p>
    <w:p w:rsidR="00000000" w:rsidDel="00000000" w:rsidP="00000000" w:rsidRDefault="00000000" w:rsidRPr="00000000" w14:paraId="00000380">
      <w:pPr>
        <w:pageBreakBefore w:val="0"/>
        <w:jc w:val="both"/>
        <w:rPr/>
      </w:pPr>
      <w:r w:rsidDel="00000000" w:rsidR="00000000" w:rsidRPr="00000000">
        <w:rPr>
          <w:rtl w:val="0"/>
        </w:rPr>
        <w:t xml:space="preserve">The metrical pattern, or “templates”, of stanzas will be encoded according to the conventional name of meters as values of the attribute @met in the element &lt;lg&gt;. The list of names allowed is given in the EGD, Tables 3 and 6 of Appendix B. Contact the EGD’s authors if you require any additions. </w:t>
      </w:r>
    </w:p>
    <w:p w:rsidR="00000000" w:rsidDel="00000000" w:rsidP="00000000" w:rsidRDefault="00000000" w:rsidRPr="00000000" w14:paraId="00000381">
      <w:pPr>
        <w:pageBreakBefore w:val="0"/>
        <w:ind w:firstLine="720"/>
        <w:jc w:val="both"/>
        <w:rPr/>
      </w:pPr>
      <w:r w:rsidDel="00000000" w:rsidR="00000000" w:rsidRPr="00000000">
        <w:rPr>
          <w:rtl w:val="0"/>
        </w:rPr>
        <w:t xml:space="preserve">If you </w:t>
      </w:r>
      <w:r w:rsidDel="00000000" w:rsidR="00000000" w:rsidRPr="00000000">
        <w:rPr>
          <w:rtl w:val="0"/>
        </w:rPr>
        <w:t xml:space="preserve">cannot put a name </w:t>
      </w:r>
      <w:r w:rsidDel="00000000" w:rsidR="00000000" w:rsidRPr="00000000">
        <w:rPr>
          <w:rtl w:val="0"/>
        </w:rPr>
        <w:t xml:space="preserve">to the meter in your edition, you can still use @met to record the prosodic template using prosodic code. Follow the conventions presented in Table 2 of Appendix B in the EGD. This prosodic notation is also used for the attribute @real on the &lt;l&gt; element, to which we now turn. </w:t>
      </w:r>
    </w:p>
    <w:p w:rsidR="00000000" w:rsidDel="00000000" w:rsidP="00000000" w:rsidRDefault="00000000" w:rsidRPr="00000000" w14:paraId="00000382">
      <w:pPr>
        <w:pStyle w:val="Heading3"/>
        <w:pageBreakBefore w:val="0"/>
        <w:jc w:val="both"/>
        <w:rPr/>
      </w:pPr>
      <w:bookmarkStart w:colFirst="0" w:colLast="0" w:name="_k3l7uw4vk2am" w:id="39"/>
      <w:bookmarkEnd w:id="39"/>
      <w:r w:rsidDel="00000000" w:rsidR="00000000" w:rsidRPr="00000000">
        <w:rPr>
          <w:rtl w:val="0"/>
        </w:rPr>
        <w:t xml:space="preserve">&lt;l&gt; — metrical lines </w:t>
      </w:r>
      <w:r w:rsidDel="00000000" w:rsidR="00000000" w:rsidRPr="00000000">
        <w:rPr>
          <w:rtl w:val="0"/>
        </w:rPr>
      </w:r>
    </w:p>
    <w:p w:rsidR="00000000" w:rsidDel="00000000" w:rsidP="00000000" w:rsidRDefault="00000000" w:rsidRPr="00000000" w14:paraId="00000383">
      <w:pPr>
        <w:pageBreakBefore w:val="0"/>
        <w:jc w:val="both"/>
        <w:rPr/>
      </w:pPr>
      <w:r w:rsidDel="00000000" w:rsidR="00000000" w:rsidRPr="00000000">
        <w:rPr>
          <w:rtl w:val="0"/>
        </w:rPr>
        <w:t xml:space="preserve">The line element &lt;l&gt; contains </w:t>
      </w:r>
      <w:r w:rsidDel="00000000" w:rsidR="00000000" w:rsidRPr="00000000">
        <w:rPr>
          <w:rtl w:val="0"/>
        </w:rPr>
        <w:t xml:space="preserve">an individual metrical line</w:t>
      </w:r>
      <w:r w:rsidDel="00000000" w:rsidR="00000000" w:rsidRPr="00000000">
        <w:rPr>
          <w:rtl w:val="0"/>
        </w:rPr>
        <w:t xml:space="preserve"> (</w:t>
      </w:r>
      <w:r w:rsidDel="00000000" w:rsidR="00000000" w:rsidRPr="00000000">
        <w:rPr>
          <w:i w:val="1"/>
          <w:rtl w:val="0"/>
        </w:rPr>
        <w:t xml:space="preserve">pāda</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The attribute @n must be used to number the lines. For the numbering of </w:t>
      </w:r>
      <w:r w:rsidDel="00000000" w:rsidR="00000000" w:rsidRPr="00000000">
        <w:rPr>
          <w:rtl w:val="0"/>
        </w:rPr>
        <w:t xml:space="preserve">Sanskrit, Prakrit or Old Javanese quantitative verses, you should use lower case Roman letters (a, b, c, d)</w:t>
      </w:r>
      <w:r w:rsidDel="00000000" w:rsidR="00000000" w:rsidRPr="00000000">
        <w:rPr>
          <w:rtl w:val="0"/>
        </w:rPr>
        <w:t xml:space="preserve">. In other traditions of versification (e.g. Old Sundanese or Tamil), use a single Arabic number per line. Metrically irregular lines are to receive the attribute @real (EGD §2.3.5).</w:t>
      </w:r>
    </w:p>
    <w:p w:rsidR="00000000" w:rsidDel="00000000" w:rsidP="00000000" w:rsidRDefault="00000000" w:rsidRPr="00000000" w14:paraId="00000384">
      <w:pPr>
        <w:pStyle w:val="Heading3"/>
        <w:pageBreakBefore w:val="0"/>
        <w:jc w:val="both"/>
        <w:rPr/>
      </w:pPr>
      <w:bookmarkStart w:colFirst="0" w:colLast="0" w:name="_9kkxb3q5ce4d" w:id="40"/>
      <w:bookmarkEnd w:id="40"/>
      <w:r w:rsidDel="00000000" w:rsidR="00000000" w:rsidRPr="00000000">
        <w:rPr>
          <w:rtl w:val="0"/>
        </w:rPr>
        <w:t xml:space="preserve">@real – actual metrical patterns</w:t>
      </w:r>
    </w:p>
    <w:p w:rsidR="00000000" w:rsidDel="00000000" w:rsidP="00000000" w:rsidRDefault="00000000" w:rsidRPr="00000000" w14:paraId="00000385">
      <w:pPr>
        <w:pageBreakBefore w:val="0"/>
        <w:jc w:val="both"/>
        <w:rPr/>
      </w:pPr>
      <w:r w:rsidDel="00000000" w:rsidR="00000000" w:rsidRPr="00000000">
        <w:rPr>
          <w:rtl w:val="0"/>
        </w:rPr>
        <w:t xml:space="preserve">The meter of individual verse lines shall not be encoded separately so long as they conform to the meter encoded for the stanza to which they belong. But when a line deviates from the expected pattern, it is possible to record the phenomenon using the attribute @real on the verse line concerned. The value of the attribute should be the prosodic pattern given following the notation provided in the Table 2 of Appendix B of the EGD.</w:t>
      </w:r>
    </w:p>
    <w:p w:rsidR="00000000" w:rsidDel="00000000" w:rsidP="00000000" w:rsidRDefault="00000000" w:rsidRPr="00000000" w14:paraId="00000386">
      <w:pPr>
        <w:pStyle w:val="Heading3"/>
        <w:jc w:val="both"/>
        <w:rPr/>
      </w:pPr>
      <w:bookmarkStart w:colFirst="0" w:colLast="0" w:name="_shrng7wovie" w:id="41"/>
      <w:bookmarkEnd w:id="41"/>
      <w:r w:rsidDel="00000000" w:rsidR="00000000" w:rsidRPr="00000000">
        <w:rPr>
          <w:rtl w:val="0"/>
        </w:rPr>
        <w:t xml:space="preserve">@enjamb – enjambment</w:t>
      </w:r>
    </w:p>
    <w:p w:rsidR="00000000" w:rsidDel="00000000" w:rsidP="00000000" w:rsidRDefault="00000000" w:rsidRPr="00000000" w14:paraId="00000387">
      <w:pPr>
        <w:pageBreakBefore w:val="0"/>
        <w:jc w:val="both"/>
        <w:rPr/>
      </w:pPr>
      <w:r w:rsidDel="00000000" w:rsidR="00000000" w:rsidRPr="00000000">
        <w:rPr>
          <w:rtl w:val="0"/>
        </w:rPr>
        <w:t xml:space="preserve">In the context of the DHARMA project, enjambment had been defined as “the occurrence of a line break within a word (usually between members of a compound; rarely within a morpheme)” (</w:t>
      </w:r>
      <w:r w:rsidDel="00000000" w:rsidR="00000000" w:rsidRPr="00000000">
        <w:rPr>
          <w:rtl w:val="0"/>
        </w:rPr>
        <w:t xml:space="preserve">EGD §2.3.1</w:t>
      </w:r>
      <w:r w:rsidDel="00000000" w:rsidR="00000000" w:rsidRPr="00000000">
        <w:rPr>
          <w:rtl w:val="0"/>
        </w:rPr>
        <w:t xml:space="preserve">). To mark it up, use the attribute @enjamb with the value </w:t>
      </w:r>
      <w:r w:rsidDel="00000000" w:rsidR="00000000" w:rsidRPr="00000000">
        <w:rPr>
          <w:rFonts w:ascii="Gentium Plus" w:cs="Gentium Plus" w:eastAsia="Gentium Plus" w:hAnsi="Gentium Plus"/>
          <w:rtl w:val="0"/>
        </w:rPr>
        <w:t xml:space="preserve">"yes"</w:t>
      </w:r>
      <w:r w:rsidDel="00000000" w:rsidR="00000000" w:rsidRPr="00000000">
        <w:rPr>
          <w:rtl w:val="0"/>
        </w:rPr>
        <w:t xml:space="preserve"> when a break occurs at the end of the line that does not coincide with the end of the word. This attribute should be added on the &lt;l&gt; element containing the initial part of the broken word, not to the one containing the final part like you would do with the attribute @break. </w:t>
      </w:r>
    </w:p>
    <w:p w:rsidR="00000000" w:rsidDel="00000000" w:rsidP="00000000" w:rsidRDefault="00000000" w:rsidRPr="00000000" w14:paraId="00000388">
      <w:pPr>
        <w:pageBreakBefore w:val="0"/>
        <w:ind w:firstLine="720"/>
        <w:jc w:val="both"/>
        <w:rPr>
          <w:rFonts w:ascii="Gentium Plus" w:cs="Gentium Plus" w:eastAsia="Gentium Plus" w:hAnsi="Gentium Plus"/>
        </w:rPr>
      </w:pPr>
      <w:r w:rsidDel="00000000" w:rsidR="00000000" w:rsidRPr="00000000">
        <w:rPr>
          <w:rtl w:val="0"/>
        </w:rPr>
        <w:t xml:space="preserve">When the break falls between words that are members of a compound </w:t>
      </w:r>
      <w:r w:rsidDel="00000000" w:rsidR="00000000" w:rsidRPr="00000000">
        <w:rPr>
          <w:rFonts w:ascii="Gentium Plus" w:cs="Gentium Plus" w:eastAsia="Gentium Plus" w:hAnsi="Gentium Plus"/>
          <w:rtl w:val="0"/>
        </w:rPr>
        <w:t xml:space="preserve">and without vowel fusion </w:t>
      </w:r>
      <w:r w:rsidDel="00000000" w:rsidR="00000000" w:rsidRPr="00000000">
        <w:rPr>
          <w:rFonts w:ascii="Gentium Plus" w:cs="Gentium Plus" w:eastAsia="Gentium Plus" w:hAnsi="Gentium Plus"/>
          <w:i w:val="1"/>
          <w:rtl w:val="0"/>
        </w:rPr>
        <w:t xml:space="preserve">sandhi</w:t>
      </w:r>
      <w:r w:rsidDel="00000000" w:rsidR="00000000" w:rsidRPr="00000000">
        <w:rPr>
          <w:rFonts w:ascii="Gentium Plus" w:cs="Gentium Plus" w:eastAsia="Gentium Plus" w:hAnsi="Gentium Plus"/>
          <w:rtl w:val="0"/>
        </w:rPr>
        <w:t xml:space="preserve">, put any editorial hyphens you might be using for compound analysis at the beginning of the second &lt;l&gt; involved (see §EGD Example 2.3.9.A and Example 2.3.9.C). When a vowel fusion </w:t>
      </w:r>
      <w:r w:rsidDel="00000000" w:rsidR="00000000" w:rsidRPr="00000000">
        <w:rPr>
          <w:rFonts w:ascii="Gentium Plus" w:cs="Gentium Plus" w:eastAsia="Gentium Plus" w:hAnsi="Gentium Plus"/>
          <w:i w:val="1"/>
          <w:rtl w:val="0"/>
        </w:rPr>
        <w:t xml:space="preserve">sandhi</w:t>
      </w:r>
      <w:r w:rsidDel="00000000" w:rsidR="00000000" w:rsidRPr="00000000">
        <w:rPr>
          <w:rFonts w:ascii="Gentium Plus" w:cs="Gentium Plus" w:eastAsia="Gentium Plus" w:hAnsi="Gentium Plus"/>
          <w:i w:val="1"/>
          <w:rtl w:val="0"/>
        </w:rPr>
        <w:t xml:space="preserve"> </w:t>
      </w:r>
      <w:r w:rsidDel="00000000" w:rsidR="00000000" w:rsidRPr="00000000">
        <w:rPr>
          <w:rFonts w:ascii="Gentium Plus" w:cs="Gentium Plus" w:eastAsia="Gentium Plus" w:hAnsi="Gentium Plus"/>
          <w:rtl w:val="0"/>
        </w:rPr>
        <w:t xml:space="preserve">occurs at the transition from one &lt;l&gt; to the next</w:t>
      </w:r>
      <w:r w:rsidDel="00000000" w:rsidR="00000000" w:rsidRPr="00000000">
        <w:rPr>
          <w:rFonts w:ascii="Gentium Plus" w:cs="Gentium Plus" w:eastAsia="Gentium Plus" w:hAnsi="Gentium Plus"/>
          <w:rtl w:val="0"/>
        </w:rPr>
        <w:t xml:space="preserve">, put the break after the fused vowel without adding a hyphen.</w:t>
      </w:r>
    </w:p>
    <w:p w:rsidR="00000000" w:rsidDel="00000000" w:rsidP="00000000" w:rsidRDefault="00000000" w:rsidRPr="00000000" w14:paraId="00000389">
      <w:pPr>
        <w:pageBreakBefore w:val="0"/>
        <w:ind w:firstLine="720"/>
        <w:jc w:val="both"/>
        <w:rPr/>
      </w:pPr>
      <w:r w:rsidDel="00000000" w:rsidR="00000000" w:rsidRPr="00000000">
        <w:rPr>
          <w:rtl w:val="0"/>
        </w:rPr>
        <w:t xml:space="preserve">However, when a vowel fusion </w:t>
      </w:r>
      <w:r w:rsidDel="00000000" w:rsidR="00000000" w:rsidRPr="00000000">
        <w:rPr>
          <w:rtl w:val="0"/>
        </w:rPr>
        <w:t xml:space="preserve">sandhi</w:t>
      </w:r>
      <w:r w:rsidDel="00000000" w:rsidR="00000000" w:rsidRPr="00000000">
        <w:rPr>
          <w:rtl w:val="0"/>
        </w:rPr>
        <w:t xml:space="preserve"> happens at the end of a stanza with text outside of it (typically the quotative iti), do not use @enjamb. Let us take as example the last quarter of a common stanza, which might appear as ... </w:t>
      </w:r>
      <w:r w:rsidDel="00000000" w:rsidR="00000000" w:rsidRPr="00000000">
        <w:rPr>
          <w:i w:val="1"/>
          <w:rtl w:val="0"/>
        </w:rPr>
        <w:t xml:space="preserve">pitr̥bhiḥ saha majjatīti|</w:t>
      </w:r>
      <w:r w:rsidDel="00000000" w:rsidR="00000000" w:rsidRPr="00000000">
        <w:rPr>
          <w:rtl w:val="0"/>
        </w:rPr>
        <w:t xml:space="preserve">| in your witnesses, the </w:t>
      </w:r>
      <w:r w:rsidDel="00000000" w:rsidR="00000000" w:rsidRPr="00000000">
        <w:rPr>
          <w:i w:val="1"/>
          <w:rtl w:val="0"/>
        </w:rPr>
        <w:t xml:space="preserve">iti</w:t>
      </w:r>
      <w:r w:rsidDel="00000000" w:rsidR="00000000" w:rsidRPr="00000000">
        <w:rPr>
          <w:rtl w:val="0"/>
        </w:rPr>
        <w:t xml:space="preserve"> being extraneous to the stanza yet written before the punctuation sign. In order to facilitate verse-indexation, </w:t>
      </w:r>
      <w:r w:rsidDel="00000000" w:rsidR="00000000" w:rsidRPr="00000000">
        <w:rPr>
          <w:rtl w:val="0"/>
        </w:rPr>
        <w:t xml:space="preserve">the sandhi should be resolved and the metrically extraneous kept outside the stanza — meaning that it needs to be edited in an immediately following container. </w:t>
      </w:r>
      <w:r w:rsidDel="00000000" w:rsidR="00000000" w:rsidRPr="00000000">
        <w:rPr>
          <w:rtl w:val="0"/>
        </w:rPr>
      </w:r>
    </w:p>
    <w:p w:rsidR="00000000" w:rsidDel="00000000" w:rsidP="00000000" w:rsidRDefault="00000000" w:rsidRPr="00000000" w14:paraId="0000038A">
      <w:pPr>
        <w:pageBreakBefore w:val="0"/>
        <w:ind w:firstLine="720"/>
        <w:jc w:val="both"/>
        <w:rPr>
          <w:rFonts w:ascii="Gentium Plus" w:cs="Gentium Plus" w:eastAsia="Gentium Plus" w:hAnsi="Gentium Plus"/>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8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8E">
            <w:pPr>
              <w:widowControl w:val="0"/>
              <w:ind w:firstLine="45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w:t>
            </w:r>
          </w:p>
          <w:p w:rsidR="00000000" w:rsidDel="00000000" w:rsidP="00000000" w:rsidRDefault="00000000" w:rsidRPr="00000000" w14:paraId="0000038F">
            <w:pPr>
              <w:widowControl w:val="0"/>
              <w:ind w:left="450" w:firstLine="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w:t>
            </w:r>
            <w:r w:rsidDel="00000000" w:rsidR="00000000" w:rsidRPr="00000000">
              <w:rPr>
                <w:rFonts w:ascii="Gentium Plus" w:cs="Gentium Plus" w:eastAsia="Gentium Plus" w:hAnsi="Gentium Plus"/>
                <w:color w:val="f5844c"/>
                <w:sz w:val="18"/>
                <w:szCs w:val="18"/>
                <w:rtl w:val="0"/>
              </w:rPr>
              <w:t xml:space="preserve"> n</w:t>
            </w:r>
            <w:r w:rsidDel="00000000" w:rsidR="00000000" w:rsidRPr="00000000">
              <w:rPr>
                <w:rFonts w:ascii="Gentium Plus" w:cs="Gentium Plus" w:eastAsia="Gentium Plus" w:hAnsi="Gentium Plus"/>
                <w:color w:val="ff8040"/>
                <w:sz w:val="18"/>
                <w:szCs w:val="18"/>
                <w:rtl w:val="0"/>
              </w:rPr>
              <w:t xml:space="preserve">=</w:t>
            </w:r>
            <w:r w:rsidDel="00000000" w:rsidR="00000000" w:rsidRPr="00000000">
              <w:rPr>
                <w:rFonts w:ascii="Gentium Plus" w:cs="Gentium Plus" w:eastAsia="Gentium Plus" w:hAnsi="Gentium Plus"/>
                <w:color w:val="993300"/>
                <w:sz w:val="18"/>
                <w:szCs w:val="18"/>
                <w:rtl w:val="0"/>
              </w:rPr>
              <w:t xml:space="preserve">"d"</w:t>
            </w:r>
            <w:r w:rsidDel="00000000" w:rsidR="00000000" w:rsidRPr="00000000">
              <w:rPr>
                <w:rFonts w:ascii="Gentium Plus" w:cs="Gentium Plus" w:eastAsia="Gentium Plus" w:hAnsi="Gentium Plus"/>
                <w:color w:val="000096"/>
                <w:sz w:val="18"/>
                <w:szCs w:val="18"/>
                <w:rtl w:val="0"/>
              </w:rPr>
              <w:t xml:space="preserve">&gt;</w:t>
            </w:r>
            <w:r w:rsidDel="00000000" w:rsidR="00000000" w:rsidRPr="00000000">
              <w:rPr>
                <w:rFonts w:ascii="Gentium Plus" w:cs="Gentium Plus" w:eastAsia="Gentium Plus" w:hAnsi="Gentium Plus"/>
                <w:sz w:val="18"/>
                <w:szCs w:val="18"/>
                <w:rtl w:val="0"/>
              </w:rPr>
              <w:t xml:space="preserve">pitr̥bhiḥ saha majjati</w:t>
            </w:r>
            <w:r w:rsidDel="00000000" w:rsidR="00000000" w:rsidRPr="00000000">
              <w:rPr>
                <w:rFonts w:ascii="Gentium Plus" w:cs="Gentium Plus" w:eastAsia="Gentium Plus" w:hAnsi="Gentium Plus"/>
                <w:sz w:val="18"/>
                <w:szCs w:val="18"/>
                <w:highlight w:val="cyan"/>
                <w:rtl w:val="0"/>
              </w:rPr>
              <w:t xml:space="preserve">||</w:t>
            </w:r>
            <w:r w:rsidDel="00000000" w:rsidR="00000000" w:rsidRPr="00000000">
              <w:rPr>
                <w:rFonts w:ascii="Gentium Plus" w:cs="Gentium Plus" w:eastAsia="Gentium Plus" w:hAnsi="Gentium Plus"/>
                <w:color w:val="000096"/>
                <w:sz w:val="18"/>
                <w:szCs w:val="18"/>
                <w:rtl w:val="0"/>
              </w:rPr>
              <w:t xml:space="preserve">&lt;/l&gt;</w:t>
            </w:r>
          </w:p>
          <w:p w:rsidR="00000000" w:rsidDel="00000000" w:rsidP="00000000" w:rsidRDefault="00000000" w:rsidRPr="00000000" w14:paraId="00000390">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91">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&lt;ab&gt;</w:t>
            </w:r>
            <w:r w:rsidDel="00000000" w:rsidR="00000000" w:rsidRPr="00000000">
              <w:rPr>
                <w:rFonts w:ascii="Gentium Plus" w:cs="Gentium Plus" w:eastAsia="Gentium Plus" w:hAnsi="Gentium Plus"/>
                <w:sz w:val="18"/>
                <w:szCs w:val="18"/>
                <w:rtl w:val="0"/>
              </w:rPr>
              <w:t xml:space="preserve">iti</w:t>
            </w:r>
            <w:r w:rsidDel="00000000" w:rsidR="00000000" w:rsidRPr="00000000">
              <w:rPr>
                <w:rFonts w:ascii="Gentium Plus" w:cs="Gentium Plus" w:eastAsia="Gentium Plus" w:hAnsi="Gentium Plus"/>
                <w:color w:val="000096"/>
                <w:sz w:val="18"/>
                <w:szCs w:val="18"/>
                <w:rtl w:val="0"/>
              </w:rPr>
              <w:t xml:space="preserve">&lt;/ab&gt;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93">
            <w:pPr>
              <w:widowControl w:val="0"/>
              <w:ind w:firstLine="45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w:t>
            </w:r>
          </w:p>
          <w:p w:rsidR="00000000" w:rsidDel="00000000" w:rsidP="00000000" w:rsidRDefault="00000000" w:rsidRPr="00000000" w14:paraId="00000394">
            <w:pPr>
              <w:widowControl w:val="0"/>
              <w:ind w:left="450" w:firstLine="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w:t>
            </w:r>
            <w:r w:rsidDel="00000000" w:rsidR="00000000" w:rsidRPr="00000000">
              <w:rPr>
                <w:rFonts w:ascii="Gentium Plus" w:cs="Gentium Plus" w:eastAsia="Gentium Plus" w:hAnsi="Gentium Plus"/>
                <w:color w:val="f5844c"/>
                <w:sz w:val="18"/>
                <w:szCs w:val="18"/>
                <w:rtl w:val="0"/>
              </w:rPr>
              <w:t xml:space="preserve"> n</w:t>
            </w:r>
            <w:r w:rsidDel="00000000" w:rsidR="00000000" w:rsidRPr="00000000">
              <w:rPr>
                <w:rFonts w:ascii="Gentium Plus" w:cs="Gentium Plus" w:eastAsia="Gentium Plus" w:hAnsi="Gentium Plus"/>
                <w:color w:val="ff8040"/>
                <w:sz w:val="18"/>
                <w:szCs w:val="18"/>
                <w:rtl w:val="0"/>
              </w:rPr>
              <w:t xml:space="preserve">=</w:t>
            </w:r>
            <w:r w:rsidDel="00000000" w:rsidR="00000000" w:rsidRPr="00000000">
              <w:rPr>
                <w:rFonts w:ascii="Gentium Plus" w:cs="Gentium Plus" w:eastAsia="Gentium Plus" w:hAnsi="Gentium Plus"/>
                <w:color w:val="993300"/>
                <w:sz w:val="18"/>
                <w:szCs w:val="18"/>
                <w:rtl w:val="0"/>
              </w:rPr>
              <w:t xml:space="preserve">"d"</w:t>
            </w:r>
            <w:r w:rsidDel="00000000" w:rsidR="00000000" w:rsidRPr="00000000">
              <w:rPr>
                <w:rFonts w:ascii="Gentium Plus" w:cs="Gentium Plus" w:eastAsia="Gentium Plus" w:hAnsi="Gentium Plus"/>
                <w:color w:val="000096"/>
                <w:sz w:val="18"/>
                <w:szCs w:val="18"/>
                <w:rtl w:val="0"/>
              </w:rPr>
              <w:t xml:space="preserve">&gt;</w:t>
            </w:r>
            <w:r w:rsidDel="00000000" w:rsidR="00000000" w:rsidRPr="00000000">
              <w:rPr>
                <w:rFonts w:ascii="Gentium Plus" w:cs="Gentium Plus" w:eastAsia="Gentium Plus" w:hAnsi="Gentium Plus"/>
                <w:sz w:val="18"/>
                <w:szCs w:val="18"/>
                <w:rtl w:val="0"/>
              </w:rPr>
              <w:t xml:space="preserve">pitr̥bhiḥ saha majjati</w:t>
            </w:r>
            <w:r w:rsidDel="00000000" w:rsidR="00000000" w:rsidRPr="00000000">
              <w:rPr>
                <w:rFonts w:ascii="Gentium Plus" w:cs="Gentium Plus" w:eastAsia="Gentium Plus" w:hAnsi="Gentium Plus"/>
                <w:color w:val="000096"/>
                <w:sz w:val="18"/>
                <w:szCs w:val="18"/>
                <w:rtl w:val="0"/>
              </w:rPr>
              <w:t xml:space="preserve">&lt;/l&gt;</w:t>
            </w:r>
          </w:p>
          <w:p w:rsidR="00000000" w:rsidDel="00000000" w:rsidP="00000000" w:rsidRDefault="00000000" w:rsidRPr="00000000" w14:paraId="00000395">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96">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&lt;ab&gt;</w:t>
            </w:r>
            <w:r w:rsidDel="00000000" w:rsidR="00000000" w:rsidRPr="00000000">
              <w:rPr>
                <w:rFonts w:ascii="Gentium Plus" w:cs="Gentium Plus" w:eastAsia="Gentium Plus" w:hAnsi="Gentium Plus"/>
                <w:sz w:val="18"/>
                <w:szCs w:val="18"/>
                <w:rtl w:val="0"/>
              </w:rPr>
              <w:t xml:space="preserve">iti </w:t>
            </w:r>
            <w:r w:rsidDel="00000000" w:rsidR="00000000" w:rsidRPr="00000000">
              <w:rPr>
                <w:rFonts w:ascii="Gentium Plus" w:cs="Gentium Plus" w:eastAsia="Gentium Plus" w:hAnsi="Gentium Plus"/>
                <w:sz w:val="18"/>
                <w:szCs w:val="18"/>
                <w:highlight w:val="cyan"/>
                <w:rtl w:val="0"/>
              </w:rPr>
              <w:t xml:space="preserve">||</w:t>
            </w:r>
            <w:r w:rsidDel="00000000" w:rsidR="00000000" w:rsidRPr="00000000">
              <w:rPr>
                <w:rFonts w:ascii="Gentium Plus" w:cs="Gentium Plus" w:eastAsia="Gentium Plus" w:hAnsi="Gentium Plus"/>
                <w:color w:val="000096"/>
                <w:sz w:val="18"/>
                <w:szCs w:val="18"/>
                <w:rtl w:val="0"/>
              </w:rPr>
              <w:t xml:space="preserve">&lt;/ab&gt;</w:t>
            </w:r>
          </w:p>
        </w:tc>
      </w:tr>
    </w:tbl>
    <w:p w:rsidR="00000000" w:rsidDel="00000000" w:rsidP="00000000" w:rsidRDefault="00000000" w:rsidRPr="00000000" w14:paraId="00000397">
      <w:pPr>
        <w:ind w:firstLine="720"/>
        <w:jc w:val="both"/>
        <w:rPr>
          <w:rFonts w:ascii="Gentium Plus" w:cs="Gentium Plus" w:eastAsia="Gentium Plus" w:hAnsi="Gentium Plus"/>
        </w:rPr>
      </w:pPr>
      <w:r w:rsidDel="00000000" w:rsidR="00000000" w:rsidRPr="00000000">
        <w:rPr>
          <w:rtl w:val="0"/>
        </w:rPr>
      </w:r>
    </w:p>
    <w:p w:rsidR="00000000" w:rsidDel="00000000" w:rsidP="00000000" w:rsidRDefault="00000000" w:rsidRPr="00000000" w14:paraId="00000398">
      <w:pPr>
        <w:ind w:left="0" w:firstLine="0"/>
        <w:jc w:val="both"/>
        <w:rPr>
          <w:rFonts w:ascii="Gentium Plus" w:cs="Gentium Plus" w:eastAsia="Gentium Plus" w:hAnsi="Gentium Plus"/>
        </w:rPr>
      </w:pPr>
      <w:r w:rsidDel="00000000" w:rsidR="00000000" w:rsidRPr="00000000">
        <w:rPr>
          <w:rFonts w:ascii="Gentium Plus" w:cs="Gentium Plus" w:eastAsia="Gentium Plus" w:hAnsi="Gentium Plus"/>
          <w:rtl w:val="0"/>
        </w:rPr>
        <w:t xml:space="preserve">This must be done irrespective of whether any punctuation sign is included in your edition at the end of the stanza, and as shown in the two variants of the above example, the placement of the punctuation inside &lt;l&gt; or inside &lt;ab&gt; depends on your preference. If such phenomena are frequent in your text, we recommend that you state the fact that you are intervening as editor in the </w:t>
      </w:r>
      <w:r w:rsidDel="00000000" w:rsidR="00000000" w:rsidRPr="00000000">
        <w:rPr>
          <w:rFonts w:ascii="Gentium Plus" w:cs="Gentium Plus" w:eastAsia="Gentium Plus" w:hAnsi="Gentium Plus"/>
          <w:rtl w:val="0"/>
        </w:rPr>
        <w:t xml:space="preserve">&lt;teiHeader&gt;</w:t>
      </w:r>
      <w:r w:rsidDel="00000000" w:rsidR="00000000" w:rsidRPr="00000000">
        <w:rPr>
          <w:rFonts w:ascii="Gentium Plus" w:cs="Gentium Plus" w:eastAsia="Gentium Plus" w:hAnsi="Gentium Plus"/>
          <w:rtl w:val="0"/>
        </w:rPr>
        <w:t xml:space="preserve">, and apply one of the encoding solutions shows above without further comment, see §</w:t>
      </w:r>
      <w:hyperlink w:anchor="_4oht4lv3fqsm">
        <w:r w:rsidDel="00000000" w:rsidR="00000000" w:rsidRPr="00000000">
          <w:rPr>
            <w:color w:val="1155cc"/>
            <w:u w:val="single"/>
            <w:rtl w:val="0"/>
          </w:rPr>
          <w:t xml:space="preserve">&lt;editorialDecl&gt; — Recording specificities of your own work</w:t>
        </w:r>
      </w:hyperlink>
      <w:r w:rsidDel="00000000" w:rsidR="00000000" w:rsidRPr="00000000">
        <w:rPr>
          <w:rFonts w:ascii="Gentium Plus" w:cs="Gentium Plus" w:eastAsia="Gentium Plus" w:hAnsi="Gentium Plus"/>
          <w:rtl w:val="0"/>
        </w:rPr>
        <w:t xml:space="preserve">. If such phenomena are exceptional, and if it is deemed necessary</w:t>
      </w:r>
      <w:r w:rsidDel="00000000" w:rsidR="00000000" w:rsidRPr="00000000">
        <w:rPr>
          <w:rFonts w:ascii="Gentium Plus" w:cs="Gentium Plus" w:eastAsia="Gentium Plus" w:hAnsi="Gentium Plus"/>
          <w:rtl w:val="0"/>
        </w:rPr>
        <w:t xml:space="preserve">, </w:t>
      </w:r>
      <w:r w:rsidDel="00000000" w:rsidR="00000000" w:rsidRPr="00000000">
        <w:rPr>
          <w:rFonts w:ascii="Gentium Plus" w:cs="Gentium Plus" w:eastAsia="Gentium Plus" w:hAnsi="Gentium Plus"/>
          <w:rtl w:val="0"/>
        </w:rPr>
        <w:t xml:space="preserve">you can provide a &lt;note&gt; element to explain any individual editorial intervention in human-readable terms:</w:t>
      </w:r>
      <w:r w:rsidDel="00000000" w:rsidR="00000000" w:rsidRPr="00000000">
        <w:rPr>
          <w:rtl w:val="0"/>
        </w:rPr>
      </w:r>
    </w:p>
    <w:p w:rsidR="00000000" w:rsidDel="00000000" w:rsidP="00000000" w:rsidRDefault="00000000" w:rsidRPr="00000000" w14:paraId="00000399">
      <w:pPr>
        <w:ind w:firstLine="720"/>
        <w:jc w:val="both"/>
        <w:rPr>
          <w:rFonts w:ascii="Gentium Plus" w:cs="Gentium Plus" w:eastAsia="Gentium Plus" w:hAnsi="Gentium Plus"/>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9A">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9C">
            <w:pPr>
              <w:widowControl w:val="0"/>
              <w:rPr>
                <w:rFonts w:ascii="Gentium Plus" w:cs="Gentium Plus" w:eastAsia="Gentium Plus" w:hAnsi="Gentium Plus"/>
                <w:sz w:val="18"/>
                <w:szCs w:val="18"/>
              </w:rPr>
            </w:pPr>
            <w:r w:rsidDel="00000000" w:rsidR="00000000" w:rsidRPr="00000000">
              <w:rPr>
                <w:rFonts w:ascii="Gentium Plus" w:cs="Gentium Plus" w:eastAsia="Gentium Plus" w:hAnsi="Gentium Plus"/>
                <w:sz w:val="18"/>
                <w:szCs w:val="18"/>
                <w:rtl w:val="0"/>
              </w:rPr>
              <w:t xml:space="preserve">   [...]</w:t>
            </w:r>
          </w:p>
          <w:p w:rsidR="00000000" w:rsidDel="00000000" w:rsidP="00000000" w:rsidRDefault="00000000" w:rsidRPr="00000000" w14:paraId="0000039D">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sz w:val="18"/>
                <w:szCs w:val="18"/>
                <w:rtl w:val="0"/>
              </w:rPr>
              <w:t xml:space="preserve">   </w:t>
            </w:r>
            <w:r w:rsidDel="00000000" w:rsidR="00000000" w:rsidRPr="00000000">
              <w:rPr>
                <w:rFonts w:ascii="Gentium Plus" w:cs="Gentium Plus" w:eastAsia="Gentium Plus" w:hAnsi="Gentium Plus"/>
                <w:color w:val="000096"/>
                <w:sz w:val="18"/>
                <w:szCs w:val="18"/>
                <w:rtl w:val="0"/>
              </w:rPr>
              <w:t xml:space="preserve">&lt;l</w:t>
            </w:r>
            <w:r w:rsidDel="00000000" w:rsidR="00000000" w:rsidRPr="00000000">
              <w:rPr>
                <w:rFonts w:ascii="Gentium Plus" w:cs="Gentium Plus" w:eastAsia="Gentium Plus" w:hAnsi="Gentium Plus"/>
                <w:color w:val="f5844c"/>
                <w:sz w:val="18"/>
                <w:szCs w:val="18"/>
                <w:rtl w:val="0"/>
              </w:rPr>
              <w:t xml:space="preserve"> n</w:t>
            </w:r>
            <w:r w:rsidDel="00000000" w:rsidR="00000000" w:rsidRPr="00000000">
              <w:rPr>
                <w:rFonts w:ascii="Gentium Plus" w:cs="Gentium Plus" w:eastAsia="Gentium Plus" w:hAnsi="Gentium Plus"/>
                <w:color w:val="ff8040"/>
                <w:sz w:val="18"/>
                <w:szCs w:val="18"/>
                <w:rtl w:val="0"/>
              </w:rPr>
              <w:t xml:space="preserve">=</w:t>
            </w:r>
            <w:r w:rsidDel="00000000" w:rsidR="00000000" w:rsidRPr="00000000">
              <w:rPr>
                <w:rFonts w:ascii="Gentium Plus" w:cs="Gentium Plus" w:eastAsia="Gentium Plus" w:hAnsi="Gentium Plus"/>
                <w:color w:val="993300"/>
                <w:sz w:val="18"/>
                <w:szCs w:val="18"/>
                <w:rtl w:val="0"/>
              </w:rPr>
              <w:t xml:space="preserve">"d"</w:t>
            </w:r>
            <w:r w:rsidDel="00000000" w:rsidR="00000000" w:rsidRPr="00000000">
              <w:rPr>
                <w:rFonts w:ascii="Gentium Plus" w:cs="Gentium Plus" w:eastAsia="Gentium Plus" w:hAnsi="Gentium Plus"/>
                <w:color w:val="000096"/>
                <w:sz w:val="18"/>
                <w:szCs w:val="18"/>
                <w:rtl w:val="0"/>
              </w:rPr>
              <w:t xml:space="preserve">&gt;</w:t>
            </w:r>
            <w:r w:rsidDel="00000000" w:rsidR="00000000" w:rsidRPr="00000000">
              <w:rPr>
                <w:rFonts w:ascii="Gentium Plus" w:cs="Gentium Plus" w:eastAsia="Gentium Plus" w:hAnsi="Gentium Plus"/>
                <w:sz w:val="18"/>
                <w:szCs w:val="18"/>
                <w:rtl w:val="0"/>
              </w:rPr>
              <w:t xml:space="preserve">pitr̥bhiḥ saha majjati||</w:t>
            </w:r>
            <w:r w:rsidDel="00000000" w:rsidR="00000000" w:rsidRPr="00000000">
              <w:rPr>
                <w:rFonts w:ascii="Gentium Plus" w:cs="Gentium Plus" w:eastAsia="Gentium Plus" w:hAnsi="Gentium Plus"/>
                <w:color w:val="000096"/>
                <w:sz w:val="18"/>
                <w:szCs w:val="18"/>
                <w:rtl w:val="0"/>
              </w:rPr>
              <w:t xml:space="preserve">&lt;/l&gt;</w:t>
            </w:r>
          </w:p>
          <w:p w:rsidR="00000000" w:rsidDel="00000000" w:rsidP="00000000" w:rsidRDefault="00000000" w:rsidRPr="00000000" w14:paraId="0000039E">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color w:val="000096"/>
                <w:sz w:val="18"/>
                <w:szCs w:val="18"/>
                <w:rtl w:val="0"/>
              </w:rPr>
              <w:t xml:space="preserve">&lt;/lg&gt;</w:t>
            </w:r>
          </w:p>
          <w:p w:rsidR="00000000" w:rsidDel="00000000" w:rsidP="00000000" w:rsidRDefault="00000000" w:rsidRPr="00000000" w14:paraId="0000039F">
            <w:pPr>
              <w:widowControl w:val="0"/>
              <w:rPr>
                <w:rFonts w:ascii="Gentium Plus" w:cs="Gentium Plus" w:eastAsia="Gentium Plus" w:hAnsi="Gentium Plus"/>
                <w:color w:val="000096"/>
                <w:sz w:val="18"/>
                <w:szCs w:val="18"/>
              </w:rPr>
            </w:pPr>
            <w:r w:rsidDel="00000000" w:rsidR="00000000" w:rsidRPr="00000000">
              <w:rPr>
                <w:rFonts w:ascii="Gentium Plus" w:cs="Gentium Plus" w:eastAsia="Gentium Plus" w:hAnsi="Gentium Plus"/>
                <w:sz w:val="18"/>
                <w:szCs w:val="18"/>
                <w:rtl w:val="0"/>
              </w:rPr>
              <w:t xml:space="preserve">   </w:t>
            </w:r>
            <w:r w:rsidDel="00000000" w:rsidR="00000000" w:rsidRPr="00000000">
              <w:rPr>
                <w:rFonts w:ascii="Gentium Plus" w:cs="Gentium Plus" w:eastAsia="Gentium Plus" w:hAnsi="Gentium Plus"/>
                <w:color w:val="000096"/>
                <w:sz w:val="18"/>
                <w:szCs w:val="18"/>
                <w:rtl w:val="0"/>
              </w:rPr>
              <w:t xml:space="preserve">&lt;ab&gt;</w:t>
            </w:r>
            <w:r w:rsidDel="00000000" w:rsidR="00000000" w:rsidRPr="00000000">
              <w:rPr>
                <w:rFonts w:ascii="Gentium Plus" w:cs="Gentium Plus" w:eastAsia="Gentium Plus" w:hAnsi="Gentium Plus"/>
                <w:sz w:val="18"/>
                <w:szCs w:val="18"/>
                <w:rtl w:val="0"/>
              </w:rPr>
              <w:t xml:space="preserve">iti</w:t>
            </w:r>
            <w:r w:rsidDel="00000000" w:rsidR="00000000" w:rsidRPr="00000000">
              <w:rPr>
                <w:rFonts w:ascii="Gentium Plus" w:cs="Gentium Plus" w:eastAsia="Gentium Plus" w:hAnsi="Gentium Plus"/>
                <w:color w:val="000096"/>
                <w:sz w:val="18"/>
                <w:szCs w:val="18"/>
                <w:rtl w:val="0"/>
              </w:rPr>
              <w:t xml:space="preserve">&lt;note&gt;</w:t>
            </w:r>
            <w:r w:rsidDel="00000000" w:rsidR="00000000" w:rsidRPr="00000000">
              <w:rPr>
                <w:rFonts w:ascii="Gentium Plus" w:cs="Gentium Plus" w:eastAsia="Gentium Plus" w:hAnsi="Gentium Plus"/>
                <w:sz w:val="18"/>
                <w:szCs w:val="18"/>
                <w:rtl w:val="0"/>
              </w:rPr>
              <w:t xml:space="preserve">All witnesses read </w:t>
            </w:r>
            <w:r w:rsidDel="00000000" w:rsidR="00000000" w:rsidRPr="00000000">
              <w:rPr>
                <w:rFonts w:ascii="Gentium Plus" w:cs="Gentium Plus" w:eastAsia="Gentium Plus" w:hAnsi="Gentium Plus"/>
                <w:color w:val="000096"/>
                <w:sz w:val="18"/>
                <w:szCs w:val="18"/>
                <w:rtl w:val="0"/>
              </w:rPr>
              <w:t xml:space="preserve">&lt;foreign&gt;</w:t>
            </w:r>
            <w:r w:rsidDel="00000000" w:rsidR="00000000" w:rsidRPr="00000000">
              <w:rPr>
                <w:rFonts w:ascii="Gentium Plus" w:cs="Gentium Plus" w:eastAsia="Gentium Plus" w:hAnsi="Gentium Plus"/>
                <w:sz w:val="18"/>
                <w:szCs w:val="18"/>
                <w:rtl w:val="0"/>
              </w:rPr>
              <w:t xml:space="preserve">majjatīti ||</w:t>
            </w:r>
            <w:r w:rsidDel="00000000" w:rsidR="00000000" w:rsidRPr="00000000">
              <w:rPr>
                <w:rFonts w:ascii="Gentium Plus" w:cs="Gentium Plus" w:eastAsia="Gentium Plus" w:hAnsi="Gentium Plus"/>
                <w:color w:val="000096"/>
                <w:sz w:val="18"/>
                <w:szCs w:val="18"/>
                <w:rtl w:val="0"/>
              </w:rPr>
              <w:t xml:space="preserve">&lt;/foreign&gt;</w:t>
            </w:r>
            <w:r w:rsidDel="00000000" w:rsidR="00000000" w:rsidRPr="00000000">
              <w:rPr>
                <w:rFonts w:ascii="Gentium Plus" w:cs="Gentium Plus" w:eastAsia="Gentium Plus" w:hAnsi="Gentium Plus"/>
                <w:sz w:val="18"/>
                <w:szCs w:val="18"/>
                <w:rtl w:val="0"/>
              </w:rPr>
              <w:t xml:space="preserve">.</w:t>
            </w:r>
            <w:r w:rsidDel="00000000" w:rsidR="00000000" w:rsidRPr="00000000">
              <w:rPr>
                <w:rFonts w:ascii="Gentium Plus" w:cs="Gentium Plus" w:eastAsia="Gentium Plus" w:hAnsi="Gentium Plus"/>
                <w:color w:val="000096"/>
                <w:sz w:val="18"/>
                <w:szCs w:val="18"/>
                <w:rtl w:val="0"/>
              </w:rPr>
              <w:t xml:space="preserve">&lt;/note&gt;</w:t>
            </w:r>
            <w:r w:rsidDel="00000000" w:rsidR="00000000" w:rsidRPr="00000000">
              <w:rPr>
                <w:rFonts w:ascii="Gentium Plus" w:cs="Gentium Plus" w:eastAsia="Gentium Plus" w:hAnsi="Gentium Plus"/>
                <w:color w:val="000096"/>
                <w:sz w:val="18"/>
                <w:szCs w:val="18"/>
                <w:rtl w:val="0"/>
              </w:rPr>
              <w:t xml:space="preserve">&lt;/ab&gt;</w:t>
            </w:r>
          </w:p>
        </w:tc>
      </w:tr>
    </w:tbl>
    <w:p w:rsidR="00000000" w:rsidDel="00000000" w:rsidP="00000000" w:rsidRDefault="00000000" w:rsidRPr="00000000" w14:paraId="000003A0">
      <w:pPr>
        <w:ind w:firstLine="720"/>
        <w:jc w:val="both"/>
        <w:rPr>
          <w:rFonts w:ascii="Gentium Plus" w:cs="Gentium Plus" w:eastAsia="Gentium Plus" w:hAnsi="Gentium Plus"/>
        </w:rPr>
      </w:pPr>
      <w:r w:rsidDel="00000000" w:rsidR="00000000" w:rsidRPr="00000000">
        <w:rPr>
          <w:rtl w:val="0"/>
        </w:rPr>
      </w:r>
    </w:p>
    <w:p w:rsidR="00000000" w:rsidDel="00000000" w:rsidP="00000000" w:rsidRDefault="00000000" w:rsidRPr="00000000" w14:paraId="000003A1">
      <w:pPr>
        <w:pStyle w:val="Heading2"/>
        <w:pageBreakBefore w:val="0"/>
        <w:rPr/>
      </w:pPr>
      <w:bookmarkStart w:colFirst="0" w:colLast="0" w:name="_q77mimn1xchy" w:id="42"/>
      <w:bookmarkEnd w:id="42"/>
      <w:r w:rsidDel="00000000" w:rsidR="00000000" w:rsidRPr="00000000">
        <w:rPr>
          <w:rtl w:val="0"/>
        </w:rPr>
        <w:t xml:space="preserve">Spoken Text</w:t>
      </w:r>
      <w:r w:rsidDel="00000000" w:rsidR="00000000" w:rsidRPr="00000000">
        <w:rPr>
          <w:rtl w:val="0"/>
        </w:rPr>
      </w:r>
    </w:p>
    <w:p w:rsidR="00000000" w:rsidDel="00000000" w:rsidP="00000000" w:rsidRDefault="00000000" w:rsidRPr="00000000" w14:paraId="000003A2">
      <w:pPr>
        <w:pStyle w:val="Heading3"/>
        <w:pageBreakBefore w:val="0"/>
        <w:rPr/>
      </w:pPr>
      <w:bookmarkStart w:colFirst="0" w:colLast="0" w:name="_qwg9nitulglj" w:id="43"/>
      <w:bookmarkEnd w:id="43"/>
      <w:r w:rsidDel="00000000" w:rsidR="00000000" w:rsidRPr="00000000">
        <w:rPr>
          <w:rtl w:val="0"/>
        </w:rPr>
        <w:t xml:space="preserve">Dramatic elements</w:t>
      </w:r>
      <w:r w:rsidDel="00000000" w:rsidR="00000000" w:rsidRPr="00000000">
        <w:rPr>
          <w:rtl w:val="0"/>
        </w:rPr>
      </w:r>
    </w:p>
    <w:p w:rsidR="00000000" w:rsidDel="00000000" w:rsidP="00000000" w:rsidRDefault="00000000" w:rsidRPr="00000000" w14:paraId="000003A3">
      <w:pPr>
        <w:pageBreakBefore w:val="0"/>
        <w:jc w:val="both"/>
        <w:rPr/>
      </w:pPr>
      <w:r w:rsidDel="00000000" w:rsidR="00000000" w:rsidRPr="00000000">
        <w:rPr>
          <w:rtl w:val="0"/>
        </w:rPr>
        <w:t xml:space="preserve">If you ever need to encode drama, follow the few main principles established in this section and contact the project's XML-TEI Data Manager. </w:t>
      </w:r>
    </w:p>
    <w:p w:rsidR="00000000" w:rsidDel="00000000" w:rsidP="00000000" w:rsidRDefault="00000000" w:rsidRPr="00000000" w14:paraId="000003A4">
      <w:pPr>
        <w:pageBreakBefore w:val="0"/>
        <w:ind w:firstLine="720"/>
        <w:jc w:val="both"/>
        <w:rPr/>
      </w:pPr>
      <w:r w:rsidDel="00000000" w:rsidR="00000000" w:rsidRPr="00000000">
        <w:rPr>
          <w:rtl w:val="0"/>
        </w:rPr>
        <w:t xml:space="preserve">Plays are usually organized in divisions in which various characters speak, taking turns. Each individual speech should be encoded with the element &lt;sp&gt;. It requires the element &lt;speaker&gt; as child, which furnishes a label introducing the name of the speaker, while the spoken text itself should be tagged with the elements &lt;p&gt;, &lt;ab&gt; or &lt;lg&gt; and &lt;l&gt;, depending on whether it is in prose or in verse. </w:t>
      </w:r>
    </w:p>
    <w:p w:rsidR="00000000" w:rsidDel="00000000" w:rsidP="00000000" w:rsidRDefault="00000000" w:rsidRPr="00000000" w14:paraId="000003A5">
      <w:pPr>
        <w:pageBreakBefore w:val="0"/>
        <w:ind w:firstLine="720"/>
        <w:jc w:val="both"/>
        <w:rPr/>
      </w:pPr>
      <w:r w:rsidDel="00000000" w:rsidR="00000000" w:rsidRPr="00000000">
        <w:rPr>
          <w:rtl w:val="0"/>
        </w:rPr>
        <w:t xml:space="preserve">Any content that could be assimilated with stage directions should be encoded within the element &lt;stage&gt;. When the stage direction is related to a specific speech, &lt;stage&gt; should be contained in the element &lt;sp&gt; as a child or a descendent depending on the context. </w:t>
      </w:r>
    </w:p>
    <w:p w:rsidR="00000000" w:rsidDel="00000000" w:rsidP="00000000" w:rsidRDefault="00000000" w:rsidRPr="00000000" w14:paraId="000003A6">
      <w:pPr>
        <w:pageBreakBefore w:val="0"/>
        <w:ind w:firstLine="72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A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rPr>
                <w:color w:val="000096"/>
                <w:sz w:val="18"/>
                <w:szCs w:val="18"/>
              </w:rPr>
            </w:pPr>
            <w:r w:rsidDel="00000000" w:rsidR="00000000" w:rsidRPr="00000000">
              <w:rPr>
                <w:color w:val="000096"/>
                <w:sz w:val="18"/>
                <w:szCs w:val="18"/>
                <w:rtl w:val="0"/>
              </w:rPr>
              <w:t xml:space="preserve">&lt;sp&gt;</w:t>
            </w:r>
          </w:p>
          <w:p w:rsidR="00000000" w:rsidDel="00000000" w:rsidP="00000000" w:rsidRDefault="00000000" w:rsidRPr="00000000" w14:paraId="000003A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&lt;speaker&gt;</w:t>
            </w:r>
            <w:r w:rsidDel="00000000" w:rsidR="00000000" w:rsidRPr="00000000">
              <w:rPr>
                <w:sz w:val="18"/>
                <w:szCs w:val="18"/>
                <w:rtl w:val="0"/>
              </w:rPr>
              <w:t xml:space="preserve">rāmaḥ</w:t>
            </w:r>
            <w:r w:rsidDel="00000000" w:rsidR="00000000" w:rsidRPr="00000000">
              <w:rPr>
                <w:color w:val="000096"/>
                <w:sz w:val="18"/>
                <w:szCs w:val="18"/>
                <w:rtl w:val="0"/>
              </w:rPr>
              <w:t xml:space="preserve">&lt;/speaker&gt;</w:t>
            </w:r>
          </w:p>
          <w:p w:rsidR="00000000" w:rsidDel="00000000" w:rsidP="00000000" w:rsidRDefault="00000000" w:rsidRPr="00000000" w14:paraId="000003A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&lt;stage&gt;</w:t>
            </w:r>
            <w:r w:rsidDel="00000000" w:rsidR="00000000" w:rsidRPr="00000000">
              <w:rPr>
                <w:sz w:val="18"/>
                <w:szCs w:val="18"/>
                <w:rtl w:val="0"/>
              </w:rPr>
              <w:t xml:space="preserve">tataḥ praviṣaty upaviṣṭo rāma sītā ca</w:t>
            </w:r>
            <w:r w:rsidDel="00000000" w:rsidR="00000000" w:rsidRPr="00000000">
              <w:rPr>
                <w:color w:val="000096"/>
                <w:sz w:val="18"/>
                <w:szCs w:val="18"/>
                <w:rtl w:val="0"/>
              </w:rPr>
              <w:t xml:space="preserve">&lt;/stage&gt;</w:t>
            </w:r>
          </w:p>
          <w:p w:rsidR="00000000" w:rsidDel="00000000" w:rsidP="00000000" w:rsidRDefault="00000000" w:rsidRPr="00000000" w14:paraId="000003A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devi vaidehi samāśvasihi samāśvasihi te hi guravo na śaknuvanty asmān vimoktum</w:t>
            </w:r>
            <w:r w:rsidDel="00000000" w:rsidR="00000000" w:rsidRPr="00000000">
              <w:rPr>
                <w:color w:val="000096"/>
                <w:sz w:val="18"/>
                <w:szCs w:val="18"/>
                <w:rtl w:val="0"/>
              </w:rPr>
              <w:t xml:space="preserve">&lt;/p&gt;</w:t>
            </w:r>
          </w:p>
          <w:p w:rsidR="00000000" w:rsidDel="00000000" w:rsidP="00000000" w:rsidRDefault="00000000" w:rsidRPr="00000000" w14:paraId="000003A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3A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kin tv anuṣṭhāna | nityatvaṃ</w:t>
            </w:r>
            <w:r w:rsidDel="00000000" w:rsidR="00000000" w:rsidRPr="00000000">
              <w:rPr>
                <w:color w:val="000096"/>
                <w:sz w:val="18"/>
                <w:szCs w:val="18"/>
                <w:rtl w:val="0"/>
              </w:rPr>
              <w:t xml:space="preserve">&lt;/l&gt;</w:t>
            </w:r>
          </w:p>
          <w:p w:rsidR="00000000" w:rsidDel="00000000" w:rsidP="00000000" w:rsidRDefault="00000000" w:rsidRPr="00000000" w14:paraId="000003A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svātantryam apakarṣati</w:t>
            </w:r>
            <w:r w:rsidDel="00000000" w:rsidR="00000000" w:rsidRPr="00000000">
              <w:rPr>
                <w:color w:val="000096"/>
                <w:sz w:val="18"/>
                <w:szCs w:val="18"/>
                <w:rtl w:val="0"/>
              </w:rPr>
              <w:t xml:space="preserve">&lt;/l&gt;</w:t>
            </w:r>
          </w:p>
          <w:p w:rsidR="00000000" w:rsidDel="00000000" w:rsidP="00000000" w:rsidRDefault="00000000" w:rsidRPr="00000000" w14:paraId="000003A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saṅkaṭā hy āhitāgnīnāṃ</w:t>
            </w:r>
            <w:r w:rsidDel="00000000" w:rsidR="00000000" w:rsidRPr="00000000">
              <w:rPr>
                <w:color w:val="000096"/>
                <w:sz w:val="18"/>
                <w:szCs w:val="18"/>
                <w:rtl w:val="0"/>
              </w:rPr>
              <w:t xml:space="preserve">&lt;/l&gt;</w:t>
            </w:r>
          </w:p>
          <w:p w:rsidR="00000000" w:rsidDel="00000000" w:rsidP="00000000" w:rsidRDefault="00000000" w:rsidRPr="00000000" w14:paraId="000003B0">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pratyavāyair gṛhasthatā</w:t>
            </w:r>
            <w:r w:rsidDel="00000000" w:rsidR="00000000" w:rsidRPr="00000000">
              <w:rPr>
                <w:color w:val="000096"/>
                <w:sz w:val="18"/>
                <w:szCs w:val="18"/>
                <w:rtl w:val="0"/>
              </w:rPr>
              <w:t xml:space="preserve">&lt;/l&gt;</w:t>
            </w:r>
          </w:p>
          <w:p w:rsidR="00000000" w:rsidDel="00000000" w:rsidP="00000000" w:rsidRDefault="00000000" w:rsidRPr="00000000" w14:paraId="000003B1">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3B2">
            <w:pPr>
              <w:pageBreakBefore w:val="0"/>
              <w:widowControl w:val="0"/>
              <w:rPr>
                <w:sz w:val="20"/>
                <w:szCs w:val="20"/>
              </w:rPr>
            </w:pPr>
            <w:r w:rsidDel="00000000" w:rsidR="00000000" w:rsidRPr="00000000">
              <w:rPr>
                <w:color w:val="000096"/>
                <w:sz w:val="18"/>
                <w:szCs w:val="18"/>
                <w:rtl w:val="0"/>
              </w:rPr>
              <w:t xml:space="preserve">&lt;/sp&gt;</w:t>
            </w:r>
            <w:r w:rsidDel="00000000" w:rsidR="00000000" w:rsidRPr="00000000">
              <w:rPr>
                <w:rtl w:val="0"/>
              </w:rPr>
            </w:r>
          </w:p>
        </w:tc>
      </w:tr>
    </w:tbl>
    <w:p w:rsidR="00000000" w:rsidDel="00000000" w:rsidP="00000000" w:rsidRDefault="00000000" w:rsidRPr="00000000" w14:paraId="000003B3">
      <w:pPr>
        <w:pStyle w:val="Heading3"/>
        <w:pageBreakBefore w:val="0"/>
        <w:rPr/>
      </w:pPr>
      <w:bookmarkStart w:colFirst="0" w:colLast="0" w:name="_9xuk2aicrfr6" w:id="44"/>
      <w:bookmarkEnd w:id="44"/>
      <w:r w:rsidDel="00000000" w:rsidR="00000000" w:rsidRPr="00000000">
        <w:rPr>
          <w:rtl w:val="0"/>
        </w:rPr>
        <w:t xml:space="preserve">Direct speech</w:t>
      </w:r>
    </w:p>
    <w:p w:rsidR="00000000" w:rsidDel="00000000" w:rsidP="00000000" w:rsidRDefault="00000000" w:rsidRPr="00000000" w14:paraId="000003B4">
      <w:pPr>
        <w:pageBreakBefore w:val="0"/>
        <w:ind w:left="0" w:firstLine="0"/>
        <w:jc w:val="both"/>
        <w:rPr/>
      </w:pPr>
      <w:r w:rsidDel="00000000" w:rsidR="00000000" w:rsidRPr="00000000">
        <w:rPr>
          <w:rtl w:val="0"/>
        </w:rPr>
        <w:t xml:space="preserve">The above elements are specific to drama. If you are not sure your text could, or should, be classified as dramatic, you can use more neutral elements. Quotations of direct speech can be encoded with the element &lt;said&gt; which can be used for real people as well as fictional ones. </w:t>
      </w:r>
      <w:r w:rsidDel="00000000" w:rsidR="00000000" w:rsidRPr="00000000">
        <w:rPr>
          <w:rtl w:val="0"/>
        </w:rPr>
        <w:t xml:space="preserve">The speaker can then be identified with the attribute @who if you find her/his identification ambiguous</w:t>
      </w:r>
      <w:r w:rsidDel="00000000" w:rsidR="00000000" w:rsidRPr="00000000">
        <w:rPr>
          <w:rtl w:val="0"/>
        </w:rPr>
        <w:t xml:space="preserve">. Just write the name as you expect it to be displayed in the attribute @who. </w:t>
      </w:r>
    </w:p>
    <w:p w:rsidR="00000000" w:rsidDel="00000000" w:rsidP="00000000" w:rsidRDefault="00000000" w:rsidRPr="00000000" w14:paraId="000003B5">
      <w:pPr>
        <w:pStyle w:val="Heading3"/>
        <w:pageBreakBefore w:val="0"/>
        <w:rPr/>
      </w:pPr>
      <w:bookmarkStart w:colFirst="0" w:colLast="0" w:name="_ef6a2qccbzrj" w:id="45"/>
      <w:bookmarkEnd w:id="45"/>
      <w:commentRangeStart w:id="20"/>
      <w:commentRangeStart w:id="21"/>
      <w:commentRangeStart w:id="22"/>
      <w:commentRangeStart w:id="23"/>
      <w:r w:rsidDel="00000000" w:rsidR="00000000" w:rsidRPr="00000000">
        <w:rPr>
          <w:rtl w:val="0"/>
        </w:rPr>
        <w:t xml:space="preserve">Dial</w:t>
      </w:r>
      <w:commentRangeEnd w:id="20"/>
      <w:r w:rsidDel="00000000" w:rsidR="00000000" w:rsidRPr="00000000">
        <w:commentReference w:id="20"/>
      </w:r>
      <w:r w:rsidDel="00000000" w:rsidR="00000000" w:rsidRPr="00000000">
        <w:rPr>
          <w:rtl w:val="0"/>
        </w:rPr>
        <w:t xml:space="preserve">ogue</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3B6">
      <w:pPr>
        <w:pageBreakBefore w:val="0"/>
        <w:jc w:val="both"/>
        <w:rPr/>
      </w:pPr>
      <w:r w:rsidDel="00000000" w:rsidR="00000000" w:rsidRPr="00000000">
        <w:rPr>
          <w:rtl w:val="0"/>
        </w:rPr>
        <w:t xml:space="preserve">If you are facing a text with dialogue, you might want to identify the interlocutors using the editorial element &lt;label&gt; with the attribute @type="speaker”. This element provides an easy way to indicate each change of speaker as well as the name of the speaker in both verse and prose texts.  Note that the element &lt;label&gt; should always be a child of &lt;div&gt;, &lt;ab&gt;, &lt;p&gt; or &lt;lg&gt;.</w:t>
        <w:tab/>
        <w:t xml:space="preserve">We foresee two cases in which it can be useful: the text underlines the turn to speak and a text in which they are absent, but you wish to add them for clarity’s sake. </w:t>
      </w:r>
    </w:p>
    <w:p w:rsidR="00000000" w:rsidDel="00000000" w:rsidP="00000000" w:rsidRDefault="00000000" w:rsidRPr="00000000" w14:paraId="000003B7">
      <w:pPr>
        <w:pageBreakBefore w:val="0"/>
        <w:ind w:firstLine="720"/>
        <w:jc w:val="both"/>
        <w:rPr/>
      </w:pPr>
      <w:r w:rsidDel="00000000" w:rsidR="00000000" w:rsidRPr="00000000">
        <w:rPr>
          <w:rtl w:val="0"/>
        </w:rPr>
        <w:t xml:space="preserve">In the first scenario, </w:t>
      </w:r>
      <w:r w:rsidDel="00000000" w:rsidR="00000000" w:rsidRPr="00000000">
        <w:rPr>
          <w:rtl w:val="0"/>
        </w:rPr>
        <w:t xml:space="preserve">any interlocutors explicitly mentioned should be encoded as &lt;persName&gt; associated with the attribute @key to provide the normalized form of the name, if necessary. Then, wrap the name with &lt;label&gt;. </w:t>
      </w:r>
    </w:p>
    <w:p w:rsidR="00000000" w:rsidDel="00000000" w:rsidP="00000000" w:rsidRDefault="00000000" w:rsidRPr="00000000" w14:paraId="000003B8">
      <w:pPr>
        <w:pageBreakBefore w:val="0"/>
        <w:ind w:firstLine="720"/>
        <w:jc w:val="both"/>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&lt;ab type="speaker"&gt;&lt;persName key=</w:t>
            </w:r>
            <w:commentRangeStart w:id="24"/>
            <w:r w:rsidDel="00000000" w:rsidR="00000000" w:rsidRPr="00000000">
              <w:rPr>
                <w:rtl w:val="0"/>
              </w:rPr>
              <w:t xml:space="preserve">"to-be-added</w:t>
            </w:r>
            <w:commentRangeEnd w:id="24"/>
            <w:r w:rsidDel="00000000" w:rsidR="00000000" w:rsidRPr="00000000">
              <w:commentReference w:id="24"/>
            </w:r>
            <w:r w:rsidDel="00000000" w:rsidR="00000000" w:rsidRPr="00000000">
              <w:rPr>
                <w:rtl w:val="0"/>
              </w:rPr>
              <w:t xml:space="preserve">"&gt;Devī&lt;/persName&gt; devy uvāca&lt;/ab&gt;</w:t>
            </w:r>
          </w:p>
        </w:tc>
      </w:tr>
    </w:tbl>
    <w:p w:rsidR="00000000" w:rsidDel="00000000" w:rsidP="00000000" w:rsidRDefault="00000000" w:rsidRPr="00000000" w14:paraId="000003BB">
      <w:pPr>
        <w:pageBreakBefore w:val="0"/>
        <w:ind w:firstLine="720"/>
        <w:jc w:val="both"/>
        <w:rPr/>
      </w:pPr>
      <w:r w:rsidDel="00000000" w:rsidR="00000000" w:rsidRPr="00000000">
        <w:rPr>
          <w:rtl w:val="0"/>
        </w:rPr>
      </w:r>
    </w:p>
    <w:p w:rsidR="00000000" w:rsidDel="00000000" w:rsidP="00000000" w:rsidRDefault="00000000" w:rsidRPr="00000000" w14:paraId="000003BC">
      <w:pPr>
        <w:pageBreakBefore w:val="0"/>
        <w:ind w:firstLine="720"/>
        <w:jc w:val="both"/>
        <w:rPr/>
      </w:pPr>
      <w:r w:rsidDel="00000000" w:rsidR="00000000" w:rsidRPr="00000000">
        <w:rPr>
          <w:rtl w:val="0"/>
        </w:rPr>
      </w:r>
    </w:p>
    <w:p w:rsidR="00000000" w:rsidDel="00000000" w:rsidP="00000000" w:rsidRDefault="00000000" w:rsidRPr="00000000" w14:paraId="000003BD">
      <w:pPr>
        <w:pageBreakBefore w:val="0"/>
        <w:jc w:val="both"/>
        <w:rPr/>
      </w:pPr>
      <w:r w:rsidDel="00000000" w:rsidR="00000000" w:rsidRPr="00000000">
        <w:rPr>
          <w:rtl w:val="0"/>
        </w:rPr>
      </w:r>
    </w:p>
    <w:p w:rsidR="00000000" w:rsidDel="00000000" w:rsidP="00000000" w:rsidRDefault="00000000" w:rsidRPr="00000000" w14:paraId="000003BE">
      <w:pPr>
        <w:pageBreakBefore w:val="0"/>
        <w:ind w:firstLine="720"/>
        <w:jc w:val="both"/>
        <w:rPr/>
      </w:pPr>
      <w:r w:rsidDel="00000000" w:rsidR="00000000" w:rsidRPr="00000000">
        <w:rPr>
          <w:rtl w:val="0"/>
        </w:rPr>
        <w:t xml:space="preserve">In the second case, add the name of the interlocutor written as you expect it to be displayed. It will be treated as an editorial element and not as an actual part of the text. </w:t>
      </w:r>
    </w:p>
    <w:p w:rsidR="00000000" w:rsidDel="00000000" w:rsidP="00000000" w:rsidRDefault="00000000" w:rsidRPr="00000000" w14:paraId="000003BF">
      <w:pPr>
        <w:ind w:firstLine="720"/>
        <w:jc w:val="both"/>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&lt;label type="speaker"&gt;</w:t>
            </w:r>
            <w:commentRangeStart w:id="25"/>
            <w:r w:rsidDel="00000000" w:rsidR="00000000" w:rsidRPr="00000000">
              <w:rPr>
                <w:rtl w:val="0"/>
              </w:rPr>
              <w:t xml:space="preserve">Devī</w:t>
            </w:r>
            <w:commentRangeEnd w:id="25"/>
            <w:r w:rsidDel="00000000" w:rsidR="00000000" w:rsidRPr="00000000">
              <w:commentReference w:id="25"/>
            </w:r>
            <w:r w:rsidDel="00000000" w:rsidR="00000000" w:rsidRPr="00000000">
              <w:rPr>
                <w:rtl w:val="0"/>
              </w:rPr>
              <w:t xml:space="preserve">&lt;/label&gt; devy uvāca</w:t>
            </w:r>
          </w:p>
        </w:tc>
      </w:tr>
    </w:tbl>
    <w:p w:rsidR="00000000" w:rsidDel="00000000" w:rsidP="00000000" w:rsidRDefault="00000000" w:rsidRPr="00000000" w14:paraId="000003C2">
      <w:pPr>
        <w:pageBreakBefore w:val="0"/>
        <w:jc w:val="both"/>
        <w:rPr/>
      </w:pPr>
      <w:r w:rsidDel="00000000" w:rsidR="00000000" w:rsidRPr="00000000">
        <w:rPr>
          <w:rtl w:val="0"/>
        </w:rPr>
      </w:r>
    </w:p>
    <w:p w:rsidR="00000000" w:rsidDel="00000000" w:rsidP="00000000" w:rsidRDefault="00000000" w:rsidRPr="00000000" w14:paraId="000003C3">
      <w:pPr>
        <w:pStyle w:val="Heading2"/>
        <w:pageBreakBefore w:val="0"/>
        <w:jc w:val="both"/>
        <w:rPr/>
      </w:pPr>
      <w:bookmarkStart w:colFirst="0" w:colLast="0" w:name="_tnw3wddc34og" w:id="46"/>
      <w:bookmarkEnd w:id="46"/>
      <w:r w:rsidDel="00000000" w:rsidR="00000000" w:rsidRPr="00000000">
        <w:rPr>
          <w:rtl w:val="0"/>
        </w:rPr>
        <w:t xml:space="preserve">Mixed prose and verse</w:t>
      </w:r>
      <w:r w:rsidDel="00000000" w:rsidR="00000000" w:rsidRPr="00000000">
        <w:rPr>
          <w:rtl w:val="0"/>
        </w:rPr>
      </w:r>
    </w:p>
    <w:p w:rsidR="00000000" w:rsidDel="00000000" w:rsidP="00000000" w:rsidRDefault="00000000" w:rsidRPr="00000000" w14:paraId="000003C4">
      <w:pPr>
        <w:jc w:val="both"/>
        <w:rPr/>
      </w:pPr>
      <w:r w:rsidDel="00000000" w:rsidR="00000000" w:rsidRPr="00000000">
        <w:rPr>
          <w:rtl w:val="0"/>
        </w:rPr>
        <w:t xml:space="preserve">As we have just shown from a Dramatic context in example XX, if your text mixes prose and verse, but you are not dealing with any scenario of the type discussed in §</w:t>
      </w:r>
      <w:hyperlink w:anchor="_onbupwv8w13n">
        <w:r w:rsidDel="00000000" w:rsidR="00000000" w:rsidRPr="00000000">
          <w:rPr>
            <w:color w:val="1155cc"/>
            <w:u w:val="single"/>
            <w:rtl w:val="0"/>
          </w:rPr>
          <w:t xml:space="preserve">Base text and dependent text</w:t>
        </w:r>
      </w:hyperlink>
      <w:r w:rsidDel="00000000" w:rsidR="00000000" w:rsidRPr="00000000">
        <w:rPr>
          <w:rtl w:val="0"/>
        </w:rPr>
        <w:t xml:space="preserve">, then every block of prose will be encoded in a &lt;p&gt; while every stanza will be encoded in &lt;lg&gt;. </w:t>
      </w:r>
    </w:p>
    <w:p w:rsidR="00000000" w:rsidDel="00000000" w:rsidP="00000000" w:rsidRDefault="00000000" w:rsidRPr="00000000" w14:paraId="000003C5">
      <w:pPr>
        <w:pageBreakBefore w:val="0"/>
        <w:shd w:fill="ffffff" w:val="clear"/>
        <w:spacing w:after="0" w:before="100" w:line="342.85714285714283" w:lineRule="auto"/>
        <w:jc w:val="both"/>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C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3C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3C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3C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3C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3CC">
            <w:pPr>
              <w:pageBreakBefore w:val="0"/>
              <w:widowControl w:val="0"/>
              <w:rPr>
                <w:color w:val="000096"/>
                <w:sz w:val="18"/>
                <w:szCs w:val="18"/>
              </w:rPr>
            </w:pPr>
            <w:r w:rsidDel="00000000" w:rsidR="00000000" w:rsidRPr="00000000">
              <w:rPr>
                <w:color w:val="000096"/>
                <w:sz w:val="18"/>
                <w:szCs w:val="18"/>
                <w:rtl w:val="0"/>
              </w:rPr>
              <w:t xml:space="preserve">&lt;/lg&gt;</w:t>
            </w:r>
          </w:p>
          <w:p w:rsidR="00000000" w:rsidDel="00000000" w:rsidP="00000000" w:rsidRDefault="00000000" w:rsidRPr="00000000" w14:paraId="000003CD">
            <w:pPr>
              <w:pageBreakBefore w:val="0"/>
              <w:widowControl w:val="0"/>
              <w:rPr>
                <w:color w:val="000096"/>
                <w:sz w:val="18"/>
                <w:szCs w:val="18"/>
              </w:rPr>
            </w:pPr>
            <w:r w:rsidDel="00000000" w:rsidR="00000000" w:rsidRPr="00000000">
              <w:rPr>
                <w:rtl w:val="0"/>
              </w:rPr>
            </w:r>
          </w:p>
          <w:p w:rsidR="00000000" w:rsidDel="00000000" w:rsidP="00000000" w:rsidRDefault="00000000" w:rsidRPr="00000000" w14:paraId="000003CE">
            <w:pPr>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"puṣpitāgrā"</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3C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daramukulitanetrapāli nīvī</w:t>
            </w:r>
            <w:r w:rsidDel="00000000" w:rsidR="00000000" w:rsidRPr="00000000">
              <w:rPr>
                <w:color w:val="000096"/>
                <w:sz w:val="18"/>
                <w:szCs w:val="18"/>
                <w:rtl w:val="0"/>
              </w:rPr>
              <w:t xml:space="preserve">&lt;/l&gt;</w:t>
            </w:r>
          </w:p>
          <w:p w:rsidR="00000000" w:rsidDel="00000000" w:rsidP="00000000" w:rsidRDefault="00000000" w:rsidRPr="00000000" w14:paraId="000003D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nityamitabāhu kṛtoruyugmabandham</w:t>
            </w:r>
            <w:r w:rsidDel="00000000" w:rsidR="00000000" w:rsidRPr="00000000">
              <w:rPr>
                <w:color w:val="000096"/>
                <w:sz w:val="18"/>
                <w:szCs w:val="18"/>
                <w:rtl w:val="0"/>
              </w:rPr>
              <w:t xml:space="preserve">&lt;/l&gt;</w:t>
            </w:r>
          </w:p>
          <w:p w:rsidR="00000000" w:rsidDel="00000000" w:rsidP="00000000" w:rsidRDefault="00000000" w:rsidRPr="00000000" w14:paraId="000003D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karakalitakucasthalaṃ navoḍhā</w:t>
            </w:r>
            <w:r w:rsidDel="00000000" w:rsidR="00000000" w:rsidRPr="00000000">
              <w:rPr>
                <w:color w:val="000096"/>
                <w:sz w:val="18"/>
                <w:szCs w:val="18"/>
                <w:rtl w:val="0"/>
              </w:rPr>
              <w:t xml:space="preserve">&lt;/l&gt;</w:t>
            </w:r>
          </w:p>
          <w:p w:rsidR="00000000" w:rsidDel="00000000" w:rsidP="00000000" w:rsidRDefault="00000000" w:rsidRPr="00000000" w14:paraId="000003D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svapiti samīpam upetya kasya yūnaḥ ||</w:t>
            </w:r>
            <w:r w:rsidDel="00000000" w:rsidR="00000000" w:rsidRPr="00000000">
              <w:rPr>
                <w:color w:val="000096"/>
                <w:sz w:val="18"/>
                <w:szCs w:val="18"/>
                <w:rtl w:val="0"/>
              </w:rPr>
              <w:t xml:space="preserve">&lt;/l&gt;</w:t>
            </w:r>
          </w:p>
          <w:p w:rsidR="00000000" w:rsidDel="00000000" w:rsidP="00000000" w:rsidRDefault="00000000" w:rsidRPr="00000000" w14:paraId="000003D3">
            <w:pPr>
              <w:widowControl w:val="0"/>
              <w:rPr>
                <w:color w:val="000096"/>
                <w:sz w:val="18"/>
                <w:szCs w:val="18"/>
              </w:rPr>
            </w:pPr>
            <w:r w:rsidDel="00000000" w:rsidR="00000000" w:rsidRPr="00000000">
              <w:rPr>
                <w:color w:val="000096"/>
                <w:sz w:val="18"/>
                <w:szCs w:val="18"/>
                <w:rtl w:val="0"/>
              </w:rPr>
              <w:t xml:space="preserve">&lt;/lg&gt;</w:t>
            </w:r>
          </w:p>
          <w:p w:rsidR="00000000" w:rsidDel="00000000" w:rsidP="00000000" w:rsidRDefault="00000000" w:rsidRPr="00000000" w14:paraId="000003D4">
            <w:pPr>
              <w:widowControl w:val="0"/>
              <w:rPr>
                <w:color w:val="000096"/>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samānalajjāmadanā madhyā | eṣāivātipraśrayād ativiśrabdhanavoḍha | asyāś ceṣṭā sāgasi preyasi dhairye vakr' oktir adhairya paruṣavāk | yathā</w:t>
            </w:r>
            <w:r w:rsidDel="00000000" w:rsidR="00000000" w:rsidRPr="00000000">
              <w:rPr>
                <w:color w:val="000096"/>
                <w:sz w:val="18"/>
                <w:szCs w:val="18"/>
                <w:rtl w:val="0"/>
              </w:rPr>
              <w:t xml:space="preserve">&lt;/p&gt;</w:t>
            </w:r>
          </w:p>
        </w:tc>
      </w:tr>
    </w:tbl>
    <w:p w:rsidR="00000000" w:rsidDel="00000000" w:rsidP="00000000" w:rsidRDefault="00000000" w:rsidRPr="00000000" w14:paraId="000003D5">
      <w:pPr>
        <w:pStyle w:val="Heading2"/>
        <w:jc w:val="both"/>
        <w:rPr/>
      </w:pPr>
      <w:bookmarkStart w:colFirst="0" w:colLast="0" w:name="_b0cwhzcdrax2" w:id="47"/>
      <w:bookmarkEnd w:id="47"/>
      <w:r w:rsidDel="00000000" w:rsidR="00000000" w:rsidRPr="00000000">
        <w:rPr>
          <w:rtl w:val="0"/>
        </w:rPr>
        <w:t xml:space="preserve">Quotation made by author of the text being edited</w:t>
      </w:r>
      <w:r w:rsidDel="00000000" w:rsidR="00000000" w:rsidRPr="00000000">
        <w:rPr>
          <w:rtl w:val="0"/>
        </w:rPr>
      </w:r>
    </w:p>
    <w:p w:rsidR="00000000" w:rsidDel="00000000" w:rsidP="00000000" w:rsidRDefault="00000000" w:rsidRPr="00000000" w14:paraId="000003D6">
      <w:pPr>
        <w:pageBreakBefore w:val="0"/>
        <w:shd w:fill="ffffff" w:val="clear"/>
        <w:spacing w:after="0" w:before="100" w:lineRule="auto"/>
        <w:jc w:val="both"/>
        <w:rPr/>
      </w:pPr>
      <w:r w:rsidDel="00000000" w:rsidR="00000000" w:rsidRPr="00000000">
        <w:rPr>
          <w:rtl w:val="0"/>
        </w:rPr>
        <w:t xml:space="preserve">If any of the stanzas is quoted from an external source, then wrap the stanza or group of stanzas in a &lt;quote&gt; element.</w:t>
      </w:r>
    </w:p>
    <w:p w:rsidR="00000000" w:rsidDel="00000000" w:rsidP="00000000" w:rsidRDefault="00000000" w:rsidRPr="00000000" w14:paraId="000003D7">
      <w:pPr>
        <w:pageBreakBefore w:val="0"/>
        <w:shd w:fill="ffffff" w:val="clear"/>
        <w:spacing w:after="0" w:before="100" w:lineRule="auto"/>
        <w:jc w:val="both"/>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D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rPr>
                <w:color w:val="000096"/>
                <w:sz w:val="18"/>
                <w:szCs w:val="18"/>
              </w:rPr>
            </w:pP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3D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3D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3D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3D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3D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3D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3E0">
            <w:pPr>
              <w:pageBreakBefore w:val="0"/>
              <w:widowControl w:val="0"/>
              <w:rPr/>
            </w:pPr>
            <w:r w:rsidDel="00000000" w:rsidR="00000000" w:rsidRPr="00000000">
              <w:rPr>
                <w:color w:val="000096"/>
                <w:sz w:val="18"/>
                <w:szCs w:val="18"/>
                <w:rtl w:val="0"/>
              </w:rPr>
              <w:t xml:space="preserve">&lt;/quote&gt;</w:t>
            </w:r>
            <w:r w:rsidDel="00000000" w:rsidR="00000000" w:rsidRPr="00000000">
              <w:rPr>
                <w:rtl w:val="0"/>
              </w:rPr>
            </w:r>
          </w:p>
        </w:tc>
      </w:tr>
    </w:tbl>
    <w:p w:rsidR="00000000" w:rsidDel="00000000" w:rsidP="00000000" w:rsidRDefault="00000000" w:rsidRPr="00000000" w14:paraId="000003E1">
      <w:pPr>
        <w:pageBreakBefore w:val="0"/>
        <w:jc w:val="both"/>
        <w:rPr/>
      </w:pPr>
      <w:r w:rsidDel="00000000" w:rsidR="00000000" w:rsidRPr="00000000">
        <w:rPr>
          <w:rtl w:val="0"/>
        </w:rPr>
      </w:r>
    </w:p>
    <w:p w:rsidR="00000000" w:rsidDel="00000000" w:rsidP="00000000" w:rsidRDefault="00000000" w:rsidRPr="00000000" w14:paraId="000003E2">
      <w:pPr>
        <w:jc w:val="both"/>
        <w:rPr/>
      </w:pPr>
      <w:r w:rsidDel="00000000" w:rsidR="00000000" w:rsidRPr="00000000">
        <w:rPr>
          <w:rtl w:val="0"/>
        </w:rPr>
        <w:t xml:space="preserve">Note that this use of &lt;quote&gt; is not limited to whole stanzas; in fact, it is not limited to verse-context at all. Any</w:t>
      </w:r>
      <w:r w:rsidDel="00000000" w:rsidR="00000000" w:rsidRPr="00000000">
        <w:rPr>
          <w:rtl w:val="0"/>
        </w:rPr>
        <w:t xml:space="preserve"> word, string of words or block of words (&lt;p&gt;, &lt;l&gt;, &lt;lg&gt;) can be wrapped in &lt;quote&gt; to render a quotation from another work made by the author of your text.</w:t>
      </w:r>
      <w:r w:rsidDel="00000000" w:rsidR="00000000" w:rsidRPr="00000000">
        <w:rPr>
          <w:rtl w:val="0"/>
        </w:rPr>
        <w:t xml:space="preserve"> See </w:t>
      </w:r>
      <w:r w:rsidDel="00000000" w:rsidR="00000000" w:rsidRPr="00000000">
        <w:rPr>
          <w:color w:val="ff0000"/>
          <w:rtl w:val="0"/>
        </w:rPr>
        <w:t xml:space="preserve">XYZ</w:t>
      </w:r>
      <w:r w:rsidDel="00000000" w:rsidR="00000000" w:rsidRPr="00000000">
        <w:rPr>
          <w:rtl w:val="0"/>
        </w:rPr>
        <w:t xml:space="preserve"> on how to encode any known source or parallels.</w:t>
      </w:r>
    </w:p>
    <w:p w:rsidR="00000000" w:rsidDel="00000000" w:rsidP="00000000" w:rsidRDefault="00000000" w:rsidRPr="00000000" w14:paraId="000003E3">
      <w:pPr>
        <w:ind w:firstLine="720"/>
        <w:jc w:val="both"/>
        <w:rPr/>
      </w:pPr>
      <w:r w:rsidDel="00000000" w:rsidR="00000000" w:rsidRPr="00000000">
        <w:rPr>
          <w:rtl w:val="0"/>
        </w:rPr>
        <w:t xml:space="preserve">If you need the quoted segment to be displayed as an indented block quote, then apply the attribute @rend with the value "block" to the &lt;quote&gt; element. This will in principle only be necessary for long quotations of prose text within a prose &lt;p&gt;; in any scenario that involves quotations of stanzas or verse lines, the presence of &lt;lg&gt; will lead to verse-formatting in display. Quotations of shorter strings of prose without @rend="block" will be displayed within quotation marks.</w:t>
      </w:r>
    </w:p>
    <w:p w:rsidR="00000000" w:rsidDel="00000000" w:rsidP="00000000" w:rsidRDefault="00000000" w:rsidRPr="00000000" w14:paraId="000003E4">
      <w:pPr>
        <w:pStyle w:val="Heading1"/>
        <w:pageBreakBefore w:val="0"/>
        <w:rPr/>
      </w:pPr>
      <w:bookmarkStart w:colFirst="0" w:colLast="0" w:name="_fp2gv19pgbzv" w:id="48"/>
      <w:bookmarkEnd w:id="48"/>
      <w:r w:rsidDel="00000000" w:rsidR="00000000" w:rsidRPr="00000000">
        <w:rPr>
          <w:rtl w:val="0"/>
        </w:rPr>
        <w:t xml:space="preserve">Base text and dependent </w:t>
      </w:r>
      <w:r w:rsidDel="00000000" w:rsidR="00000000" w:rsidRPr="00000000">
        <w:rPr>
          <w:rtl w:val="0"/>
        </w:rPr>
        <w:t xml:space="preserve">text</w:t>
      </w:r>
      <w:r w:rsidDel="00000000" w:rsidR="00000000" w:rsidRPr="00000000">
        <w:rPr>
          <w:rtl w:val="0"/>
        </w:rPr>
      </w:r>
    </w:p>
    <w:p w:rsidR="00000000" w:rsidDel="00000000" w:rsidP="00000000" w:rsidRDefault="00000000" w:rsidRPr="00000000" w14:paraId="000003E5">
      <w:pPr>
        <w:pageBreakBefore w:val="0"/>
        <w:jc w:val="both"/>
        <w:rPr/>
      </w:pPr>
      <w:r w:rsidDel="00000000" w:rsidR="00000000" w:rsidRPr="00000000">
        <w:rPr>
          <w:rtl w:val="0"/>
        </w:rPr>
        <w:t xml:space="preserve">It may happen that a single text consists of a base text and a dependent text (commentary, gloss, etc.). You might want to encode only one of the two but, if you expect to encode both, you will need to make the relationship between the constituent texts explicit. Two solutions can be envisaged for doing so:</w:t>
      </w:r>
    </w:p>
    <w:p w:rsidR="00000000" w:rsidDel="00000000" w:rsidP="00000000" w:rsidRDefault="00000000" w:rsidRPr="00000000" w14:paraId="000003E6">
      <w:pPr>
        <w:pageBreakBefore w:val="0"/>
        <w:jc w:val="both"/>
        <w:rPr/>
      </w:pPr>
      <w:r w:rsidDel="00000000" w:rsidR="00000000" w:rsidRPr="00000000">
        <w:rPr>
          <w:rtl w:val="0"/>
        </w:rPr>
      </w:r>
    </w:p>
    <w:p w:rsidR="00000000" w:rsidDel="00000000" w:rsidP="00000000" w:rsidRDefault="00000000" w:rsidRPr="00000000" w14:paraId="000003E7">
      <w:pPr>
        <w:pageBreakBefore w:val="0"/>
        <w:numPr>
          <w:ilvl w:val="0"/>
          <w:numId w:val="32"/>
        </w:numPr>
        <w:ind w:left="720" w:hanging="360"/>
        <w:jc w:val="both"/>
      </w:pPr>
      <w:r w:rsidDel="00000000" w:rsidR="00000000" w:rsidRPr="00000000">
        <w:rPr>
          <w:rtl w:val="0"/>
        </w:rPr>
        <w:t xml:space="preserve">Encoding the texts together, as a single whole</w:t>
      </w:r>
    </w:p>
    <w:p w:rsidR="00000000" w:rsidDel="00000000" w:rsidP="00000000" w:rsidRDefault="00000000" w:rsidRPr="00000000" w14:paraId="000003E8">
      <w:pPr>
        <w:pageBreakBefore w:val="0"/>
        <w:numPr>
          <w:ilvl w:val="0"/>
          <w:numId w:val="32"/>
        </w:numPr>
        <w:ind w:left="720" w:hanging="360"/>
        <w:jc w:val="both"/>
      </w:pPr>
      <w:r w:rsidDel="00000000" w:rsidR="00000000" w:rsidRPr="00000000">
        <w:rPr>
          <w:rtl w:val="0"/>
        </w:rPr>
        <w:t xml:space="preserve">Encoding the texts in separate files, and linking them to each other </w:t>
      </w:r>
    </w:p>
    <w:p w:rsidR="00000000" w:rsidDel="00000000" w:rsidP="00000000" w:rsidRDefault="00000000" w:rsidRPr="00000000" w14:paraId="000003E9">
      <w:pPr>
        <w:pageBreakBefore w:val="0"/>
        <w:ind w:left="720" w:firstLine="0"/>
        <w:jc w:val="both"/>
        <w:rPr/>
      </w:pPr>
      <w:r w:rsidDel="00000000" w:rsidR="00000000" w:rsidRPr="00000000">
        <w:rPr>
          <w:rtl w:val="0"/>
        </w:rPr>
      </w:r>
    </w:p>
    <w:p w:rsidR="00000000" w:rsidDel="00000000" w:rsidP="00000000" w:rsidRDefault="00000000" w:rsidRPr="00000000" w14:paraId="000003EA">
      <w:pPr>
        <w:pageBreakBefore w:val="0"/>
        <w:ind w:left="0" w:firstLine="0"/>
        <w:jc w:val="both"/>
        <w:rPr/>
      </w:pPr>
      <w:r w:rsidDel="00000000" w:rsidR="00000000" w:rsidRPr="00000000">
        <w:rPr>
          <w:rtl w:val="0"/>
        </w:rPr>
        <w:t xml:space="preserve">How to choose which option is the most suitable? When base and dependent texts are at the same hierarchical level, or embedded into each other, it makes sense to encode them together. But when the dependent text is given in another hierarchical level, it would be easier to encode them separately. However, choosing one solution does not, </w:t>
      </w:r>
      <w:r w:rsidDel="00000000" w:rsidR="00000000" w:rsidRPr="00000000">
        <w:rPr>
          <w:i w:val="1"/>
          <w:rtl w:val="0"/>
        </w:rPr>
        <w:t xml:space="preserve">a priori</w:t>
      </w:r>
      <w:r w:rsidDel="00000000" w:rsidR="00000000" w:rsidRPr="00000000">
        <w:rPr>
          <w:rtl w:val="0"/>
        </w:rPr>
        <w:t xml:space="preserve">, exclude the other: solution 2 could, for instance, implement solution 1. Let us say that you have already encoded the base text of your witness, embedded within its dependent text (solution 1), and you want to add a new layer of dependent text: encoding it in the same &lt;div&gt; might be rather complicated, but you could opt for encoding the additional dependent text in a separate file that refers back to the first one (solution 2). For the time being, this guide mostly provides details on solution 1.</w:t>
      </w:r>
    </w:p>
    <w:p w:rsidR="00000000" w:rsidDel="00000000" w:rsidP="00000000" w:rsidRDefault="00000000" w:rsidRPr="00000000" w14:paraId="000003EB">
      <w:pPr>
        <w:pStyle w:val="Heading2"/>
        <w:pageBreakBefore w:val="0"/>
        <w:jc w:val="both"/>
        <w:rPr/>
      </w:pPr>
      <w:bookmarkStart w:colFirst="0" w:colLast="0" w:name="_7nj6b6gvekwf" w:id="49"/>
      <w:bookmarkEnd w:id="49"/>
      <w:r w:rsidDel="00000000" w:rsidR="00000000" w:rsidRPr="00000000">
        <w:rPr>
          <w:rtl w:val="0"/>
        </w:rPr>
        <w:t xml:space="preserve">Base text embedded in dependent text</w:t>
      </w:r>
    </w:p>
    <w:p w:rsidR="00000000" w:rsidDel="00000000" w:rsidP="00000000" w:rsidRDefault="00000000" w:rsidRPr="00000000" w14:paraId="000003EC">
      <w:pPr>
        <w:pageBreakBefore w:val="0"/>
        <w:jc w:val="both"/>
        <w:rPr/>
      </w:pPr>
      <w:r w:rsidDel="00000000" w:rsidR="00000000" w:rsidRPr="00000000">
        <w:rPr>
          <w:rtl w:val="0"/>
        </w:rPr>
        <w:t xml:space="preserve">When the base text is embedded in the dependent text, everything in your markup is assumed to form part of the latter, unless otherwise specified. Therefore, in order to mark a segment of text as part of the base text, you must use the element &lt;quote&gt; together with the attribute @type="base-text". You must also add an @xml:lang attribute when the base text and the commentary are not written in the same language (see §</w:t>
      </w:r>
      <w:hyperlink w:anchor="_3vkm5x4">
        <w:r w:rsidDel="00000000" w:rsidR="00000000" w:rsidRPr="00000000">
          <w:rPr>
            <w:color w:val="1155cc"/>
            <w:u w:val="single"/>
            <w:rtl w:val="0"/>
          </w:rPr>
          <w:t xml:space="preserve">Appendix C</w:t>
        </w:r>
      </w:hyperlink>
      <w:r w:rsidDel="00000000" w:rsidR="00000000" w:rsidRPr="00000000">
        <w:rPr>
          <w:rtl w:val="0"/>
        </w:rPr>
        <w:t xml:space="preserve"> for the relevant ISO codes).</w:t>
        <w:tab/>
        <w:tab/>
      </w:r>
    </w:p>
    <w:p w:rsidR="00000000" w:rsidDel="00000000" w:rsidP="00000000" w:rsidRDefault="00000000" w:rsidRPr="00000000" w14:paraId="000003ED">
      <w:pPr>
        <w:pageBreakBefore w:val="0"/>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E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3F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3F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3F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3F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3F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3F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3F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3F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3F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dependent text</w:t>
            </w:r>
            <w:r w:rsidDel="00000000" w:rsidR="00000000" w:rsidRPr="00000000">
              <w:rPr>
                <w:color w:val="000096"/>
                <w:sz w:val="18"/>
                <w:szCs w:val="18"/>
                <w:rtl w:val="0"/>
              </w:rPr>
              <w:t xml:space="preserve">&lt;/p&gt;</w:t>
            </w:r>
          </w:p>
          <w:p w:rsidR="00000000" w:rsidDel="00000000" w:rsidP="00000000" w:rsidRDefault="00000000" w:rsidRPr="00000000" w14:paraId="000003F9">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Style w:val="Heading2"/>
        <w:pageBreakBefore w:val="0"/>
        <w:jc w:val="both"/>
        <w:rPr/>
      </w:pPr>
      <w:bookmarkStart w:colFirst="0" w:colLast="0" w:name="_cj6ouamsn606" w:id="50"/>
      <w:bookmarkEnd w:id="50"/>
      <w:r w:rsidDel="00000000" w:rsidR="00000000" w:rsidRPr="00000000">
        <w:rPr>
          <w:rtl w:val="0"/>
        </w:rPr>
        <w:t xml:space="preserve">Base text implied in dependent text</w:t>
      </w:r>
      <w:r w:rsidDel="00000000" w:rsidR="00000000" w:rsidRPr="00000000">
        <w:rPr>
          <w:rtl w:val="0"/>
        </w:rPr>
      </w:r>
    </w:p>
    <w:p w:rsidR="00000000" w:rsidDel="00000000" w:rsidP="00000000" w:rsidRDefault="00000000" w:rsidRPr="00000000" w14:paraId="000003FC">
      <w:pPr>
        <w:pageBreakBefore w:val="0"/>
        <w:jc w:val="both"/>
        <w:rPr/>
      </w:pPr>
      <w:r w:rsidDel="00000000" w:rsidR="00000000" w:rsidRPr="00000000">
        <w:rPr>
          <w:rtl w:val="0"/>
        </w:rPr>
        <w:t xml:space="preserve">Another scenario you may confront in your digital edition is when the base text is not transmitted as such in the manuscripts of the dependent text, and was presumably never present at any stage of the dependent text’s development. If you deem the base text to be implicitly present and feel that making it explicitly visible is useful for the readers’ appreciation of the text you are editing, then you </w:t>
      </w:r>
      <w:r w:rsidDel="00000000" w:rsidR="00000000" w:rsidRPr="00000000">
        <w:rPr>
          <w:rtl w:val="0"/>
        </w:rPr>
        <w:t xml:space="preserve">should wrap the content of &lt;quote&gt; in a &lt;supplied&gt; tag, applying to the latter the attribute @reason with the value “implied”</w:t>
      </w:r>
      <w:r w:rsidDel="00000000" w:rsidR="00000000" w:rsidRPr="00000000">
        <w:rPr>
          <w:rtl w:val="0"/>
        </w:rPr>
        <w:t xml:space="preserve">.</w:t>
      </w:r>
    </w:p>
    <w:p w:rsidR="00000000" w:rsidDel="00000000" w:rsidP="00000000" w:rsidRDefault="00000000" w:rsidRPr="00000000" w14:paraId="000003FD">
      <w:pPr>
        <w:pageBreakBefore w:val="0"/>
        <w:ind w:firstLine="720"/>
        <w:jc w:val="both"/>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00">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01">
            <w:pPr>
              <w:widowControl w:val="0"/>
              <w:rPr>
                <w:color w:val="000096"/>
                <w:sz w:val="18"/>
                <w:szCs w:val="18"/>
              </w:rPr>
            </w:pPr>
            <w:r w:rsidDel="00000000" w:rsidR="00000000" w:rsidRPr="00000000">
              <w:rPr>
                <w:color w:val="000096"/>
                <w:sz w:val="18"/>
                <w:szCs w:val="18"/>
                <w:rtl w:val="0"/>
              </w:rPr>
              <w:t xml:space="preserve">        &lt;supplied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"implied"</w:t>
            </w:r>
            <w:r w:rsidDel="00000000" w:rsidR="00000000" w:rsidRPr="00000000">
              <w:rPr>
                <w:color w:val="000096"/>
                <w:sz w:val="18"/>
                <w:szCs w:val="18"/>
                <w:rtl w:val="0"/>
              </w:rPr>
              <w:t xml:space="preserve">&gt;</w:t>
            </w:r>
          </w:p>
          <w:p w:rsidR="00000000" w:rsidDel="00000000" w:rsidP="00000000" w:rsidRDefault="00000000" w:rsidRPr="00000000" w14:paraId="00000402">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403">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404">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405">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406">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407">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08">
            <w:pPr>
              <w:widowControl w:val="0"/>
              <w:rPr>
                <w:color w:val="000096"/>
                <w:sz w:val="18"/>
                <w:szCs w:val="18"/>
              </w:rPr>
            </w:pPr>
            <w:r w:rsidDel="00000000" w:rsidR="00000000" w:rsidRPr="00000000">
              <w:rPr>
                <w:color w:val="000096"/>
                <w:sz w:val="18"/>
                <w:szCs w:val="18"/>
                <w:rtl w:val="0"/>
              </w:rPr>
              <w:t xml:space="preserve">        &lt;/supplied&gt;</w:t>
            </w:r>
          </w:p>
          <w:p w:rsidR="00000000" w:rsidDel="00000000" w:rsidP="00000000" w:rsidRDefault="00000000" w:rsidRPr="00000000" w14:paraId="00000409">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0A">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Style w:val="Heading2"/>
        <w:pageBreakBefore w:val="0"/>
        <w:jc w:val="both"/>
        <w:rPr/>
      </w:pPr>
      <w:bookmarkStart w:colFirst="0" w:colLast="0" w:name="_vx3bzr9x0051" w:id="51"/>
      <w:bookmarkEnd w:id="51"/>
      <w:r w:rsidDel="00000000" w:rsidR="00000000" w:rsidRPr="00000000">
        <w:rPr>
          <w:rtl w:val="0"/>
        </w:rPr>
        <w:t xml:space="preserve">Base text untransmitted by author of dependent text</w:t>
      </w:r>
      <w:r w:rsidDel="00000000" w:rsidR="00000000" w:rsidRPr="00000000">
        <w:rPr>
          <w:rtl w:val="0"/>
        </w:rPr>
      </w:r>
    </w:p>
    <w:p w:rsidR="00000000" w:rsidDel="00000000" w:rsidP="00000000" w:rsidRDefault="00000000" w:rsidRPr="00000000" w14:paraId="0000040D">
      <w:pPr>
        <w:pageBreakBefore w:val="0"/>
        <w:ind w:left="0" w:firstLine="0"/>
        <w:jc w:val="both"/>
        <w:rPr/>
      </w:pPr>
      <w:r w:rsidDel="00000000" w:rsidR="00000000" w:rsidRPr="00000000">
        <w:rPr>
          <w:rtl w:val="0"/>
        </w:rPr>
        <w:t xml:space="preserve">It may also occur that a dependent text lacks any trace of its author's awareness of a segment of base text, but that you wish to show this segment nonetheless. In this case, </w:t>
      </w:r>
      <w:r w:rsidDel="00000000" w:rsidR="00000000" w:rsidRPr="00000000">
        <w:rPr>
          <w:rtl w:val="0"/>
        </w:rPr>
        <w:t xml:space="preserve">wrap the content of &lt;quote&gt; in a &lt;supplied&gt; tag, applying the attribute reason with the value “omitted”</w:t>
      </w:r>
      <w:r w:rsidDel="00000000" w:rsidR="00000000" w:rsidRPr="00000000">
        <w:rPr>
          <w:rtl w:val="0"/>
        </w:rPr>
        <w:t xml:space="preserve">.</w:t>
      </w:r>
    </w:p>
    <w:p w:rsidR="00000000" w:rsidDel="00000000" w:rsidP="00000000" w:rsidRDefault="00000000" w:rsidRPr="00000000" w14:paraId="0000040E">
      <w:pPr>
        <w:pageBreakBefore w:val="0"/>
        <w:ind w:left="0" w:firstLine="0"/>
        <w:jc w:val="both"/>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0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1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1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w:t>
            </w:r>
          </w:p>
          <w:p w:rsidR="00000000" w:rsidDel="00000000" w:rsidP="00000000" w:rsidRDefault="00000000" w:rsidRPr="00000000" w14:paraId="0000041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41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41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41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41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41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1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&lt;/supplied&gt;</w:t>
            </w:r>
          </w:p>
          <w:p w:rsidR="00000000" w:rsidDel="00000000" w:rsidP="00000000" w:rsidRDefault="00000000" w:rsidRPr="00000000" w14:paraId="0000041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41B">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Style w:val="Heading2"/>
        <w:pageBreakBefore w:val="0"/>
        <w:rPr/>
      </w:pPr>
      <w:bookmarkStart w:colFirst="0" w:colLast="0" w:name="_bpd6drpywlfs" w:id="52"/>
      <w:bookmarkEnd w:id="52"/>
      <w:r w:rsidDel="00000000" w:rsidR="00000000" w:rsidRPr="00000000">
        <w:rPr>
          <w:rtl w:val="0"/>
        </w:rPr>
        <w:t xml:space="preserve">Dependent text matching its base text exactly</w:t>
      </w:r>
    </w:p>
    <w:p w:rsidR="00000000" w:rsidDel="00000000" w:rsidP="00000000" w:rsidRDefault="00000000" w:rsidRPr="00000000" w14:paraId="0000041E">
      <w:pPr>
        <w:pageBreakBefore w:val="0"/>
        <w:jc w:val="both"/>
        <w:rPr/>
      </w:pPr>
      <w:r w:rsidDel="00000000" w:rsidR="00000000" w:rsidRPr="00000000">
        <w:rPr>
          <w:rtl w:val="0"/>
        </w:rPr>
        <w:t xml:space="preserve">In many cases, the structure of the dependent text will map precisely onto that of the base text; this means that a chunk of base text can be encoded with the corresponding section of dependent text within a single structural container, namely a &lt;div&gt;.</w:t>
      </w:r>
    </w:p>
    <w:p w:rsidR="00000000" w:rsidDel="00000000" w:rsidP="00000000" w:rsidRDefault="00000000" w:rsidRPr="00000000" w14:paraId="0000041F">
      <w:pPr>
        <w:pageBreakBefore w:val="0"/>
        <w:jc w:val="both"/>
        <w:rPr>
          <w:color w:val="ff0000"/>
        </w:rPr>
      </w:pPr>
      <w:r w:rsidDel="00000000" w:rsidR="00000000" w:rsidRPr="00000000">
        <w:rPr>
          <w:rtl w:val="0"/>
        </w:rPr>
        <w:tab/>
        <w:t xml:space="preserve">Higher level divisions of text wrapped in &lt;div&gt; have been discussed in §</w:t>
      </w:r>
      <w:hyperlink w:anchor="_1fyrhn7g2pyz">
        <w:r w:rsidDel="00000000" w:rsidR="00000000" w:rsidRPr="00000000">
          <w:rPr>
            <w:color w:val="1155cc"/>
            <w:u w:val="single"/>
            <w:rtl w:val="0"/>
          </w:rPr>
          <w:t xml:space="preserve">&lt;div&gt; — Sections of text</w:t>
        </w:r>
      </w:hyperlink>
      <w:r w:rsidDel="00000000" w:rsidR="00000000" w:rsidRPr="00000000">
        <w:rPr>
          <w:rtl w:val="0"/>
        </w:rPr>
        <w:t xml:space="preserve"> with the appropriate </w:t>
      </w:r>
      <w:r w:rsidDel="00000000" w:rsidR="00000000" w:rsidRPr="00000000">
        <w:rPr>
          <w:rtl w:val="0"/>
        </w:rPr>
        <w:t xml:space="preserve">@type attribute to be used for such sections. The same element &lt;div&gt; is to be used, but with different @type attributes, for pairing corresponding blocks of base text and dependent text. Although other values can be proposed if necessary, at this stage the only @type of &lt;div&gt; for such a lower hierarchical level occurring among the DHARMA project's digitally edited texts is that with the value “dyad”. A dyad refers to a textual unit presenting a stanza together with dependent prose, the pair of which is itself part of a higher-level &lt;div&gt;. When necessary, you can number your lower-level &lt;div&gt; with the attribute @n. Note that both attributes @type and @n are optional at this level of XML structure. </w:t>
      </w:r>
      <w:r w:rsidDel="00000000" w:rsidR="00000000" w:rsidRPr="00000000">
        <w:rPr>
          <w:rtl w:val="0"/>
        </w:rPr>
      </w:r>
    </w:p>
    <w:p w:rsidR="00000000" w:rsidDel="00000000" w:rsidP="00000000" w:rsidRDefault="00000000" w:rsidRPr="00000000" w14:paraId="00000420">
      <w:pPr>
        <w:pageBreakBefore w:val="0"/>
        <w:ind w:firstLine="720"/>
        <w:jc w:val="both"/>
        <w:rPr/>
      </w:pPr>
      <w:r w:rsidDel="00000000" w:rsidR="00000000" w:rsidRPr="00000000">
        <w:rPr>
          <w:rtl w:val="0"/>
        </w:rPr>
        <w:t xml:space="preserve">The content of the &lt;div&gt;, in its substructure, should include one or more block-level containers; on the other hand, no text is allowed to stand outside of such containers within a &lt;div&gt;. </w:t>
      </w:r>
      <w:r w:rsidDel="00000000" w:rsidR="00000000" w:rsidRPr="00000000">
        <w:rPr>
          <w:rtl w:val="0"/>
        </w:rPr>
      </w:r>
    </w:p>
    <w:p w:rsidR="00000000" w:rsidDel="00000000" w:rsidP="00000000" w:rsidRDefault="00000000" w:rsidRPr="00000000" w14:paraId="00000421">
      <w:pPr>
        <w:pageBreakBefore w:val="0"/>
        <w:jc w:val="both"/>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2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p>
          <w:p w:rsidR="00000000" w:rsidDel="00000000" w:rsidP="00000000" w:rsidRDefault="00000000" w:rsidRPr="00000000" w14:paraId="0000042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2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"implied"</w:t>
            </w:r>
            <w:r w:rsidDel="00000000" w:rsidR="00000000" w:rsidRPr="00000000">
              <w:rPr>
                <w:color w:val="000096"/>
                <w:sz w:val="18"/>
                <w:szCs w:val="18"/>
                <w:rtl w:val="0"/>
              </w:rPr>
              <w:t xml:space="preserve">&gt;</w:t>
            </w:r>
          </w:p>
          <w:p w:rsidR="00000000" w:rsidDel="00000000" w:rsidP="00000000" w:rsidRDefault="00000000" w:rsidRPr="00000000" w14:paraId="0000042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42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42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42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p>
          <w:p w:rsidR="00000000" w:rsidDel="00000000" w:rsidP="00000000" w:rsidRDefault="00000000" w:rsidRPr="00000000" w14:paraId="0000042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42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2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&lt;/supplied&gt;</w:t>
            </w:r>
          </w:p>
          <w:p w:rsidR="00000000" w:rsidDel="00000000" w:rsidP="00000000" w:rsidRDefault="00000000" w:rsidRPr="00000000" w14:paraId="0000042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42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kunaṅ hulaha saṅ prabhu, uniṅānira taṅ vyavahāranikaṅ rāt, harovaṅa ta sira brāhmaṇa vihikan maṅaji, lavan mantri </w:t>
            </w:r>
            <w:r w:rsidDel="00000000" w:rsidR="00000000" w:rsidRPr="00000000">
              <w:rPr>
                <w:color w:val="000096"/>
                <w:sz w:val="18"/>
                <w:szCs w:val="18"/>
                <w:rtl w:val="0"/>
              </w:rPr>
              <w:t xml:space="preserve">&lt;app&gt;&lt;lem</w:t>
            </w:r>
          </w:p>
          <w:p w:rsidR="00000000" w:rsidDel="00000000" w:rsidP="00000000" w:rsidRDefault="00000000" w:rsidRPr="00000000" w14:paraId="0000042F">
            <w:pPr>
              <w:widowControl w:val="0"/>
              <w:rPr>
                <w:color w:val="000096"/>
                <w:sz w:val="18"/>
                <w:szCs w:val="18"/>
              </w:rPr>
            </w:pP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riṅ</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&lt;/rdg&gt;&lt;/app&gt;</w:t>
            </w:r>
            <w:r w:rsidDel="00000000" w:rsidR="00000000" w:rsidRPr="00000000">
              <w:rPr>
                <w:sz w:val="18"/>
                <w:szCs w:val="18"/>
                <w:rtl w:val="0"/>
              </w:rPr>
              <w:t xml:space="preserve">vruh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mavivekā</w:t>
            </w:r>
            <w:r w:rsidDel="00000000" w:rsidR="00000000" w:rsidRPr="00000000">
              <w:rPr>
                <w:color w:val="000096"/>
                <w:sz w:val="18"/>
                <w:szCs w:val="18"/>
                <w:rtl w:val="0"/>
              </w:rPr>
              <w:t xml:space="preserve">&lt;/lem&gt;&lt;rdg</w:t>
            </w:r>
          </w:p>
          <w:p w:rsidR="00000000" w:rsidDel="00000000" w:rsidP="00000000" w:rsidRDefault="00000000" w:rsidRPr="00000000" w14:paraId="00000430">
            <w:pPr>
              <w:widowControl w:val="0"/>
              <w:rPr>
                <w:color w:val="000096"/>
                <w:sz w:val="18"/>
                <w:szCs w:val="18"/>
              </w:rPr>
            </w:pP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mavikvekā</w:t>
            </w:r>
            <w:r w:rsidDel="00000000" w:rsidR="00000000" w:rsidRPr="00000000">
              <w:rPr>
                <w:color w:val="000096"/>
                <w:sz w:val="18"/>
                <w:szCs w:val="18"/>
                <w:rtl w:val="0"/>
              </w:rPr>
              <w:t xml:space="preserve">&lt;/rdg&gt;&lt;/app&gt;</w:t>
            </w:r>
            <w:r w:rsidDel="00000000" w:rsidR="00000000" w:rsidRPr="00000000">
              <w:rPr>
                <w:sz w:val="18"/>
                <w:szCs w:val="18"/>
                <w:rtl w:val="0"/>
              </w:rPr>
              <w:t xml:space="preserve">, sulakṣaṇaha ta sira tumamaha riṅ sabhā.</w:t>
            </w:r>
            <w:r w:rsidDel="00000000" w:rsidR="00000000" w:rsidRPr="00000000">
              <w:rPr>
                <w:color w:val="000096"/>
                <w:sz w:val="18"/>
                <w:szCs w:val="18"/>
                <w:rtl w:val="0"/>
              </w:rPr>
              <w:t xml:space="preserve">&lt;/p&gt;</w:t>
            </w:r>
          </w:p>
          <w:p w:rsidR="00000000" w:rsidDel="00000000" w:rsidP="00000000" w:rsidRDefault="00000000" w:rsidRPr="00000000" w14:paraId="00000431">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32">
      <w:pPr>
        <w:pStyle w:val="Heading2"/>
        <w:pageBreakBefore w:val="0"/>
        <w:rPr/>
      </w:pPr>
      <w:bookmarkStart w:colFirst="0" w:colLast="0" w:name="_af9xftz7kdp5" w:id="53"/>
      <w:bookmarkEnd w:id="53"/>
      <w:r w:rsidDel="00000000" w:rsidR="00000000" w:rsidRPr="00000000">
        <w:rPr>
          <w:rtl w:val="0"/>
        </w:rPr>
        <w:t xml:space="preserve">Several sections of base text for one section of dependent text</w:t>
      </w:r>
    </w:p>
    <w:p w:rsidR="00000000" w:rsidDel="00000000" w:rsidP="00000000" w:rsidRDefault="00000000" w:rsidRPr="00000000" w14:paraId="00000433">
      <w:pPr>
        <w:pageBreakBefore w:val="0"/>
        <w:jc w:val="both"/>
        <w:rPr/>
      </w:pPr>
      <w:r w:rsidDel="00000000" w:rsidR="00000000" w:rsidRPr="00000000">
        <w:rPr>
          <w:rtl w:val="0"/>
        </w:rPr>
        <w:t xml:space="preserve">When dependent text is related to several sections of the base text at once, an enclosing division is required to wrap them together. This means that the element &lt;quote type="base-text"&gt; will contain all of the base text sections that </w:t>
      </w:r>
      <w:r w:rsidDel="00000000" w:rsidR="00000000" w:rsidRPr="00000000">
        <w:rPr>
          <w:rtl w:val="0"/>
        </w:rPr>
        <w:t xml:space="preserve">are </w:t>
      </w:r>
      <w:r w:rsidDel="00000000" w:rsidR="00000000" w:rsidRPr="00000000">
        <w:rPr>
          <w:rtl w:val="0"/>
        </w:rPr>
        <w:t xml:space="preserve">comprised</w:t>
      </w:r>
      <w:r w:rsidDel="00000000" w:rsidR="00000000" w:rsidRPr="00000000">
        <w:rPr>
          <w:rtl w:val="0"/>
        </w:rPr>
        <w:t xml:space="preserve"> in</w:t>
      </w:r>
      <w:r w:rsidDel="00000000" w:rsidR="00000000" w:rsidRPr="00000000">
        <w:rPr>
          <w:rtl w:val="0"/>
        </w:rPr>
        <w:t xml:space="preserve"> the division. Each should be encoded as an independent entity according to its nature, by using an element &lt;p&gt; if it is a paragraph, an &lt;lg&gt; and &lt;l&gt; elements if it is a stanza and so forth. All the chunks of base text, once encoded, will be siblings in terms of XML-TEI hierarchy. </w:t>
      </w:r>
    </w:p>
    <w:p w:rsidR="00000000" w:rsidDel="00000000" w:rsidP="00000000" w:rsidRDefault="00000000" w:rsidRPr="00000000" w14:paraId="00000434">
      <w:pPr>
        <w:pageBreakBefore w:val="0"/>
        <w:jc w:val="both"/>
        <w:rPr/>
      </w:pPr>
      <w:r w:rsidDel="00000000" w:rsidR="00000000" w:rsidRPr="00000000">
        <w:rPr>
          <w:rtl w:val="0"/>
        </w:rPr>
        <w:tab/>
        <w:t xml:space="preserve">The numbering of your &lt;div&gt; should increase by one, regardless of the numbering inherent in any base text that it may contain. Remember that any segment(s) of base text that your dependent text contains are considered, from the point of view of your edition, to be quoted from the former in the latter. Numbering furnished in any edition of the base text can be recorded in &lt;listApp type="parallels”&gt;.</w:t>
      </w:r>
    </w:p>
    <w:p w:rsidR="00000000" w:rsidDel="00000000" w:rsidP="00000000" w:rsidRDefault="00000000" w:rsidRPr="00000000" w14:paraId="00000435">
      <w:pPr>
        <w:pageBreakBefore w:val="0"/>
        <w:jc w:val="both"/>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3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"5"</w:t>
            </w:r>
            <w:r w:rsidDel="00000000" w:rsidR="00000000" w:rsidRPr="00000000">
              <w:rPr>
                <w:color w:val="000096"/>
                <w:sz w:val="18"/>
                <w:szCs w:val="18"/>
                <w:rtl w:val="0"/>
              </w:rPr>
              <w:t xml:space="preserve">&gt;</w:t>
            </w:r>
          </w:p>
          <w:p w:rsidR="00000000" w:rsidDel="00000000" w:rsidP="00000000" w:rsidRDefault="00000000" w:rsidRPr="00000000" w14:paraId="0000043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3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"implied"</w:t>
            </w:r>
            <w:r w:rsidDel="00000000" w:rsidR="00000000" w:rsidRPr="00000000">
              <w:rPr>
                <w:color w:val="000096"/>
                <w:sz w:val="18"/>
                <w:szCs w:val="18"/>
                <w:rtl w:val="0"/>
              </w:rPr>
              <w:t xml:space="preserve">&gt;</w:t>
            </w:r>
          </w:p>
          <w:p w:rsidR="00000000" w:rsidDel="00000000" w:rsidP="00000000" w:rsidRDefault="00000000" w:rsidRPr="00000000" w14:paraId="0000043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3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teṣām ādyam r̥ṇādānaṁ nikṣepo ‘svāmivikrayaḥ |</w:t>
            </w:r>
            <w:r w:rsidDel="00000000" w:rsidR="00000000" w:rsidRPr="00000000">
              <w:rPr>
                <w:color w:val="000096"/>
                <w:sz w:val="18"/>
                <w:szCs w:val="18"/>
                <w:rtl w:val="0"/>
              </w:rPr>
              <w:t xml:space="preserve">&lt;/l&gt;</w:t>
            </w:r>
          </w:p>
          <w:p w:rsidR="00000000" w:rsidDel="00000000" w:rsidP="00000000" w:rsidRDefault="00000000" w:rsidRPr="00000000" w14:paraId="0000043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saṁbhūya ca samutthānaṁ dattasyānapakarma ca ||</w:t>
            </w:r>
            <w:r w:rsidDel="00000000" w:rsidR="00000000" w:rsidRPr="00000000">
              <w:rPr>
                <w:color w:val="000096"/>
                <w:sz w:val="18"/>
                <w:szCs w:val="18"/>
                <w:rtl w:val="0"/>
              </w:rPr>
              <w:t xml:space="preserve">&lt;/l&gt;</w:t>
            </w:r>
          </w:p>
          <w:p w:rsidR="00000000" w:rsidDel="00000000" w:rsidP="00000000" w:rsidRDefault="00000000" w:rsidRPr="00000000" w14:paraId="0000043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3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3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vetanasyaiva cādānaṁ saṁvidaś ca vyatikramaḥ |</w:t>
            </w:r>
            <w:r w:rsidDel="00000000" w:rsidR="00000000" w:rsidRPr="00000000">
              <w:rPr>
                <w:color w:val="000096"/>
                <w:sz w:val="18"/>
                <w:szCs w:val="18"/>
                <w:rtl w:val="0"/>
              </w:rPr>
              <w:t xml:space="preserve">&lt;/l&gt;</w:t>
            </w:r>
          </w:p>
          <w:p w:rsidR="00000000" w:rsidDel="00000000" w:rsidP="00000000" w:rsidRDefault="00000000" w:rsidRPr="00000000" w14:paraId="0000044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krayavikrayānuśayo vivādaḥ svāmipālayoḥ ||</w:t>
            </w:r>
            <w:r w:rsidDel="00000000" w:rsidR="00000000" w:rsidRPr="00000000">
              <w:rPr>
                <w:color w:val="000096"/>
                <w:sz w:val="18"/>
                <w:szCs w:val="18"/>
                <w:rtl w:val="0"/>
              </w:rPr>
              <w:t xml:space="preserve">&lt;/l&gt;</w:t>
            </w:r>
          </w:p>
          <w:p w:rsidR="00000000" w:rsidDel="00000000" w:rsidP="00000000" w:rsidRDefault="00000000" w:rsidRPr="00000000" w14:paraId="0000044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4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4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sīmāvivādadharmaś ca pāruṣye daṇḍavācike |</w:t>
            </w:r>
            <w:r w:rsidDel="00000000" w:rsidR="00000000" w:rsidRPr="00000000">
              <w:rPr>
                <w:color w:val="000096"/>
                <w:sz w:val="18"/>
                <w:szCs w:val="18"/>
                <w:rtl w:val="0"/>
              </w:rPr>
              <w:t xml:space="preserve">&lt;/l&gt;</w:t>
            </w:r>
          </w:p>
          <w:p w:rsidR="00000000" w:rsidDel="00000000" w:rsidP="00000000" w:rsidRDefault="00000000" w:rsidRPr="00000000" w14:paraId="0000044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steyaṁ ca sāhasaṁ caiva strīsaṁgrahaṇam eva ca ||</w:t>
            </w:r>
            <w:r w:rsidDel="00000000" w:rsidR="00000000" w:rsidRPr="00000000">
              <w:rPr>
                <w:color w:val="000096"/>
                <w:sz w:val="18"/>
                <w:szCs w:val="18"/>
                <w:rtl w:val="0"/>
              </w:rPr>
              <w:t xml:space="preserve">&lt;/l&gt;</w:t>
            </w:r>
          </w:p>
          <w:p w:rsidR="00000000" w:rsidDel="00000000" w:rsidP="00000000" w:rsidRDefault="00000000" w:rsidRPr="00000000" w14:paraId="0000044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44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&lt;/supplied&gt;</w:t>
            </w:r>
          </w:p>
          <w:p w:rsidR="00000000" w:rsidDel="00000000" w:rsidP="00000000" w:rsidRDefault="00000000" w:rsidRPr="00000000" w14:paraId="0000044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44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Some dependent text</w:t>
            </w:r>
            <w:r w:rsidDel="00000000" w:rsidR="00000000" w:rsidRPr="00000000">
              <w:rPr>
                <w:color w:val="000096"/>
                <w:sz w:val="18"/>
                <w:szCs w:val="18"/>
                <w:rtl w:val="0"/>
              </w:rPr>
              <w:t xml:space="preserve">&lt;/p&gt;</w:t>
            </w:r>
          </w:p>
          <w:p w:rsidR="00000000" w:rsidDel="00000000" w:rsidP="00000000" w:rsidRDefault="00000000" w:rsidRPr="00000000" w14:paraId="00000449">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4A">
      <w:pPr>
        <w:pageBreakBefore w:val="0"/>
        <w:jc w:val="both"/>
        <w:rPr/>
      </w:pPr>
      <w:r w:rsidDel="00000000" w:rsidR="00000000" w:rsidRPr="00000000">
        <w:rPr>
          <w:rtl w:val="0"/>
        </w:rPr>
      </w:r>
    </w:p>
    <w:p w:rsidR="00000000" w:rsidDel="00000000" w:rsidP="00000000" w:rsidRDefault="00000000" w:rsidRPr="00000000" w14:paraId="0000044B">
      <w:pPr>
        <w:pStyle w:val="Heading2"/>
        <w:pageBreakBefore w:val="0"/>
        <w:rPr/>
      </w:pPr>
      <w:bookmarkStart w:colFirst="0" w:colLast="0" w:name="_x2g5nfv4gn3" w:id="54"/>
      <w:bookmarkEnd w:id="54"/>
      <w:r w:rsidDel="00000000" w:rsidR="00000000" w:rsidRPr="00000000">
        <w:rPr>
          <w:rtl w:val="0"/>
        </w:rPr>
        <w:t xml:space="preserve">Base text without dependent text </w:t>
      </w:r>
    </w:p>
    <w:p w:rsidR="00000000" w:rsidDel="00000000" w:rsidP="00000000" w:rsidRDefault="00000000" w:rsidRPr="00000000" w14:paraId="0000044C">
      <w:pPr>
        <w:pageBreakBefore w:val="0"/>
        <w:jc w:val="both"/>
        <w:rPr/>
      </w:pPr>
      <w:r w:rsidDel="00000000" w:rsidR="00000000" w:rsidRPr="00000000">
        <w:rPr>
          <w:rtl w:val="0"/>
        </w:rPr>
        <w:t xml:space="preserve">When the dependent text skips, or appears to skip, one or more sections of the base text, you must make a choice between one of the following two representations.</w:t>
      </w:r>
    </w:p>
    <w:p w:rsidR="00000000" w:rsidDel="00000000" w:rsidP="00000000" w:rsidRDefault="00000000" w:rsidRPr="00000000" w14:paraId="0000044D">
      <w:pPr>
        <w:pageBreakBefore w:val="0"/>
        <w:ind w:firstLine="720"/>
        <w:jc w:val="both"/>
        <w:rPr/>
      </w:pPr>
      <w:r w:rsidDel="00000000" w:rsidR="00000000" w:rsidRPr="00000000">
        <w:rPr>
          <w:rtl w:val="0"/>
        </w:rPr>
      </w:r>
    </w:p>
    <w:p w:rsidR="00000000" w:rsidDel="00000000" w:rsidP="00000000" w:rsidRDefault="00000000" w:rsidRPr="00000000" w14:paraId="0000044E">
      <w:pPr>
        <w:pageBreakBefore w:val="0"/>
        <w:numPr>
          <w:ilvl w:val="0"/>
          <w:numId w:val="19"/>
        </w:numPr>
        <w:ind w:left="720" w:hanging="360"/>
        <w:jc w:val="both"/>
      </w:pPr>
      <w:r w:rsidDel="00000000" w:rsidR="00000000" w:rsidRPr="00000000">
        <w:rPr>
          <w:rtl w:val="0"/>
        </w:rPr>
        <w:t xml:space="preserve">Including more than one segment of base text in a single &lt;div&gt;.  </w:t>
      </w:r>
    </w:p>
    <w:p w:rsidR="00000000" w:rsidDel="00000000" w:rsidP="00000000" w:rsidRDefault="00000000" w:rsidRPr="00000000" w14:paraId="0000044F">
      <w:pPr>
        <w:pageBreakBefore w:val="0"/>
        <w:jc w:val="both"/>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5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52">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53">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"272"</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"svayambhu_07.13.02.01"</w:t>
            </w:r>
            <w:r w:rsidDel="00000000" w:rsidR="00000000" w:rsidRPr="00000000">
              <w:rPr>
                <w:color w:val="000096"/>
                <w:sz w:val="18"/>
                <w:szCs w:val="18"/>
                <w:rtl w:val="0"/>
              </w:rPr>
              <w:t xml:space="preserve">&gt;</w:t>
            </w:r>
          </w:p>
          <w:p w:rsidR="00000000" w:rsidDel="00000000" w:rsidP="00000000" w:rsidRDefault="00000000" w:rsidRPr="00000000" w14:paraId="00000454">
            <w:pPr>
              <w:widowControl w:val="0"/>
              <w:rPr>
                <w:color w:val="006400"/>
                <w:sz w:val="18"/>
                <w:szCs w:val="18"/>
              </w:rPr>
            </w:pPr>
            <w:r w:rsidDel="00000000" w:rsidR="00000000" w:rsidRPr="00000000">
              <w:rPr>
                <w:color w:val="000096"/>
                <w:sz w:val="18"/>
                <w:szCs w:val="18"/>
                <w:rtl w:val="0"/>
              </w:rPr>
              <w:t xml:space="preserve">            </w:t>
            </w:r>
            <w:r w:rsidDel="00000000" w:rsidR="00000000" w:rsidRPr="00000000">
              <w:rPr>
                <w:color w:val="006400"/>
                <w:sz w:val="18"/>
                <w:szCs w:val="18"/>
                <w:rtl w:val="0"/>
              </w:rPr>
              <w:t xml:space="preserve">&lt;!-- Note that this first &lt;lg&gt; encodes the segment of base text without commentary --&gt;</w:t>
            </w:r>
          </w:p>
          <w:p w:rsidR="00000000" w:rsidDel="00000000" w:rsidP="00000000" w:rsidRDefault="00000000" w:rsidRPr="00000000" w14:paraId="00000455">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56">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57">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58">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"273"</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"svayambhu_07.13.02.02"</w:t>
            </w:r>
            <w:r w:rsidDel="00000000" w:rsidR="00000000" w:rsidRPr="00000000">
              <w:rPr>
                <w:color w:val="000096"/>
                <w:sz w:val="18"/>
                <w:szCs w:val="18"/>
                <w:rtl w:val="0"/>
              </w:rPr>
              <w:t xml:space="preserve">&gt;</w:t>
            </w:r>
          </w:p>
          <w:p w:rsidR="00000000" w:rsidDel="00000000" w:rsidP="00000000" w:rsidRDefault="00000000" w:rsidRPr="00000000" w14:paraId="00000459">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5A">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5B">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5C">
            <w:pPr>
              <w:widowControl w:val="0"/>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45D">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45E">
            <w:pPr>
              <w:widowControl w:val="0"/>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45F">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60">
            <w:pPr>
              <w:widowControl w:val="0"/>
              <w:rPr>
                <w:color w:val="000096"/>
                <w:sz w:val="18"/>
                <w:szCs w:val="18"/>
              </w:rPr>
            </w:pPr>
            <w:r w:rsidDel="00000000" w:rsidR="00000000" w:rsidRPr="00000000">
              <w:rPr>
                <w:color w:val="000096"/>
                <w:sz w:val="18"/>
                <w:szCs w:val="18"/>
                <w:rtl w:val="0"/>
              </w:rPr>
              <w:t xml:space="preserve">    &lt;p&gt;Dependent text on &lt;ptr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"#svayambhu_07.13.02.02"</w:t>
            </w:r>
            <w:r w:rsidDel="00000000" w:rsidR="00000000" w:rsidRPr="00000000">
              <w:rPr>
                <w:color w:val="000096"/>
                <w:sz w:val="18"/>
                <w:szCs w:val="18"/>
                <w:rtl w:val="0"/>
              </w:rPr>
              <w:t xml:space="preserve">/&gt; and, according to the editor, at least partly on &lt;ptr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"#svayambhu_07.13.02.01"</w:t>
            </w:r>
            <w:r w:rsidDel="00000000" w:rsidR="00000000" w:rsidRPr="00000000">
              <w:rPr>
                <w:color w:val="000096"/>
                <w:sz w:val="18"/>
                <w:szCs w:val="18"/>
                <w:rtl w:val="0"/>
              </w:rPr>
              <w:t xml:space="preserve">/&gt;.&lt;/p&gt;</w:t>
            </w:r>
          </w:p>
          <w:p w:rsidR="00000000" w:rsidDel="00000000" w:rsidP="00000000" w:rsidRDefault="00000000" w:rsidRPr="00000000" w14:paraId="00000461">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62">
      <w:pPr>
        <w:pageBreakBefore w:val="0"/>
        <w:jc w:val="both"/>
        <w:rPr/>
      </w:pPr>
      <w:r w:rsidDel="00000000" w:rsidR="00000000" w:rsidRPr="00000000">
        <w:rPr>
          <w:rtl w:val="0"/>
        </w:rPr>
      </w:r>
    </w:p>
    <w:p w:rsidR="00000000" w:rsidDel="00000000" w:rsidP="00000000" w:rsidRDefault="00000000" w:rsidRPr="00000000" w14:paraId="00000463">
      <w:pPr>
        <w:pageBreakBefore w:val="0"/>
        <w:ind w:left="720" w:firstLine="0"/>
        <w:jc w:val="both"/>
        <w:rPr/>
      </w:pPr>
      <w:r w:rsidDel="00000000" w:rsidR="00000000" w:rsidRPr="00000000">
        <w:rPr>
          <w:rtl w:val="0"/>
        </w:rPr>
        <w:t xml:space="preserve">In the scenario encoded here, the stanza bearing the attribute @n with value “272” finds no explicit reference in the dependent text, since the latter openly comments only on &lt;lg n=“273”&gt;. However, the editor feels that the dependent text silently comments on &lt;lg n=“272”&gt; and wants to mark this up. The same structure could also be used if the dependent text openly comments on stanza 272 but does so only after stanza 273 has been quoted.</w:t>
      </w:r>
    </w:p>
    <w:p w:rsidR="00000000" w:rsidDel="00000000" w:rsidP="00000000" w:rsidRDefault="00000000" w:rsidRPr="00000000" w14:paraId="00000464">
      <w:pPr>
        <w:pageBreakBefore w:val="0"/>
        <w:jc w:val="both"/>
        <w:rPr/>
      </w:pPr>
      <w:r w:rsidDel="00000000" w:rsidR="00000000" w:rsidRPr="00000000">
        <w:rPr>
          <w:rtl w:val="0"/>
        </w:rPr>
      </w:r>
    </w:p>
    <w:p w:rsidR="00000000" w:rsidDel="00000000" w:rsidP="00000000" w:rsidRDefault="00000000" w:rsidRPr="00000000" w14:paraId="00000465">
      <w:pPr>
        <w:pageBreakBefore w:val="0"/>
        <w:numPr>
          <w:ilvl w:val="0"/>
          <w:numId w:val="19"/>
        </w:numPr>
        <w:ind w:left="720" w:hanging="360"/>
        <w:jc w:val="both"/>
      </w:pPr>
      <w:r w:rsidDel="00000000" w:rsidR="00000000" w:rsidRPr="00000000">
        <w:rPr>
          <w:rtl w:val="0"/>
        </w:rPr>
        <w:t xml:space="preserve">Reserving a separate &lt;div&gt; for every segment of base text, regardless of whether any dependent text is given. This scenario might be adopted if the editor believes that the dependent text intentionally does not comment on a stanza. </w:t>
      </w:r>
    </w:p>
    <w:p w:rsidR="00000000" w:rsidDel="00000000" w:rsidP="00000000" w:rsidRDefault="00000000" w:rsidRPr="00000000" w14:paraId="00000466">
      <w:pPr>
        <w:pageBreakBefore w:val="0"/>
        <w:ind w:left="720" w:firstLine="0"/>
        <w:jc w:val="both"/>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6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rPr>
                <w:color w:val="000096"/>
                <w:sz w:val="18"/>
                <w:szCs w:val="18"/>
              </w:rPr>
            </w:pPr>
            <w:r w:rsidDel="00000000" w:rsidR="00000000" w:rsidRPr="00000000">
              <w:rPr>
                <w:color w:val="000096"/>
                <w:sz w:val="18"/>
                <w:szCs w:val="18"/>
                <w:rtl w:val="0"/>
              </w:rPr>
              <w:t xml:space="preserve">     &lt;div</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w:t>
            </w:r>
            <w:r w:rsidDel="00000000" w:rsidR="00000000" w:rsidRPr="00000000">
              <w:rPr>
                <w:color w:val="000096"/>
                <w:sz w:val="18"/>
                <w:szCs w:val="18"/>
                <w:rtl w:val="0"/>
              </w:rPr>
              <w:t xml:space="preserve">&gt;</w:t>
            </w:r>
          </w:p>
          <w:p w:rsidR="00000000" w:rsidDel="00000000" w:rsidP="00000000" w:rsidRDefault="00000000" w:rsidRPr="00000000" w14:paraId="00000469">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6A">
            <w:pPr>
              <w:widowControl w:val="0"/>
              <w:rPr>
                <w:color w:val="006400"/>
                <w:sz w:val="18"/>
                <w:szCs w:val="18"/>
              </w:rPr>
            </w:pPr>
            <w:r w:rsidDel="00000000" w:rsidR="00000000" w:rsidRPr="00000000">
              <w:rPr>
                <w:color w:val="000096"/>
                <w:sz w:val="18"/>
                <w:szCs w:val="18"/>
                <w:rtl w:val="0"/>
              </w:rPr>
              <w:t xml:space="preserve">               </w:t>
            </w:r>
            <w:r w:rsidDel="00000000" w:rsidR="00000000" w:rsidRPr="00000000">
              <w:rPr>
                <w:color w:val="006400"/>
                <w:sz w:val="18"/>
                <w:szCs w:val="18"/>
                <w:rtl w:val="0"/>
              </w:rPr>
              <w:t xml:space="preserve">&lt;!-- the first &lt;lg&gt; element would be the base text without commentary--&gt;</w:t>
            </w:r>
          </w:p>
          <w:p w:rsidR="00000000" w:rsidDel="00000000" w:rsidP="00000000" w:rsidRDefault="00000000" w:rsidRPr="00000000" w14:paraId="0000046B">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"ID_01.01.01"</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"272"</w:t>
            </w:r>
            <w:r w:rsidDel="00000000" w:rsidR="00000000" w:rsidRPr="00000000">
              <w:rPr>
                <w:color w:val="000096"/>
                <w:sz w:val="18"/>
                <w:szCs w:val="18"/>
                <w:rtl w:val="0"/>
              </w:rPr>
              <w:t xml:space="preserve">&gt;</w:t>
            </w:r>
          </w:p>
          <w:p w:rsidR="00000000" w:rsidDel="00000000" w:rsidP="00000000" w:rsidRDefault="00000000" w:rsidRPr="00000000" w14:paraId="0000046C">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6D">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6E">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6F">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70">
            <w:pPr>
              <w:widowControl w:val="0"/>
              <w:rPr>
                <w:color w:val="000096"/>
                <w:sz w:val="18"/>
                <w:szCs w:val="18"/>
              </w:rPr>
            </w:pPr>
            <w:r w:rsidDel="00000000" w:rsidR="00000000" w:rsidRPr="00000000">
              <w:rPr>
                <w:color w:val="000096"/>
                <w:sz w:val="18"/>
                <w:szCs w:val="18"/>
                <w:rtl w:val="0"/>
              </w:rPr>
              <w:t xml:space="preserve">         &lt;/div&gt;</w:t>
            </w:r>
          </w:p>
          <w:p w:rsidR="00000000" w:rsidDel="00000000" w:rsidP="00000000" w:rsidRDefault="00000000" w:rsidRPr="00000000" w14:paraId="00000471">
            <w:pPr>
              <w:widowControl w:val="0"/>
              <w:rPr>
                <w:color w:val="000096"/>
                <w:sz w:val="18"/>
                <w:szCs w:val="18"/>
              </w:rPr>
            </w:pPr>
            <w:r w:rsidDel="00000000" w:rsidR="00000000" w:rsidRPr="00000000">
              <w:rPr>
                <w:color w:val="000096"/>
                <w:sz w:val="18"/>
                <w:szCs w:val="18"/>
                <w:rtl w:val="0"/>
              </w:rPr>
              <w:t xml:space="preserve">         &lt;div</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w:t>
            </w:r>
            <w:r w:rsidDel="00000000" w:rsidR="00000000" w:rsidRPr="00000000">
              <w:rPr>
                <w:color w:val="000096"/>
                <w:sz w:val="18"/>
                <w:szCs w:val="18"/>
                <w:rtl w:val="0"/>
              </w:rPr>
              <w:t xml:space="preserve">&gt;</w:t>
            </w:r>
          </w:p>
          <w:p w:rsidR="00000000" w:rsidDel="00000000" w:rsidP="00000000" w:rsidRDefault="00000000" w:rsidRPr="00000000" w14:paraId="00000472">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"ID_02.01"</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73">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"ID_02.01.01"</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"273"</w:t>
            </w:r>
            <w:r w:rsidDel="00000000" w:rsidR="00000000" w:rsidRPr="00000000">
              <w:rPr>
                <w:color w:val="000096"/>
                <w:sz w:val="18"/>
                <w:szCs w:val="18"/>
                <w:rtl w:val="0"/>
              </w:rPr>
              <w:t xml:space="preserve">&gt;</w:t>
            </w:r>
          </w:p>
          <w:p w:rsidR="00000000" w:rsidDel="00000000" w:rsidP="00000000" w:rsidRDefault="00000000" w:rsidRPr="00000000" w14:paraId="00000474">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75">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76">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77">
            <w:pPr>
              <w:widowControl w:val="0"/>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478">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479">
            <w:pPr>
              <w:widowControl w:val="0"/>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47A">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7B">
            <w:pPr>
              <w:widowControl w:val="0"/>
              <w:rPr>
                <w:color w:val="000096"/>
                <w:sz w:val="18"/>
                <w:szCs w:val="18"/>
              </w:rPr>
            </w:pPr>
            <w:r w:rsidDel="00000000" w:rsidR="00000000" w:rsidRPr="00000000">
              <w:rPr>
                <w:color w:val="000096"/>
                <w:sz w:val="18"/>
                <w:szCs w:val="18"/>
                <w:rtl w:val="0"/>
              </w:rPr>
              <w:t xml:space="preserve">            &lt;p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"ID_02.02"</w:t>
            </w:r>
            <w:r w:rsidDel="00000000" w:rsidR="00000000" w:rsidRPr="00000000">
              <w:rPr>
                <w:color w:val="000096"/>
                <w:sz w:val="18"/>
                <w:szCs w:val="18"/>
                <w:rtl w:val="0"/>
              </w:rPr>
              <w:t xml:space="preserve">&gt;Dependent text on &lt;ptr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"#ID_02.01.01"</w:t>
            </w:r>
            <w:r w:rsidDel="00000000" w:rsidR="00000000" w:rsidRPr="00000000">
              <w:rPr>
                <w:color w:val="000096"/>
                <w:sz w:val="18"/>
                <w:szCs w:val="18"/>
                <w:rtl w:val="0"/>
              </w:rPr>
              <w:t xml:space="preserve">/&gt; that does not refers to &lt;ptr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"#ID_01.01.01"</w:t>
            </w:r>
            <w:r w:rsidDel="00000000" w:rsidR="00000000" w:rsidRPr="00000000">
              <w:rPr>
                <w:color w:val="000096"/>
                <w:sz w:val="18"/>
                <w:szCs w:val="18"/>
                <w:rtl w:val="0"/>
              </w:rPr>
              <w:t xml:space="preserve">/&gt;</w:t>
            </w:r>
          </w:p>
          <w:p w:rsidR="00000000" w:rsidDel="00000000" w:rsidP="00000000" w:rsidRDefault="00000000" w:rsidRPr="00000000" w14:paraId="0000047C">
            <w:pPr>
              <w:widowControl w:val="0"/>
              <w:rPr>
                <w:color w:val="000096"/>
                <w:sz w:val="18"/>
                <w:szCs w:val="18"/>
              </w:rPr>
            </w:pPr>
            <w:r w:rsidDel="00000000" w:rsidR="00000000" w:rsidRPr="00000000">
              <w:rPr>
                <w:color w:val="000096"/>
                <w:sz w:val="18"/>
                <w:szCs w:val="18"/>
                <w:rtl w:val="0"/>
              </w:rPr>
              <w:t xml:space="preserve">            &lt;/p&gt;</w:t>
            </w:r>
          </w:p>
          <w:p w:rsidR="00000000" w:rsidDel="00000000" w:rsidP="00000000" w:rsidRDefault="00000000" w:rsidRPr="00000000" w14:paraId="0000047D">
            <w:pPr>
              <w:widowControl w:val="0"/>
              <w:rPr>
                <w:color w:val="000096"/>
                <w:sz w:val="18"/>
                <w:szCs w:val="18"/>
              </w:rPr>
            </w:pPr>
            <w:r w:rsidDel="00000000" w:rsidR="00000000" w:rsidRPr="00000000">
              <w:rPr>
                <w:color w:val="000096"/>
                <w:sz w:val="18"/>
                <w:szCs w:val="18"/>
                <w:rtl w:val="0"/>
              </w:rPr>
              <w:t xml:space="preserve">         &lt;/div&gt;</w:t>
            </w:r>
          </w:p>
        </w:tc>
      </w:tr>
    </w:tbl>
    <w:p w:rsidR="00000000" w:rsidDel="00000000" w:rsidP="00000000" w:rsidRDefault="00000000" w:rsidRPr="00000000" w14:paraId="0000047E">
      <w:pPr>
        <w:pageBreakBefore w:val="0"/>
        <w:jc w:val="both"/>
        <w:rPr/>
      </w:pPr>
      <w:r w:rsidDel="00000000" w:rsidR="00000000" w:rsidRPr="00000000">
        <w:rPr>
          <w:rtl w:val="0"/>
        </w:rPr>
      </w:r>
    </w:p>
    <w:p w:rsidR="00000000" w:rsidDel="00000000" w:rsidP="00000000" w:rsidRDefault="00000000" w:rsidRPr="00000000" w14:paraId="0000047F">
      <w:pPr>
        <w:pageBreakBefore w:val="0"/>
        <w:jc w:val="both"/>
        <w:rPr/>
      </w:pPr>
      <w:r w:rsidDel="00000000" w:rsidR="00000000" w:rsidRPr="00000000">
        <w:rPr>
          <w:rtl w:val="0"/>
        </w:rPr>
        <w:t xml:space="preserve">Solution (2) tends to emphasize the absence of dependent text on a given stanza, while solution (1) tends to dissimulate it. </w:t>
      </w:r>
    </w:p>
    <w:p w:rsidR="00000000" w:rsidDel="00000000" w:rsidP="00000000" w:rsidRDefault="00000000" w:rsidRPr="00000000" w14:paraId="00000480">
      <w:pPr>
        <w:pStyle w:val="Heading2"/>
        <w:pageBreakBefore w:val="0"/>
        <w:jc w:val="both"/>
        <w:rPr/>
      </w:pPr>
      <w:bookmarkStart w:colFirst="0" w:colLast="0" w:name="_fz0wlzub2jwa" w:id="55"/>
      <w:bookmarkEnd w:id="55"/>
      <w:r w:rsidDel="00000000" w:rsidR="00000000" w:rsidRPr="00000000">
        <w:rPr>
          <w:rtl w:val="0"/>
        </w:rPr>
        <w:t xml:space="preserve">Dependent text without base text</w:t>
      </w:r>
    </w:p>
    <w:p w:rsidR="00000000" w:rsidDel="00000000" w:rsidP="00000000" w:rsidRDefault="00000000" w:rsidRPr="00000000" w14:paraId="00000481">
      <w:pPr>
        <w:pageBreakBefore w:val="0"/>
        <w:jc w:val="both"/>
        <w:rPr/>
      </w:pPr>
      <w:r w:rsidDel="00000000" w:rsidR="00000000" w:rsidRPr="00000000">
        <w:rPr>
          <w:rtl w:val="0"/>
        </w:rPr>
        <w:t xml:space="preserve">Some parts of the dependent text may not correspond to any particular section of the base text, as happens with introductory material or commentarial digressions. The same solutions that we have presented in the previous paragraph (§</w:t>
      </w:r>
      <w:hyperlink w:anchor="_x2g5nfv4gn3">
        <w:r w:rsidDel="00000000" w:rsidR="00000000" w:rsidRPr="00000000">
          <w:rPr>
            <w:color w:val="1155cc"/>
            <w:u w:val="single"/>
            <w:rtl w:val="0"/>
          </w:rPr>
          <w:t xml:space="preserve">Base text without dependent text</w:t>
        </w:r>
      </w:hyperlink>
      <w:r w:rsidDel="00000000" w:rsidR="00000000" w:rsidRPr="00000000">
        <w:rPr>
          <w:rtl w:val="0"/>
        </w:rPr>
        <w:t xml:space="preserve">) can be used to encode such scenarios.</w:t>
      </w:r>
    </w:p>
    <w:p w:rsidR="00000000" w:rsidDel="00000000" w:rsidP="00000000" w:rsidRDefault="00000000" w:rsidRPr="00000000" w14:paraId="00000482">
      <w:pPr>
        <w:pageBreakBefore w:val="0"/>
        <w:jc w:val="both"/>
        <w:rPr/>
      </w:pPr>
      <w:r w:rsidDel="00000000" w:rsidR="00000000" w:rsidRPr="00000000">
        <w:rPr>
          <w:rtl w:val="0"/>
        </w:rPr>
      </w:r>
    </w:p>
    <w:p w:rsidR="00000000" w:rsidDel="00000000" w:rsidP="00000000" w:rsidRDefault="00000000" w:rsidRPr="00000000" w14:paraId="00000483">
      <w:pPr>
        <w:pageBreakBefore w:val="0"/>
        <w:numPr>
          <w:ilvl w:val="0"/>
          <w:numId w:val="15"/>
        </w:numPr>
        <w:ind w:left="720" w:hanging="360"/>
        <w:jc w:val="both"/>
      </w:pPr>
      <w:r w:rsidDel="00000000" w:rsidR="00000000" w:rsidRPr="00000000">
        <w:rPr>
          <w:rtl w:val="0"/>
        </w:rPr>
        <w:t xml:space="preserve">If you decide that the subject is connected in some way to the preceding enclosing &lt;div&gt;, as in the case of digressions, then you can include the dependent text within that &lt;div&gt;, after the base text and the corresponding commentary with its own structural tags. </w:t>
      </w:r>
    </w:p>
    <w:p w:rsidR="00000000" w:rsidDel="00000000" w:rsidP="00000000" w:rsidRDefault="00000000" w:rsidRPr="00000000" w14:paraId="00000484">
      <w:pPr>
        <w:pageBreakBefore w:val="0"/>
        <w:jc w:val="both"/>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8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"31"</w:t>
            </w:r>
            <w:r w:rsidDel="00000000" w:rsidR="00000000" w:rsidRPr="00000000">
              <w:rPr>
                <w:color w:val="000096"/>
                <w:sz w:val="18"/>
                <w:szCs w:val="18"/>
                <w:rtl w:val="0"/>
              </w:rPr>
              <w:t xml:space="preserve">&gt;</w:t>
            </w:r>
          </w:p>
          <w:p w:rsidR="00000000" w:rsidDel="00000000" w:rsidP="00000000" w:rsidRDefault="00000000" w:rsidRPr="00000000" w14:paraId="00000487">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88">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"31"</w:t>
            </w:r>
            <w:r w:rsidDel="00000000" w:rsidR="00000000" w:rsidRPr="00000000">
              <w:rPr>
                <w:color w:val="000096"/>
                <w:sz w:val="18"/>
                <w:szCs w:val="18"/>
                <w:rtl w:val="0"/>
              </w:rPr>
              <w:t xml:space="preserve">&gt;</w:t>
            </w:r>
          </w:p>
          <w:p w:rsidR="00000000" w:rsidDel="00000000" w:rsidP="00000000" w:rsidRDefault="00000000" w:rsidRPr="00000000" w14:paraId="00000489">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8A">
            <w:pPr>
              <w:widowControl w:val="0"/>
              <w:rPr>
                <w:color w:val="000096"/>
                <w:sz w:val="18"/>
                <w:szCs w:val="18"/>
              </w:rPr>
            </w:pPr>
            <w:r w:rsidDel="00000000" w:rsidR="00000000" w:rsidRPr="00000000">
              <w:rPr>
                <w:color w:val="000096"/>
                <w:sz w:val="18"/>
                <w:szCs w:val="18"/>
                <w:rtl w:val="0"/>
              </w:rPr>
              <w:t xml:space="preserve">                &lt;l&gt;verse line&lt;/l&gt;</w:t>
            </w:r>
          </w:p>
          <w:p w:rsidR="00000000" w:rsidDel="00000000" w:rsidP="00000000" w:rsidRDefault="00000000" w:rsidRPr="00000000" w14:paraId="0000048B">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8C">
            <w:pPr>
              <w:widowControl w:val="0"/>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48D">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48E">
            <w:pPr>
              <w:widowControl w:val="0"/>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48F">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90">
            <w:pPr>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Dependent text related to the preceding p of base text</w:t>
            </w:r>
            <w:r w:rsidDel="00000000" w:rsidR="00000000" w:rsidRPr="00000000">
              <w:rPr>
                <w:color w:val="000096"/>
                <w:sz w:val="18"/>
                <w:szCs w:val="18"/>
                <w:rtl w:val="0"/>
              </w:rPr>
              <w:t xml:space="preserve">.&lt;/p&gt;</w:t>
            </w:r>
          </w:p>
          <w:p w:rsidR="00000000" w:rsidDel="00000000" w:rsidP="00000000" w:rsidRDefault="00000000" w:rsidRPr="00000000" w14:paraId="00000491">
            <w:pPr>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Further dependent text that doesn't correspond to the preceding p of base text.</w:t>
            </w:r>
            <w:r w:rsidDel="00000000" w:rsidR="00000000" w:rsidRPr="00000000">
              <w:rPr>
                <w:color w:val="000096"/>
                <w:sz w:val="18"/>
                <w:szCs w:val="18"/>
                <w:rtl w:val="0"/>
              </w:rPr>
              <w:t xml:space="preserve">&lt;/p&gt;</w:t>
            </w:r>
          </w:p>
          <w:p w:rsidR="00000000" w:rsidDel="00000000" w:rsidP="00000000" w:rsidRDefault="00000000" w:rsidRPr="00000000" w14:paraId="00000492">
            <w:pPr>
              <w:widowControl w:val="0"/>
              <w:rPr>
                <w:color w:val="000096"/>
                <w:sz w:val="18"/>
                <w:szCs w:val="18"/>
              </w:rPr>
            </w:pPr>
            <w:r w:rsidDel="00000000" w:rsidR="00000000" w:rsidRPr="00000000">
              <w:rPr>
                <w:color w:val="000096"/>
                <w:sz w:val="18"/>
                <w:szCs w:val="18"/>
                <w:rtl w:val="0"/>
              </w:rPr>
              <w:t xml:space="preserve">    &lt;/div&gt;</w:t>
            </w:r>
          </w:p>
        </w:tc>
      </w:tr>
    </w:tbl>
    <w:p w:rsidR="00000000" w:rsidDel="00000000" w:rsidP="00000000" w:rsidRDefault="00000000" w:rsidRPr="00000000" w14:paraId="00000493">
      <w:pPr>
        <w:pageBreakBefore w:val="0"/>
        <w:jc w:val="both"/>
        <w:rPr/>
      </w:pPr>
      <w:r w:rsidDel="00000000" w:rsidR="00000000" w:rsidRPr="00000000">
        <w:rPr>
          <w:rtl w:val="0"/>
        </w:rPr>
      </w:r>
    </w:p>
    <w:p w:rsidR="00000000" w:rsidDel="00000000" w:rsidP="00000000" w:rsidRDefault="00000000" w:rsidRPr="00000000" w14:paraId="00000494">
      <w:pPr>
        <w:pageBreakBefore w:val="0"/>
        <w:numPr>
          <w:ilvl w:val="0"/>
          <w:numId w:val="15"/>
        </w:numPr>
        <w:ind w:left="720" w:hanging="360"/>
        <w:jc w:val="both"/>
      </w:pPr>
      <w:r w:rsidDel="00000000" w:rsidR="00000000" w:rsidRPr="00000000">
        <w:rPr>
          <w:rtl w:val="0"/>
        </w:rPr>
        <w:t xml:space="preserve">If, however, you reckon that the text is too unconnected from the previous enclosing &lt;div&gt;, you can open a separate &lt;div&gt; to enclose this segment of dependent text on its own.</w:t>
      </w:r>
    </w:p>
    <w:p w:rsidR="00000000" w:rsidDel="00000000" w:rsidP="00000000" w:rsidRDefault="00000000" w:rsidRPr="00000000" w14:paraId="00000495">
      <w:pPr>
        <w:pageBreakBefore w:val="0"/>
        <w:jc w:val="both"/>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9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"31"</w:t>
            </w:r>
            <w:r w:rsidDel="00000000" w:rsidR="00000000" w:rsidRPr="00000000">
              <w:rPr>
                <w:color w:val="000096"/>
                <w:sz w:val="18"/>
                <w:szCs w:val="18"/>
                <w:rtl w:val="0"/>
              </w:rPr>
              <w:t xml:space="preserve">&gt;</w:t>
            </w:r>
          </w:p>
          <w:p w:rsidR="00000000" w:rsidDel="00000000" w:rsidP="00000000" w:rsidRDefault="00000000" w:rsidRPr="00000000" w14:paraId="00000498">
            <w:pPr>
              <w:widowControl w:val="0"/>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499">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"31"</w:t>
            </w:r>
            <w:r w:rsidDel="00000000" w:rsidR="00000000" w:rsidRPr="00000000">
              <w:rPr>
                <w:color w:val="000096"/>
                <w:sz w:val="18"/>
                <w:szCs w:val="18"/>
                <w:rtl w:val="0"/>
              </w:rPr>
              <w:t xml:space="preserve">&gt;</w:t>
            </w:r>
          </w:p>
          <w:p w:rsidR="00000000" w:rsidDel="00000000" w:rsidP="00000000" w:rsidRDefault="00000000" w:rsidRPr="00000000" w14:paraId="0000049A">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&gt;verse line&lt;/l&gt;</w:t>
            </w:r>
          </w:p>
          <w:p w:rsidR="00000000" w:rsidDel="00000000" w:rsidP="00000000" w:rsidRDefault="00000000" w:rsidRPr="00000000" w14:paraId="0000049B">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&gt;verse line&lt;/l&gt;</w:t>
            </w:r>
          </w:p>
          <w:p w:rsidR="00000000" w:rsidDel="00000000" w:rsidP="00000000" w:rsidRDefault="00000000" w:rsidRPr="00000000" w14:paraId="0000049C">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49D">
            <w:pPr>
              <w:widowControl w:val="0"/>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49E">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49F">
            <w:pPr>
              <w:widowControl w:val="0"/>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4A0">
            <w:pPr>
              <w:widowControl w:val="0"/>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4A1">
            <w:pPr>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Dependent text related to the preceding p of base text.</w:t>
            </w:r>
            <w:r w:rsidDel="00000000" w:rsidR="00000000" w:rsidRPr="00000000">
              <w:rPr>
                <w:color w:val="000096"/>
                <w:sz w:val="18"/>
                <w:szCs w:val="18"/>
                <w:rtl w:val="0"/>
              </w:rPr>
              <w:t xml:space="preserve">&lt;/p&gt;</w:t>
            </w:r>
          </w:p>
          <w:p w:rsidR="00000000" w:rsidDel="00000000" w:rsidP="00000000" w:rsidRDefault="00000000" w:rsidRPr="00000000" w14:paraId="000004A2">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A3">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"32"</w:t>
            </w:r>
            <w:r w:rsidDel="00000000" w:rsidR="00000000" w:rsidRPr="00000000">
              <w:rPr>
                <w:color w:val="000096"/>
                <w:sz w:val="18"/>
                <w:szCs w:val="18"/>
                <w:rtl w:val="0"/>
              </w:rPr>
              <w:t xml:space="preserve">&gt;</w:t>
            </w:r>
          </w:p>
          <w:p w:rsidR="00000000" w:rsidDel="00000000" w:rsidP="00000000" w:rsidRDefault="00000000" w:rsidRPr="00000000" w14:paraId="000004A4">
            <w:pPr>
              <w:widowControl w:val="0"/>
              <w:rPr>
                <w:color w:val="000096"/>
                <w:sz w:val="18"/>
                <w:szCs w:val="18"/>
              </w:rPr>
            </w:pPr>
            <w:r w:rsidDel="00000000" w:rsidR="00000000" w:rsidRPr="00000000">
              <w:rPr>
                <w:color w:val="000096"/>
                <w:sz w:val="18"/>
                <w:szCs w:val="18"/>
                <w:rtl w:val="0"/>
              </w:rPr>
              <w:t xml:space="preserve">        &lt;p&gt;</w:t>
            </w:r>
            <w:r w:rsidDel="00000000" w:rsidR="00000000" w:rsidRPr="00000000">
              <w:rPr>
                <w:sz w:val="18"/>
                <w:szCs w:val="18"/>
                <w:rtl w:val="0"/>
              </w:rPr>
              <w:t xml:space="preserve">Further dependent text that doesn't correspond to the preceding p of base text.</w:t>
            </w:r>
            <w:r w:rsidDel="00000000" w:rsidR="00000000" w:rsidRPr="00000000">
              <w:rPr>
                <w:color w:val="000096"/>
                <w:sz w:val="18"/>
                <w:szCs w:val="18"/>
                <w:rtl w:val="0"/>
              </w:rPr>
              <w:t xml:space="preserve">&lt;/p&gt;</w:t>
            </w:r>
          </w:p>
          <w:p w:rsidR="00000000" w:rsidDel="00000000" w:rsidP="00000000" w:rsidRDefault="00000000" w:rsidRPr="00000000" w14:paraId="000004A5">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A6">
      <w:pPr>
        <w:pageBreakBefore w:val="0"/>
        <w:spacing w:line="240" w:lineRule="auto"/>
        <w:jc w:val="both"/>
        <w:rPr/>
      </w:pPr>
      <w:r w:rsidDel="00000000" w:rsidR="00000000" w:rsidRPr="00000000">
        <w:rPr>
          <w:rtl w:val="0"/>
        </w:rPr>
      </w:r>
    </w:p>
    <w:p w:rsidR="00000000" w:rsidDel="00000000" w:rsidP="00000000" w:rsidRDefault="00000000" w:rsidRPr="00000000" w14:paraId="000004A7">
      <w:pPr>
        <w:pageBreakBefore w:val="0"/>
        <w:jc w:val="both"/>
        <w:rPr/>
      </w:pPr>
      <w:r w:rsidDel="00000000" w:rsidR="00000000" w:rsidRPr="00000000">
        <w:rPr>
          <w:rtl w:val="0"/>
        </w:rPr>
        <w:t xml:space="preserve">Note that introductory materials are always expected to form their own &lt;div&gt;. The best encoding solution is left to you and depends on your text's intrinsic structure. In case of doubt, we recommend the second solution, as it is less ambiguous.</w:t>
      </w:r>
    </w:p>
    <w:p w:rsidR="00000000" w:rsidDel="00000000" w:rsidP="00000000" w:rsidRDefault="00000000" w:rsidRPr="00000000" w14:paraId="000004A8">
      <w:pPr>
        <w:pageBreakBefore w:val="0"/>
        <w:jc w:val="both"/>
        <w:rPr/>
      </w:pPr>
      <w:r w:rsidDel="00000000" w:rsidR="00000000" w:rsidRPr="00000000">
        <w:rPr>
          <w:rtl w:val="0"/>
        </w:rPr>
      </w:r>
    </w:p>
    <w:p w:rsidR="00000000" w:rsidDel="00000000" w:rsidP="00000000" w:rsidRDefault="00000000" w:rsidRPr="00000000" w14:paraId="000004A9">
      <w:pPr>
        <w:pStyle w:val="Heading2"/>
        <w:pageBreakBefore w:val="0"/>
        <w:jc w:val="both"/>
        <w:rPr/>
      </w:pPr>
      <w:bookmarkStart w:colFirst="0" w:colLast="0" w:name="_i4j065f2sjfi" w:id="56"/>
      <w:bookmarkEnd w:id="56"/>
      <w:r w:rsidDel="00000000" w:rsidR="00000000" w:rsidRPr="00000000">
        <w:rPr>
          <w:rtl w:val="0"/>
        </w:rPr>
        <w:t xml:space="preserve">Base text reconstructible from dependent text</w:t>
      </w:r>
      <w:r w:rsidDel="00000000" w:rsidR="00000000" w:rsidRPr="00000000">
        <w:rPr>
          <w:rtl w:val="0"/>
        </w:rPr>
      </w:r>
    </w:p>
    <w:p w:rsidR="00000000" w:rsidDel="00000000" w:rsidP="00000000" w:rsidRDefault="00000000" w:rsidRPr="00000000" w14:paraId="000004AA">
      <w:pPr>
        <w:pageBreakBefore w:val="0"/>
        <w:spacing w:line="240" w:lineRule="auto"/>
        <w:jc w:val="both"/>
        <w:rPr/>
      </w:pPr>
      <w:r w:rsidDel="00000000" w:rsidR="00000000" w:rsidRPr="00000000">
        <w:rPr>
          <w:rtl w:val="0"/>
        </w:rPr>
        <w:t xml:space="preserve">It might happen that the text you are editing does not transmit a base text as such, but rather contains parts of it embedded within the dependent text. However, there might be enough constituent elements of the base text within the dependent text to allow a reconstruction of the base text itself. If such a reconstruction is among your research goals, your encoding should follow the model introduced here.</w:t>
      </w:r>
    </w:p>
    <w:p w:rsidR="00000000" w:rsidDel="00000000" w:rsidP="00000000" w:rsidRDefault="00000000" w:rsidRPr="00000000" w14:paraId="000004AB">
      <w:pPr>
        <w:pageBreakBefore w:val="0"/>
        <w:spacing w:line="240" w:lineRule="auto"/>
        <w:jc w:val="both"/>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A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pageBreakBefore w:val="0"/>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A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4A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000096"/>
                <w:sz w:val="18"/>
                <w:szCs w:val="18"/>
                <w:rtl w:val="0"/>
              </w:rPr>
              <w:t xml:space="preserve">&gt;</w:t>
            </w:r>
          </w:p>
          <w:p w:rsidR="00000000" w:rsidDel="00000000" w:rsidP="00000000" w:rsidRDefault="00000000" w:rsidRPr="00000000" w14:paraId="000004B0">
            <w:pPr>
              <w:pageBreakBefore w:val="0"/>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"ID_02.27c"</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"#ID_02.27b"</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"#ID_02.27d"</w:t>
            </w:r>
            <w:r w:rsidDel="00000000" w:rsidR="00000000" w:rsidRPr="00000000">
              <w:rPr>
                <w:color w:val="000096"/>
                <w:sz w:val="18"/>
                <w:szCs w:val="18"/>
                <w:rtl w:val="0"/>
              </w:rPr>
              <w:t xml:space="preserve">&gt;</w:t>
            </w:r>
            <w:r w:rsidDel="00000000" w:rsidR="00000000" w:rsidRPr="00000000">
              <w:rPr>
                <w:sz w:val="18"/>
                <w:szCs w:val="18"/>
                <w:rtl w:val="0"/>
              </w:rPr>
              <w:t xml:space="preserve">Some base text in prose.</w:t>
            </w:r>
            <w:r w:rsidDel="00000000" w:rsidR="00000000" w:rsidRPr="00000000">
              <w:rPr>
                <w:color w:val="000096"/>
                <w:sz w:val="18"/>
                <w:szCs w:val="18"/>
                <w:rtl w:val="0"/>
              </w:rPr>
              <w:t xml:space="preserve">&lt;/p&gt;</w:t>
            </w:r>
            <w:r w:rsidDel="00000000" w:rsidR="00000000" w:rsidRPr="00000000">
              <w:rPr>
                <w:sz w:val="18"/>
                <w:szCs w:val="18"/>
                <w:rtl w:val="0"/>
              </w:rPr>
              <w:t xml:space="preserve">       </w:t>
            </w:r>
          </w:p>
          <w:p w:rsidR="00000000" w:rsidDel="00000000" w:rsidP="00000000" w:rsidRDefault="00000000" w:rsidRPr="00000000" w14:paraId="000004B1">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4B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Some dependent text.</w:t>
            </w:r>
            <w:r w:rsidDel="00000000" w:rsidR="00000000" w:rsidRPr="00000000">
              <w:rPr>
                <w:color w:val="000096"/>
                <w:sz w:val="18"/>
                <w:szCs w:val="18"/>
                <w:rtl w:val="0"/>
              </w:rPr>
              <w:t xml:space="preserve">&lt;/p&gt;</w:t>
            </w:r>
          </w:p>
          <w:p w:rsidR="00000000" w:rsidDel="00000000" w:rsidP="00000000" w:rsidRDefault="00000000" w:rsidRPr="00000000" w14:paraId="000004B3">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4B4">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4B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000096"/>
                <w:sz w:val="18"/>
                <w:szCs w:val="18"/>
                <w:rtl w:val="0"/>
              </w:rPr>
              <w:t xml:space="preserve">&gt;</w:t>
            </w:r>
          </w:p>
          <w:p w:rsidR="00000000" w:rsidDel="00000000" w:rsidP="00000000" w:rsidRDefault="00000000" w:rsidRPr="00000000" w14:paraId="000004B6">
            <w:pPr>
              <w:pageBreakBefore w:val="0"/>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"ID_02.27d"</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"#ID_02.27c"</w:t>
            </w:r>
            <w:r w:rsidDel="00000000" w:rsidR="00000000" w:rsidRPr="00000000">
              <w:rPr>
                <w:color w:val="000096"/>
                <w:sz w:val="18"/>
                <w:szCs w:val="18"/>
                <w:rtl w:val="0"/>
              </w:rPr>
              <w:t xml:space="preserve">&gt;</w:t>
            </w:r>
            <w:r w:rsidDel="00000000" w:rsidR="00000000" w:rsidRPr="00000000">
              <w:rPr>
                <w:sz w:val="18"/>
                <w:szCs w:val="18"/>
                <w:rtl w:val="0"/>
              </w:rPr>
              <w:t xml:space="preserve">Some base text in prose</w:t>
            </w:r>
            <w:r w:rsidDel="00000000" w:rsidR="00000000" w:rsidRPr="00000000">
              <w:rPr>
                <w:color w:val="000096"/>
                <w:sz w:val="18"/>
                <w:szCs w:val="18"/>
                <w:rtl w:val="0"/>
              </w:rPr>
              <w:t xml:space="preserve">&lt;/p&gt;</w:t>
            </w:r>
            <w:r w:rsidDel="00000000" w:rsidR="00000000" w:rsidRPr="00000000">
              <w:rPr>
                <w:sz w:val="18"/>
                <w:szCs w:val="18"/>
                <w:rtl w:val="0"/>
              </w:rPr>
              <w:t xml:space="preserve">       </w:t>
            </w:r>
          </w:p>
          <w:p w:rsidR="00000000" w:rsidDel="00000000" w:rsidP="00000000" w:rsidRDefault="00000000" w:rsidRPr="00000000" w14:paraId="000004B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4B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Some dependent text.</w:t>
            </w:r>
            <w:r w:rsidDel="00000000" w:rsidR="00000000" w:rsidRPr="00000000">
              <w:rPr>
                <w:color w:val="000096"/>
                <w:sz w:val="18"/>
                <w:szCs w:val="18"/>
                <w:rtl w:val="0"/>
              </w:rPr>
              <w:t xml:space="preserve">&lt;/p&gt;</w:t>
            </w:r>
          </w:p>
          <w:p w:rsidR="00000000" w:rsidDel="00000000" w:rsidP="00000000" w:rsidRDefault="00000000" w:rsidRPr="00000000" w14:paraId="000004B9">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4BA">
            <w:pPr>
              <w:pageBreakBefore w:val="0"/>
              <w:widowControl w:val="0"/>
              <w:rPr>
                <w:sz w:val="20"/>
                <w:szCs w:val="20"/>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4BB">
      <w:pPr>
        <w:pageBreakBefore w:val="0"/>
        <w:spacing w:line="240" w:lineRule="auto"/>
        <w:jc w:val="both"/>
        <w:rPr/>
      </w:pPr>
      <w:r w:rsidDel="00000000" w:rsidR="00000000" w:rsidRPr="00000000">
        <w:rPr>
          <w:rtl w:val="0"/>
        </w:rPr>
      </w:r>
    </w:p>
    <w:p w:rsidR="00000000" w:rsidDel="00000000" w:rsidP="00000000" w:rsidRDefault="00000000" w:rsidRPr="00000000" w14:paraId="000004BC">
      <w:pPr>
        <w:pageBreakBefore w:val="0"/>
        <w:spacing w:line="240" w:lineRule="auto"/>
        <w:jc w:val="both"/>
        <w:rPr/>
      </w:pPr>
      <w:r w:rsidDel="00000000" w:rsidR="00000000" w:rsidRPr="00000000">
        <w:rPr>
          <w:rtl w:val="0"/>
        </w:rPr>
        <w:t xml:space="preserve">The above scenario presents a main &lt;div&gt; (to which the attributes @type and @n can be added as needed), then divided into subsections, with a &lt;div type="section"&gt; for each pair consisting of base text and commentary. The internal organization of the &lt;div type="section"&gt; follows the model established in §</w:t>
      </w:r>
      <w:hyperlink w:anchor="_bpd6drpywlfs">
        <w:r w:rsidDel="00000000" w:rsidR="00000000" w:rsidRPr="00000000">
          <w:rPr>
            <w:color w:val="1155cc"/>
            <w:u w:val="single"/>
            <w:rtl w:val="0"/>
          </w:rPr>
          <w:t xml:space="preserve">Dependent text matching exactly the base text</w:t>
        </w:r>
      </w:hyperlink>
      <w:r w:rsidDel="00000000" w:rsidR="00000000" w:rsidRPr="00000000">
        <w:rPr>
          <w:rtl w:val="0"/>
        </w:rPr>
        <w:t xml:space="preserve">. </w:t>
      </w:r>
      <w:r w:rsidDel="00000000" w:rsidR="00000000" w:rsidRPr="00000000">
        <w:rPr>
          <w:rtl w:val="0"/>
        </w:rPr>
        <w:t xml:space="preserve">The value "section" is just a proposition; in the scenario presented in the next section, </w:t>
      </w:r>
      <w:r w:rsidDel="00000000" w:rsidR="00000000" w:rsidRPr="00000000">
        <w:rPr>
          <w:rtl w:val="0"/>
        </w:rPr>
        <w:t xml:space="preserve">we imagine that </w:t>
      </w:r>
      <w:r w:rsidDel="00000000" w:rsidR="00000000" w:rsidRPr="00000000">
        <w:rPr>
          <w:rtl w:val="0"/>
        </w:rPr>
        <w:t xml:space="preserve">using "group" will make more sense for the encoder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Anyhow, feel free to contact the XML-TEI Data Manager to suggest new values. </w:t>
      </w:r>
    </w:p>
    <w:p w:rsidR="00000000" w:rsidDel="00000000" w:rsidP="00000000" w:rsidRDefault="00000000" w:rsidRPr="00000000" w14:paraId="000004BD">
      <w:pPr>
        <w:pageBreakBefore w:val="0"/>
        <w:spacing w:line="240" w:lineRule="auto"/>
        <w:ind w:firstLine="720"/>
        <w:jc w:val="both"/>
        <w:rPr/>
      </w:pPr>
      <w:r w:rsidDel="00000000" w:rsidR="00000000" w:rsidRPr="00000000">
        <w:rPr>
          <w:rtl w:val="0"/>
        </w:rPr>
        <w:t xml:space="preserve">If you opt for this encoding strategy in order to reconstruct a base text that is fragmented between sections, it must be rebuilt by linking each part together. Specific models depending on whether you are dealing with dependent prose or dependent stanza are introduced below. </w:t>
      </w:r>
    </w:p>
    <w:p w:rsidR="00000000" w:rsidDel="00000000" w:rsidP="00000000" w:rsidRDefault="00000000" w:rsidRPr="00000000" w14:paraId="000004BE">
      <w:pPr>
        <w:pageBreakBefore w:val="0"/>
        <w:spacing w:line="240" w:lineRule="auto"/>
        <w:jc w:val="both"/>
        <w:rPr/>
      </w:pPr>
      <w:r w:rsidDel="00000000" w:rsidR="00000000" w:rsidRPr="00000000">
        <w:rPr>
          <w:rtl w:val="0"/>
        </w:rPr>
      </w:r>
    </w:p>
    <w:p w:rsidR="00000000" w:rsidDel="00000000" w:rsidP="00000000" w:rsidRDefault="00000000" w:rsidRPr="00000000" w14:paraId="000004BF">
      <w:pPr>
        <w:pStyle w:val="Heading3"/>
        <w:pageBreakBefore w:val="0"/>
        <w:spacing w:after="240" w:before="240" w:lineRule="auto"/>
        <w:rPr/>
      </w:pPr>
      <w:bookmarkStart w:colFirst="0" w:colLast="0" w:name="_9csl522z3t9l" w:id="57"/>
      <w:bookmarkEnd w:id="57"/>
      <w:r w:rsidDel="00000000" w:rsidR="00000000" w:rsidRPr="00000000">
        <w:rPr>
          <w:rtl w:val="0"/>
        </w:rPr>
        <w:t xml:space="preserve">P</w:t>
      </w:r>
      <w:r w:rsidDel="00000000" w:rsidR="00000000" w:rsidRPr="00000000">
        <w:rPr>
          <w:rtl w:val="0"/>
        </w:rPr>
        <w:t xml:space="preserve">rose</w:t>
      </w:r>
      <w:r w:rsidDel="00000000" w:rsidR="00000000" w:rsidRPr="00000000">
        <w:rPr>
          <w:rtl w:val="0"/>
        </w:rPr>
        <w:t xml:space="preserve"> interrupted by dependent prose</w:t>
      </w:r>
      <w:r w:rsidDel="00000000" w:rsidR="00000000" w:rsidRPr="00000000">
        <w:rPr>
          <w:rtl w:val="0"/>
        </w:rPr>
      </w:r>
    </w:p>
    <w:p w:rsidR="00000000" w:rsidDel="00000000" w:rsidP="00000000" w:rsidRDefault="00000000" w:rsidRPr="00000000" w14:paraId="000004C0">
      <w:pPr>
        <w:pageBreakBefore w:val="0"/>
        <w:jc w:val="both"/>
        <w:rPr/>
      </w:pPr>
      <w:r w:rsidDel="00000000" w:rsidR="00000000" w:rsidRPr="00000000">
        <w:rPr>
          <w:rtl w:val="0"/>
        </w:rPr>
        <w:t xml:space="preserve">In case a block of text in prose is transmitted intertwined with (and interrupted by) the prose of a dependent text, it may be desirable to implement a system that will allow for this text to be reconstituted separately. </w:t>
      </w:r>
      <w:r w:rsidDel="00000000" w:rsidR="00000000" w:rsidRPr="00000000">
        <w:rPr>
          <w:rtl w:val="0"/>
        </w:rPr>
      </w:r>
    </w:p>
    <w:p w:rsidR="00000000" w:rsidDel="00000000" w:rsidP="00000000" w:rsidRDefault="00000000" w:rsidRPr="00000000" w14:paraId="000004C1">
      <w:pPr>
        <w:pageBreakBefore w:val="0"/>
        <w:ind w:firstLine="720"/>
        <w:jc w:val="both"/>
        <w:rPr/>
      </w:pPr>
      <w:r w:rsidDel="00000000" w:rsidR="00000000" w:rsidRPr="00000000">
        <w:rPr>
          <w:rtl w:val="0"/>
        </w:rPr>
        <w:t xml:space="preserve">Even a fragmented paragraph should be encoded as such, with the element &lt;p&gt;, rather than using the element &lt;ab&gt;, as long as the reconstructed version can be assimilated at least to one complete sentence. Once each segment has received its XSLT-generated @xml:id, </w:t>
      </w:r>
      <w:r w:rsidDel="00000000" w:rsidR="00000000" w:rsidRPr="00000000">
        <w:rPr>
          <w:rtl w:val="0"/>
        </w:rPr>
        <w:t xml:space="preserve">as explained in </w:t>
      </w:r>
      <w:r w:rsidDel="00000000" w:rsidR="00000000" w:rsidRPr="00000000">
        <w:rPr>
          <w:rtl w:val="0"/>
        </w:rPr>
        <w:t xml:space="preserve"> §</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 you can interlink the segments with the attributes @prev and @next, which clarify the textual segments that precede and follow. Their value should always start with “#” followed by the @xml:id of the segment of prose they point to. This system allows all the parts to be chained together and can, if necessary, be used to reconstitute the base text without interspersal of dependent text.</w:t>
      </w:r>
    </w:p>
    <w:p w:rsidR="00000000" w:rsidDel="00000000" w:rsidP="00000000" w:rsidRDefault="00000000" w:rsidRPr="00000000" w14:paraId="000004C2">
      <w:pPr>
        <w:pageBreakBefore w:val="0"/>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C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"group"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w:t>
            </w:r>
            <w:r w:rsidDel="00000000" w:rsidR="00000000" w:rsidRPr="00000000">
              <w:rPr>
                <w:color w:val="000096"/>
                <w:sz w:val="18"/>
                <w:szCs w:val="18"/>
                <w:rtl w:val="0"/>
              </w:rPr>
              <w:t xml:space="preserve">&gt;</w:t>
            </w:r>
          </w:p>
          <w:p w:rsidR="00000000" w:rsidDel="00000000" w:rsidP="00000000" w:rsidRDefault="00000000" w:rsidRPr="00000000" w14:paraId="000004C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"ID_01.01.01"</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"#ID_01.02.01"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w:t>
            </w:r>
            <w:r w:rsidDel="00000000" w:rsidR="00000000" w:rsidRPr="00000000">
              <w:rPr>
                <w:color w:val="000096"/>
                <w:sz w:val="18"/>
                <w:szCs w:val="18"/>
                <w:rtl w:val="0"/>
              </w:rPr>
              <w:t xml:space="preserve">&gt;</w:t>
            </w:r>
            <w:r w:rsidDel="00000000" w:rsidR="00000000" w:rsidRPr="00000000">
              <w:rPr>
                <w:sz w:val="18"/>
                <w:szCs w:val="18"/>
                <w:rtl w:val="0"/>
              </w:rPr>
              <w:t xml:space="preserve">Some text in prose</w:t>
            </w:r>
            <w:r w:rsidDel="00000000" w:rsidR="00000000" w:rsidRPr="00000000">
              <w:rPr>
                <w:color w:val="000096"/>
                <w:sz w:val="18"/>
                <w:szCs w:val="18"/>
                <w:rtl w:val="0"/>
              </w:rPr>
              <w:t xml:space="preserve">&lt;/p&gt;</w:t>
            </w:r>
          </w:p>
          <w:p w:rsidR="00000000" w:rsidDel="00000000" w:rsidP="00000000" w:rsidRDefault="00000000" w:rsidRPr="00000000" w14:paraId="000004C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"ID_01.01.02"</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C7">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4C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"group"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"ID_01.02"</w:t>
            </w:r>
            <w:r w:rsidDel="00000000" w:rsidR="00000000" w:rsidRPr="00000000">
              <w:rPr>
                <w:color w:val="000096"/>
                <w:sz w:val="18"/>
                <w:szCs w:val="18"/>
                <w:rtl w:val="0"/>
              </w:rPr>
              <w:t xml:space="preserve">&gt;</w:t>
            </w:r>
          </w:p>
          <w:p w:rsidR="00000000" w:rsidDel="00000000" w:rsidP="00000000" w:rsidRDefault="00000000" w:rsidRPr="00000000" w14:paraId="000004C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"ID_01.02.01"</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"#ID_01.01.01"</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"#ID_01.03.01"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Some text in prose</w:t>
            </w:r>
            <w:r w:rsidDel="00000000" w:rsidR="00000000" w:rsidRPr="00000000">
              <w:rPr>
                <w:color w:val="000096"/>
                <w:sz w:val="18"/>
                <w:szCs w:val="18"/>
                <w:rtl w:val="0"/>
              </w:rPr>
              <w:t xml:space="preserve">&lt;/p&gt;</w:t>
            </w:r>
          </w:p>
          <w:p w:rsidR="00000000" w:rsidDel="00000000" w:rsidP="00000000" w:rsidRDefault="00000000" w:rsidRPr="00000000" w14:paraId="000004C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"ID_01.02.02"</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C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4C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"group"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"ID_01.03"</w:t>
            </w:r>
            <w:r w:rsidDel="00000000" w:rsidR="00000000" w:rsidRPr="00000000">
              <w:rPr>
                <w:color w:val="000096"/>
                <w:sz w:val="18"/>
                <w:szCs w:val="18"/>
                <w:rtl w:val="0"/>
              </w:rPr>
              <w:t xml:space="preserve">&gt;</w:t>
            </w:r>
          </w:p>
          <w:p w:rsidR="00000000" w:rsidDel="00000000" w:rsidP="00000000" w:rsidRDefault="00000000" w:rsidRPr="00000000" w14:paraId="000004C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"ID_01.03.01"</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"#ID_01.02.01"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w:t>
            </w:r>
            <w:r w:rsidDel="00000000" w:rsidR="00000000" w:rsidRPr="00000000">
              <w:rPr>
                <w:color w:val="000096"/>
                <w:sz w:val="18"/>
                <w:szCs w:val="18"/>
                <w:rtl w:val="0"/>
              </w:rPr>
              <w:t xml:space="preserve">&gt;</w:t>
            </w:r>
            <w:r w:rsidDel="00000000" w:rsidR="00000000" w:rsidRPr="00000000">
              <w:rPr>
                <w:sz w:val="18"/>
                <w:szCs w:val="18"/>
                <w:rtl w:val="0"/>
              </w:rPr>
              <w:t xml:space="preserve">Some text in prose</w:t>
            </w:r>
            <w:r w:rsidDel="00000000" w:rsidR="00000000" w:rsidRPr="00000000">
              <w:rPr>
                <w:color w:val="000096"/>
                <w:sz w:val="18"/>
                <w:szCs w:val="18"/>
                <w:rtl w:val="0"/>
              </w:rPr>
              <w:t xml:space="preserve">&lt;/p&gt;</w:t>
            </w:r>
          </w:p>
          <w:p w:rsidR="00000000" w:rsidDel="00000000" w:rsidP="00000000" w:rsidRDefault="00000000" w:rsidRPr="00000000" w14:paraId="000004C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"ID_01.03.02"</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C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4D0">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"ID_01.04"</w:t>
            </w:r>
            <w:r w:rsidDel="00000000" w:rsidR="00000000" w:rsidRPr="00000000">
              <w:rPr>
                <w:color w:val="000096"/>
                <w:sz w:val="18"/>
                <w:szCs w:val="18"/>
                <w:rtl w:val="0"/>
              </w:rPr>
              <w:t xml:space="preserve">&gt;</w:t>
            </w:r>
          </w:p>
          <w:p w:rsidR="00000000" w:rsidDel="00000000" w:rsidP="00000000" w:rsidRDefault="00000000" w:rsidRPr="00000000" w14:paraId="000004D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"ID_01.04.01"</w:t>
            </w:r>
            <w:r w:rsidDel="00000000" w:rsidR="00000000" w:rsidRPr="00000000">
              <w:rPr>
                <w:color w:val="000096"/>
                <w:sz w:val="18"/>
                <w:szCs w:val="18"/>
                <w:rtl w:val="0"/>
              </w:rPr>
              <w:t xml:space="preserve">&gt;</w:t>
            </w:r>
            <w:r w:rsidDel="00000000" w:rsidR="00000000" w:rsidRPr="00000000">
              <w:rPr>
                <w:sz w:val="18"/>
                <w:szCs w:val="18"/>
                <w:rtl w:val="0"/>
              </w:rPr>
              <w:t xml:space="preserve">Another paragraph in prose</w:t>
            </w:r>
            <w:r w:rsidDel="00000000" w:rsidR="00000000" w:rsidRPr="00000000">
              <w:rPr>
                <w:color w:val="000096"/>
                <w:sz w:val="18"/>
                <w:szCs w:val="18"/>
                <w:rtl w:val="0"/>
              </w:rPr>
              <w:t xml:space="preserve">&lt;/p&gt;</w:t>
            </w:r>
          </w:p>
          <w:p w:rsidR="00000000" w:rsidDel="00000000" w:rsidP="00000000" w:rsidRDefault="00000000" w:rsidRPr="00000000" w14:paraId="000004D2">
            <w:pPr>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4D3">
      <w:pPr>
        <w:pageBreakBefore w:val="0"/>
        <w:ind w:firstLine="720"/>
        <w:jc w:val="both"/>
        <w:rPr>
          <w:highlight w:val="red"/>
        </w:rPr>
      </w:pPr>
      <w:r w:rsidDel="00000000" w:rsidR="00000000" w:rsidRPr="00000000">
        <w:rPr>
          <w:rtl w:val="0"/>
        </w:rPr>
      </w:r>
    </w:p>
    <w:p w:rsidR="00000000" w:rsidDel="00000000" w:rsidP="00000000" w:rsidRDefault="00000000" w:rsidRPr="00000000" w14:paraId="000004D4">
      <w:pPr>
        <w:pageBreakBefore w:val="0"/>
        <w:jc w:val="both"/>
        <w:rPr/>
      </w:pPr>
      <w:r w:rsidDel="00000000" w:rsidR="00000000" w:rsidRPr="00000000">
        <w:rPr>
          <w:rtl w:val="0"/>
        </w:rPr>
        <w:t xml:space="preserve">The example shows how three &lt;p&gt; elements corresponding to segments of the base text are connected to each other through their @prev and @next attributes; the first segment, with @xml:id="ID_01.01.01", is linked to the second, with @xml:id="ID_01.02.01", through @next; the second, with @xml:id="ID_01.02", is linked to the previous and the following bits with @prev and @next.</w:t>
      </w:r>
    </w:p>
    <w:p w:rsidR="00000000" w:rsidDel="00000000" w:rsidP="00000000" w:rsidRDefault="00000000" w:rsidRPr="00000000" w14:paraId="000004D5">
      <w:pPr>
        <w:pageBreakBefore w:val="0"/>
        <w:ind w:firstLine="720"/>
        <w:jc w:val="both"/>
        <w:rPr/>
      </w:pPr>
      <w:r w:rsidDel="00000000" w:rsidR="00000000" w:rsidRPr="00000000">
        <w:rPr>
          <w:rtl w:val="0"/>
        </w:rPr>
        <w:t xml:space="preserve">We do not foresee the order of segments of the base prose text being shuffled, as might happen if the base text is in verse form. This means that the fragmentation pattern should not be ambiguous — the order of the segments as preserved in the dependent text will match the content order of the base text as intended by the author of the latter — and so they can be marked up with the attribute @part, that renders explicit how all the parts interact. The permitted values for this attribute are “I”, “M” and “F” in uppercase letter (for initial, medial and final), an unlimited number of @part="M” being permitted but only one case each of @part="I” and @part="F” for one &lt;p&gt;. </w:t>
      </w:r>
    </w:p>
    <w:p w:rsidR="00000000" w:rsidDel="00000000" w:rsidP="00000000" w:rsidRDefault="00000000" w:rsidRPr="00000000" w14:paraId="000004D6">
      <w:pPr>
        <w:pageBreakBefore w:val="0"/>
        <w:jc w:val="both"/>
        <w:rPr/>
      </w:pPr>
      <w:r w:rsidDel="00000000" w:rsidR="00000000" w:rsidRPr="00000000">
        <w:rPr>
          <w:rtl w:val="0"/>
        </w:rPr>
        <w:tab/>
        <w:t xml:space="preserve">In case you are dealing with segments of a base text in prose that are presented in the dependent text in an order which is not that of the base text as it was intended, then follow the encoding strategy with &lt;join/&gt; explained in </w:t>
      </w:r>
      <w:r w:rsidDel="00000000" w:rsidR="00000000" w:rsidRPr="00000000">
        <w:rPr>
          <w:rtl w:val="0"/>
        </w:rPr>
        <w:t xml:space="preserve">§</w:t>
      </w:r>
      <w:hyperlink w:anchor="_fcpv3xxsopoo">
        <w:r w:rsidDel="00000000" w:rsidR="00000000" w:rsidRPr="00000000">
          <w:rPr>
            <w:color w:val="1155cc"/>
            <w:u w:val="single"/>
            <w:rtl w:val="0"/>
          </w:rPr>
          <w:t xml:space="preserve">Stanzas interrupted by dependent prose</w:t>
        </w:r>
      </w:hyperlink>
      <w:r w:rsidDel="00000000" w:rsidR="00000000" w:rsidRPr="00000000">
        <w:rPr>
          <w:rtl w:val="0"/>
        </w:rPr>
        <w:t xml:space="preserve"> and contact the XML-TEI Data Manager.</w:t>
      </w:r>
    </w:p>
    <w:p w:rsidR="00000000" w:rsidDel="00000000" w:rsidP="00000000" w:rsidRDefault="00000000" w:rsidRPr="00000000" w14:paraId="000004D7">
      <w:pPr>
        <w:pStyle w:val="Heading3"/>
        <w:pageBreakBefore w:val="0"/>
        <w:rPr/>
      </w:pPr>
      <w:bookmarkStart w:colFirst="0" w:colLast="0" w:name="_fcpv3xxsopoo" w:id="58"/>
      <w:bookmarkEnd w:id="58"/>
      <w:r w:rsidDel="00000000" w:rsidR="00000000" w:rsidRPr="00000000">
        <w:rPr>
          <w:rtl w:val="0"/>
        </w:rPr>
        <w:t xml:space="preserve">S</w:t>
      </w:r>
      <w:r w:rsidDel="00000000" w:rsidR="00000000" w:rsidRPr="00000000">
        <w:rPr>
          <w:rtl w:val="0"/>
        </w:rPr>
        <w:t xml:space="preserve">tanzas</w:t>
      </w:r>
      <w:r w:rsidDel="00000000" w:rsidR="00000000" w:rsidRPr="00000000">
        <w:rPr>
          <w:rtl w:val="0"/>
        </w:rPr>
        <w:t xml:space="preserve"> interrupted by dependent prose</w:t>
      </w:r>
      <w:r w:rsidDel="00000000" w:rsidR="00000000" w:rsidRPr="00000000">
        <w:rPr>
          <w:rtl w:val="0"/>
        </w:rPr>
      </w:r>
    </w:p>
    <w:p w:rsidR="00000000" w:rsidDel="00000000" w:rsidP="00000000" w:rsidRDefault="00000000" w:rsidRPr="00000000" w14:paraId="000004D8">
      <w:pPr>
        <w:pageBreakBefore w:val="0"/>
        <w:jc w:val="both"/>
        <w:rPr/>
      </w:pPr>
      <w:r w:rsidDel="00000000" w:rsidR="00000000" w:rsidRPr="00000000">
        <w:rPr>
          <w:rtl w:val="0"/>
        </w:rPr>
        <w:t xml:space="preserve">In case a stanza of a base text is transmitted intertwined with (and interrupted by) the prose of a dependent text you should encode its constituent parts each with the element &lt;lg&gt;, and use the attributes @next and @prev as well as @part to chain them together as explained in §</w:t>
      </w:r>
      <w:hyperlink w:anchor="_9csl522z3t9l">
        <w:r w:rsidDel="00000000" w:rsidR="00000000" w:rsidRPr="00000000">
          <w:rPr>
            <w:color w:val="1155cc"/>
            <w:u w:val="single"/>
            <w:rtl w:val="0"/>
          </w:rPr>
          <w:t xml:space="preserve">Base prose interrupted by dependent prose</w:t>
        </w:r>
      </w:hyperlink>
      <w:r w:rsidDel="00000000" w:rsidR="00000000" w:rsidRPr="00000000">
        <w:rPr>
          <w:rtl w:val="0"/>
        </w:rPr>
        <w:t xml:space="preserve">. The usage of @prev, @next and @part is exactly as explained above, with the sole complication that an &lt;lg&gt; also has constituent verse lines that will interact in a more or less intricate fashion with the segmentation brought about by the dependent text.</w:t>
      </w:r>
    </w:p>
    <w:p w:rsidR="00000000" w:rsidDel="00000000" w:rsidP="00000000" w:rsidRDefault="00000000" w:rsidRPr="00000000" w14:paraId="000004D9">
      <w:pPr>
        <w:pageBreakBefore w:val="0"/>
        <w:jc w:val="both"/>
        <w:rPr/>
      </w:pPr>
      <w:r w:rsidDel="00000000" w:rsidR="00000000" w:rsidRPr="00000000">
        <w:rPr>
          <w:rtl w:val="0"/>
        </w:rPr>
        <w:tab/>
        <w:t xml:space="preserve">Let us take as example a stanza with @n="3" contained in a &lt;div n="33"&gt; that is segmented into four parts by the dependent text requiring four subsections &lt;div type="section"&gt;:</w:t>
      </w:r>
    </w:p>
    <w:p w:rsidR="00000000" w:rsidDel="00000000" w:rsidP="00000000" w:rsidRDefault="00000000" w:rsidRPr="00000000" w14:paraId="000004DA">
      <w:pPr>
        <w:pageBreakBefore w:val="0"/>
        <w:jc w:val="both"/>
        <w:rPr/>
      </w:pPr>
      <w:r w:rsidDel="00000000" w:rsidR="00000000" w:rsidRPr="00000000">
        <w:rPr>
          <w:rtl w:val="0"/>
        </w:rPr>
        <w:t xml:space="preserve"> </w:t>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D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DC">
            <w:pPr>
              <w:pageBreakBefore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4DD">
            <w:pPr>
              <w:pageBreakBefore w:val="0"/>
              <w:ind w:firstLine="81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33.07"</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33.09"</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w:t>
            </w:r>
            <w:r w:rsidDel="00000000" w:rsidR="00000000" w:rsidRPr="00000000">
              <w:rPr>
                <w:color w:val="000096"/>
                <w:sz w:val="18"/>
                <w:szCs w:val="18"/>
                <w:rtl w:val="0"/>
              </w:rPr>
              <w:t xml:space="preserve">&gt;</w:t>
            </w:r>
          </w:p>
          <w:p w:rsidR="00000000" w:rsidDel="00000000" w:rsidP="00000000" w:rsidRDefault="00000000" w:rsidRPr="00000000" w14:paraId="000004DE">
            <w:pPr>
              <w:pageBreakBefore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4DF">
            <w:pPr>
              <w:pageBreakBefore w:val="0"/>
              <w:rPr>
                <w:color w:val="006400"/>
                <w:sz w:val="18"/>
                <w:szCs w:val="18"/>
              </w:rPr>
            </w:pPr>
            <w:r w:rsidDel="00000000" w:rsidR="00000000" w:rsidRPr="00000000">
              <w:rPr>
                <w:sz w:val="18"/>
                <w:szCs w:val="18"/>
                <w:rtl w:val="0"/>
              </w:rPr>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1st part of the lg in question: an entire verse line--&gt;</w:t>
            </w:r>
          </w:p>
          <w:p w:rsidR="00000000" w:rsidDel="00000000" w:rsidP="00000000" w:rsidRDefault="00000000" w:rsidRPr="00000000" w14:paraId="000004E0">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33.08"</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E1">
            <w:pPr>
              <w:pageBreakBefore w:val="0"/>
              <w:widowControl w:val="0"/>
              <w:rPr>
                <w:color w:val="000096"/>
                <w:sz w:val="18"/>
                <w:szCs w:val="18"/>
              </w:rPr>
            </w:pPr>
            <w:r w:rsidDel="00000000" w:rsidR="00000000" w:rsidRPr="00000000">
              <w:rPr>
                <w:color w:val="000096"/>
                <w:sz w:val="18"/>
                <w:szCs w:val="18"/>
                <w:rtl w:val="0"/>
              </w:rPr>
              <w:t xml:space="preserve">&lt;/div&gt;</w:t>
            </w:r>
            <w:r w:rsidDel="00000000" w:rsidR="00000000" w:rsidRPr="00000000">
              <w:rPr>
                <w:rtl w:val="0"/>
              </w:rPr>
            </w:r>
          </w:p>
          <w:p w:rsidR="00000000" w:rsidDel="00000000" w:rsidP="00000000" w:rsidRDefault="00000000" w:rsidRPr="00000000" w14:paraId="000004E2">
            <w:pPr>
              <w:pageBreakBefore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r w:rsidDel="00000000" w:rsidR="00000000" w:rsidRPr="00000000">
              <w:rPr>
                <w:rtl w:val="0"/>
              </w:rPr>
            </w:r>
          </w:p>
          <w:p w:rsidR="00000000" w:rsidDel="00000000" w:rsidP="00000000" w:rsidRDefault="00000000" w:rsidRPr="00000000" w14:paraId="000004E3">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"33.09"</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33.07"</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p>
          <w:p w:rsidR="00000000" w:rsidDel="00000000" w:rsidP="00000000" w:rsidRDefault="00000000" w:rsidRPr="00000000" w14:paraId="000004E4">
            <w:pPr>
              <w:pageBreakBefore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4E5">
            <w:pPr>
              <w:pageBreakBefore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4E6">
            <w:pPr>
              <w:pageBreakBefore w:val="0"/>
              <w:rPr>
                <w:color w:val="006400"/>
                <w:sz w:val="18"/>
                <w:szCs w:val="18"/>
              </w:rPr>
            </w:pPr>
            <w:r w:rsidDel="00000000" w:rsidR="00000000" w:rsidRPr="00000000">
              <w:rPr>
                <w:sz w:val="18"/>
                <w:szCs w:val="18"/>
                <w:rtl w:val="0"/>
              </w:rPr>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2nd part of the lg in question: two entire verse lines--&gt;</w:t>
            </w:r>
          </w:p>
          <w:p w:rsidR="00000000" w:rsidDel="00000000" w:rsidP="00000000" w:rsidRDefault="00000000" w:rsidRPr="00000000" w14:paraId="000004E7">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33.10"</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E8">
            <w:pPr>
              <w:pageBreakBefore w:val="0"/>
              <w:widowControl w:val="0"/>
              <w:rPr>
                <w:color w:val="000096"/>
                <w:sz w:val="18"/>
                <w:szCs w:val="18"/>
              </w:rPr>
            </w:pPr>
            <w:r w:rsidDel="00000000" w:rsidR="00000000" w:rsidRPr="00000000">
              <w:rPr>
                <w:color w:val="000096"/>
                <w:sz w:val="18"/>
                <w:szCs w:val="18"/>
                <w:rtl w:val="0"/>
              </w:rPr>
              <w:t xml:space="preserve">&lt;/div&gt;</w:t>
            </w:r>
            <w:r w:rsidDel="00000000" w:rsidR="00000000" w:rsidRPr="00000000">
              <w:rPr>
                <w:rtl w:val="0"/>
              </w:rPr>
            </w:r>
          </w:p>
          <w:p w:rsidR="00000000" w:rsidDel="00000000" w:rsidP="00000000" w:rsidRDefault="00000000" w:rsidRPr="00000000" w14:paraId="000004E9">
            <w:pPr>
              <w:pageBreakBefore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r w:rsidDel="00000000" w:rsidR="00000000" w:rsidRPr="00000000">
              <w:rPr>
                <w:rtl w:val="0"/>
              </w:rPr>
            </w:r>
          </w:p>
          <w:p w:rsidR="00000000" w:rsidDel="00000000" w:rsidP="00000000" w:rsidRDefault="00000000" w:rsidRPr="00000000" w14:paraId="000004EA">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33.11"</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33.09"</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33.13"</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p>
          <w:p w:rsidR="00000000" w:rsidDel="00000000" w:rsidP="00000000" w:rsidRDefault="00000000" w:rsidRPr="00000000" w14:paraId="000004EB">
            <w:pPr>
              <w:pageBreakBefore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4EC">
            <w:pPr>
              <w:pageBreakBefore w:val="0"/>
              <w:rPr>
                <w:color w:val="006400"/>
                <w:sz w:val="18"/>
                <w:szCs w:val="18"/>
              </w:rPr>
            </w:pPr>
            <w:r w:rsidDel="00000000" w:rsidR="00000000" w:rsidRPr="00000000">
              <w:rPr>
                <w:sz w:val="18"/>
                <w:szCs w:val="18"/>
                <w:rtl w:val="0"/>
              </w:rPr>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3rd part of the lg in question: the first part of a verse line--&gt;</w:t>
            </w:r>
          </w:p>
          <w:p w:rsidR="00000000" w:rsidDel="00000000" w:rsidP="00000000" w:rsidRDefault="00000000" w:rsidRPr="00000000" w14:paraId="000004ED">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33.12"</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EE">
            <w:pPr>
              <w:pageBreakBefore w:val="0"/>
              <w:widowControl w:val="0"/>
              <w:rPr>
                <w:color w:val="000096"/>
                <w:sz w:val="18"/>
                <w:szCs w:val="18"/>
              </w:rPr>
            </w:pPr>
            <w:r w:rsidDel="00000000" w:rsidR="00000000" w:rsidRPr="00000000">
              <w:rPr>
                <w:color w:val="000096"/>
                <w:sz w:val="18"/>
                <w:szCs w:val="18"/>
                <w:rtl w:val="0"/>
              </w:rPr>
              <w:t xml:space="preserve">&lt;/div&gt;</w:t>
            </w:r>
            <w:r w:rsidDel="00000000" w:rsidR="00000000" w:rsidRPr="00000000">
              <w:rPr>
                <w:rtl w:val="0"/>
              </w:rPr>
            </w:r>
          </w:p>
          <w:p w:rsidR="00000000" w:rsidDel="00000000" w:rsidP="00000000" w:rsidRDefault="00000000" w:rsidRPr="00000000" w14:paraId="000004EF">
            <w:pPr>
              <w:pageBreakBefore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r w:rsidDel="00000000" w:rsidR="00000000" w:rsidRPr="00000000">
              <w:rPr>
                <w:rtl w:val="0"/>
              </w:rPr>
            </w:r>
          </w:p>
          <w:p w:rsidR="00000000" w:rsidDel="00000000" w:rsidP="00000000" w:rsidRDefault="00000000" w:rsidRPr="00000000" w14:paraId="000004F0">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33.13"</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w:t>
            </w:r>
            <w:r w:rsidDel="00000000" w:rsidR="00000000" w:rsidRPr="00000000">
              <w:rPr>
                <w:color w:val="000096"/>
                <w:sz w:val="18"/>
                <w:szCs w:val="18"/>
                <w:rtl w:val="0"/>
              </w:rPr>
              <w:t xml:space="preserve">&gt;</w:t>
            </w:r>
          </w:p>
          <w:p w:rsidR="00000000" w:rsidDel="00000000" w:rsidP="00000000" w:rsidRDefault="00000000" w:rsidRPr="00000000" w14:paraId="000004F1">
            <w:pPr>
              <w:pageBreakBefore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4F2">
            <w:pPr>
              <w:pageBreakBefore w:val="0"/>
              <w:rPr>
                <w:color w:val="006400"/>
                <w:sz w:val="18"/>
                <w:szCs w:val="18"/>
              </w:rPr>
            </w:pPr>
            <w:r w:rsidDel="00000000" w:rsidR="00000000" w:rsidRPr="00000000">
              <w:rPr>
                <w:sz w:val="18"/>
                <w:szCs w:val="18"/>
                <w:rtl w:val="0"/>
              </w:rPr>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4th part of the lg in question: the last part of a verse line--&gt;</w:t>
            </w:r>
          </w:p>
          <w:p w:rsidR="00000000" w:rsidDel="00000000" w:rsidP="00000000" w:rsidRDefault="00000000" w:rsidRPr="00000000" w14:paraId="000004F3">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33.14"</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4F4">
            <w:pPr>
              <w:pageBreakBefore w:val="0"/>
              <w:widowControl w:val="0"/>
              <w:rPr>
                <w:color w:val="000096"/>
                <w:sz w:val="18"/>
                <w:szCs w:val="18"/>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4F5">
      <w:pPr>
        <w:pageBreakBefore w:val="0"/>
        <w:jc w:val="both"/>
        <w:rPr/>
      </w:pPr>
      <w:r w:rsidDel="00000000" w:rsidR="00000000" w:rsidRPr="00000000">
        <w:rPr>
          <w:rtl w:val="0"/>
        </w:rPr>
      </w:r>
    </w:p>
    <w:p w:rsidR="00000000" w:rsidDel="00000000" w:rsidP="00000000" w:rsidRDefault="00000000" w:rsidRPr="00000000" w14:paraId="000004F6">
      <w:pPr>
        <w:pageBreakBefore w:val="0"/>
        <w:jc w:val="both"/>
        <w:rPr/>
      </w:pPr>
      <w:r w:rsidDel="00000000" w:rsidR="00000000" w:rsidRPr="00000000">
        <w:rPr>
          <w:rtl w:val="0"/>
        </w:rPr>
        <w:t xml:space="preserve">Note that @part is also used in the example for the &lt;l&gt; that is interrupted by dependent prose. This encoding allows us to reconstitute stanza number 3 during processing. </w:t>
      </w:r>
    </w:p>
    <w:p w:rsidR="00000000" w:rsidDel="00000000" w:rsidP="00000000" w:rsidRDefault="00000000" w:rsidRPr="00000000" w14:paraId="000004F7">
      <w:pPr>
        <w:pageBreakBefore w:val="0"/>
        <w:ind w:firstLine="720"/>
        <w:jc w:val="both"/>
        <w:rPr/>
      </w:pPr>
      <w:r w:rsidDel="00000000" w:rsidR="00000000" w:rsidRPr="00000000">
        <w:rPr>
          <w:rtl w:val="0"/>
        </w:rPr>
        <w:t xml:space="preserve">However, reconstituting the stanza directly in your file is possible by making use of the aggregating element </w:t>
      </w:r>
      <w:r w:rsidDel="00000000" w:rsidR="00000000" w:rsidRPr="00000000">
        <w:rPr>
          <w:rtl w:val="0"/>
        </w:rPr>
        <w:t xml:space="preserve">&lt;join/&gt;</w:t>
      </w:r>
      <w:r w:rsidDel="00000000" w:rsidR="00000000" w:rsidRPr="00000000">
        <w:rPr>
          <w:rtl w:val="0"/>
        </w:rPr>
        <w:t xml:space="preserve">. For instance, if you need to recreate the stanza because you want to cite it integrally in </w:t>
      </w:r>
      <w:r w:rsidDel="00000000" w:rsidR="00000000" w:rsidRPr="00000000">
        <w:rPr>
          <w:rtl w:val="0"/>
        </w:rPr>
        <w:t xml:space="preserve">a comment</w:t>
      </w:r>
      <w:r w:rsidDel="00000000" w:rsidR="00000000" w:rsidRPr="00000000">
        <w:rPr>
          <w:rtl w:val="0"/>
        </w:rPr>
        <w:t xml:space="preserve"> or a note, you could either copy-paste its parts, or — more sophisticatedly — use </w:t>
      </w:r>
      <w:r w:rsidDel="00000000" w:rsidR="00000000" w:rsidRPr="00000000">
        <w:rPr>
          <w:rtl w:val="0"/>
        </w:rPr>
        <w:t xml:space="preserve">&lt;join/&gt;</w:t>
      </w:r>
      <w:r w:rsidDel="00000000" w:rsidR="00000000" w:rsidRPr="00000000">
        <w:rPr>
          <w:rtl w:val="0"/>
        </w:rPr>
        <w:t xml:space="preserve"> to gather all or some of the parts of the &lt;lg&gt; element. </w:t>
      </w:r>
    </w:p>
    <w:p w:rsidR="00000000" w:rsidDel="00000000" w:rsidP="00000000" w:rsidRDefault="00000000" w:rsidRPr="00000000" w14:paraId="000004F8">
      <w:pPr>
        <w:pageBreakBefore w:val="0"/>
        <w:ind w:firstLine="720"/>
        <w:jc w:val="both"/>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F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pageBreakBefore w:val="0"/>
              <w:widowControl w:val="0"/>
              <w:rPr>
                <w:color w:val="000096"/>
                <w:sz w:val="18"/>
                <w:szCs w:val="18"/>
              </w:rPr>
            </w:pPr>
            <w:r w:rsidDel="00000000" w:rsidR="00000000" w:rsidRPr="00000000">
              <w:rPr>
                <w:color w:val="000096"/>
                <w:sz w:val="18"/>
                <w:szCs w:val="18"/>
                <w:rtl w:val="0"/>
              </w:rPr>
              <w:t xml:space="preserve">&lt;note&gt;</w:t>
            </w:r>
            <w:r w:rsidDel="00000000" w:rsidR="00000000" w:rsidRPr="00000000">
              <w:rPr>
                <w:sz w:val="18"/>
                <w:szCs w:val="18"/>
                <w:rtl w:val="0"/>
              </w:rPr>
              <w:t xml:space="preserve">This is also seen in stanza 3: </w:t>
            </w:r>
            <w:r w:rsidDel="00000000" w:rsidR="00000000" w:rsidRPr="00000000">
              <w:rPr>
                <w:color w:val="000096"/>
                <w:sz w:val="18"/>
                <w:szCs w:val="18"/>
                <w:rtl w:val="0"/>
              </w:rPr>
              <w:t xml:space="preserve">&lt;join</w:t>
            </w:r>
            <w:r w:rsidDel="00000000" w:rsidR="00000000" w:rsidRPr="00000000">
              <w:rPr>
                <w:color w:val="f5844c"/>
                <w:sz w:val="18"/>
                <w:szCs w:val="18"/>
                <w:rtl w:val="0"/>
              </w:rPr>
              <w:t xml:space="preserve"> result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"lg"</w:t>
            </w:r>
            <w:r w:rsidDel="00000000" w:rsidR="00000000" w:rsidRPr="00000000">
              <w:rPr>
                <w:color w:val="f5844c"/>
                <w:sz w:val="18"/>
                <w:szCs w:val="18"/>
                <w:rtl w:val="0"/>
              </w:rPr>
              <w:t xml:space="preserve"> scope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"root"</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w:t>
            </w:r>
            <w:r w:rsidDel="00000000" w:rsidR="00000000" w:rsidRPr="00000000">
              <w:rPr>
                <w:color w:val="993300"/>
                <w:sz w:val="18"/>
                <w:szCs w:val="18"/>
                <w:rtl w:val="0"/>
              </w:rPr>
              <w:t xml:space="preserve">33.07</w:t>
            </w:r>
            <w:r w:rsidDel="00000000" w:rsidR="00000000" w:rsidRPr="00000000">
              <w:rPr>
                <w:color w:val="993300"/>
                <w:sz w:val="18"/>
                <w:szCs w:val="18"/>
                <w:rtl w:val="0"/>
              </w:rPr>
              <w:t xml:space="preserve"> #ID_</w:t>
            </w:r>
            <w:r w:rsidDel="00000000" w:rsidR="00000000" w:rsidRPr="00000000">
              <w:rPr>
                <w:color w:val="993300"/>
                <w:sz w:val="18"/>
                <w:szCs w:val="18"/>
                <w:rtl w:val="0"/>
              </w:rPr>
              <w:t xml:space="preserve">33.09</w:t>
            </w:r>
            <w:r w:rsidDel="00000000" w:rsidR="00000000" w:rsidRPr="00000000">
              <w:rPr>
                <w:color w:val="993300"/>
                <w:sz w:val="18"/>
                <w:szCs w:val="18"/>
                <w:rtl w:val="0"/>
              </w:rPr>
              <w:t xml:space="preserve"> #ID_</w:t>
            </w:r>
            <w:r w:rsidDel="00000000" w:rsidR="00000000" w:rsidRPr="00000000">
              <w:rPr>
                <w:color w:val="993300"/>
                <w:sz w:val="18"/>
                <w:szCs w:val="18"/>
                <w:rtl w:val="0"/>
              </w:rPr>
              <w:t xml:space="preserve">33.11</w:t>
            </w:r>
            <w:r w:rsidDel="00000000" w:rsidR="00000000" w:rsidRPr="00000000">
              <w:rPr>
                <w:color w:val="993300"/>
                <w:sz w:val="18"/>
                <w:szCs w:val="18"/>
                <w:rtl w:val="0"/>
              </w:rPr>
              <w:t xml:space="preserve"> #ID_33.13"</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tc>
      </w:tr>
    </w:tbl>
    <w:p w:rsidR="00000000" w:rsidDel="00000000" w:rsidP="00000000" w:rsidRDefault="00000000" w:rsidRPr="00000000" w14:paraId="000004FB">
      <w:pPr>
        <w:pageBreakBefore w:val="0"/>
        <w:jc w:val="both"/>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t xml:space="preserve">The above will generate the equivalent of the following code:</w:t>
      </w:r>
    </w:p>
    <w:p w:rsidR="00000000" w:rsidDel="00000000" w:rsidP="00000000" w:rsidRDefault="00000000" w:rsidRPr="00000000" w14:paraId="000004FD">
      <w:pPr>
        <w:pageBreakBefore w:val="0"/>
        <w:widowControl w:val="0"/>
        <w:rPr>
          <w:sz w:val="18"/>
          <w:szCs w:val="18"/>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4F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pageBreakBefore w:val="0"/>
              <w:widowControl w:val="0"/>
              <w:rPr/>
            </w:pPr>
            <w:r w:rsidDel="00000000" w:rsidR="00000000" w:rsidRPr="00000000">
              <w:rPr>
                <w:color w:val="000096"/>
                <w:sz w:val="18"/>
                <w:szCs w:val="18"/>
                <w:rtl w:val="0"/>
              </w:rPr>
              <w:t xml:space="preserve">&lt;note&gt;</w:t>
            </w:r>
            <w:r w:rsidDel="00000000" w:rsidR="00000000" w:rsidRPr="00000000">
              <w:rPr>
                <w:sz w:val="18"/>
                <w:szCs w:val="18"/>
                <w:rtl w:val="0"/>
              </w:rPr>
              <w:t xml:space="preserve">This is also seen in stanza 3: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&lt;/l&gt;&lt;/lg&gt;</w:t>
            </w:r>
            <w:r w:rsidDel="00000000" w:rsidR="00000000" w:rsidRPr="00000000">
              <w:rPr>
                <w:sz w:val="18"/>
                <w:szCs w:val="18"/>
                <w:rtl w:val="0"/>
              </w:rPr>
              <w:t xml:space="preserve">.</w:t>
            </w:r>
            <w:r w:rsidDel="00000000" w:rsidR="00000000" w:rsidRPr="00000000">
              <w:rPr>
                <w:color w:val="000096"/>
                <w:sz w:val="18"/>
                <w:szCs w:val="18"/>
                <w:rtl w:val="0"/>
              </w:rPr>
              <w:t xml:space="preserve">&lt;/note&gt;</w:t>
            </w:r>
            <w:r w:rsidDel="00000000" w:rsidR="00000000" w:rsidRPr="00000000">
              <w:rPr>
                <w:rtl w:val="0"/>
              </w:rPr>
            </w:r>
          </w:p>
        </w:tc>
      </w:tr>
    </w:tbl>
    <w:p w:rsidR="00000000" w:rsidDel="00000000" w:rsidP="00000000" w:rsidRDefault="00000000" w:rsidRPr="00000000" w14:paraId="00000500">
      <w:pPr>
        <w:pageBreakBefore w:val="0"/>
        <w:jc w:val="both"/>
        <w:rPr/>
      </w:pPr>
      <w:r w:rsidDel="00000000" w:rsidR="00000000" w:rsidRPr="00000000">
        <w:rPr>
          <w:rtl w:val="0"/>
        </w:rPr>
      </w:r>
    </w:p>
    <w:p w:rsidR="00000000" w:rsidDel="00000000" w:rsidP="00000000" w:rsidRDefault="00000000" w:rsidRPr="00000000" w14:paraId="00000501">
      <w:pPr>
        <w:pageBreakBefore w:val="0"/>
        <w:jc w:val="both"/>
        <w:rPr/>
      </w:pPr>
      <w:r w:rsidDel="00000000" w:rsidR="00000000" w:rsidRPr="00000000">
        <w:rPr>
          <w:rtl w:val="0"/>
        </w:rPr>
        <w:t xml:space="preserve">Another scenario in which &lt;join/&gt; may be needed is if the order in which the dependent text presents the segments is not the one intended by the author of the stanza:</w:t>
      </w:r>
    </w:p>
    <w:p w:rsidR="00000000" w:rsidDel="00000000" w:rsidP="00000000" w:rsidRDefault="00000000" w:rsidRPr="00000000" w14:paraId="00000502">
      <w:pPr>
        <w:pageBreakBefore w:val="0"/>
        <w:jc w:val="both"/>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0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pageBreakBefore w:val="0"/>
              <w:widowControl w:val="0"/>
              <w:rPr>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"chapter" </w:t>
            </w:r>
            <w:r w:rsidDel="00000000" w:rsidR="00000000" w:rsidRPr="00000000">
              <w:rPr>
                <w:color w:val="f5844c"/>
                <w:sz w:val="18"/>
                <w:szCs w:val="18"/>
                <w:rtl w:val="0"/>
              </w:rPr>
              <w:t xml:space="preserv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w:t>
            </w:r>
            <w:r w:rsidDel="00000000" w:rsidR="00000000" w:rsidRPr="00000000">
              <w:rPr>
                <w:color w:val="000096"/>
                <w:sz w:val="18"/>
                <w:szCs w:val="18"/>
                <w:rtl w:val="0"/>
              </w:rPr>
              <w:t xml:space="preserve">&gt;</w:t>
            </w: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505">
            <w:pPr>
              <w:pageBreakBefore w:val="0"/>
              <w:widowControl w:val="0"/>
              <w:rPr>
                <w:sz w:val="18"/>
                <w:szCs w:val="18"/>
              </w:rPr>
            </w:pPr>
            <w:r w:rsidDel="00000000" w:rsidR="00000000" w:rsidRPr="00000000">
              <w:rPr>
                <w:color w:val="000096"/>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 </w:t>
            </w:r>
            <w:r w:rsidDel="00000000" w:rsidR="00000000" w:rsidRPr="00000000">
              <w:rPr>
                <w:color w:val="f5844c"/>
                <w:sz w:val="18"/>
                <w:szCs w:val="18"/>
                <w:rtl w:val="0"/>
              </w:rPr>
              <w:t xml:space="preserv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"15"</w:t>
            </w:r>
            <w:r w:rsidDel="00000000" w:rsidR="00000000" w:rsidRPr="00000000">
              <w:rPr>
                <w:color w:val="000096"/>
                <w:sz w:val="18"/>
                <w:szCs w:val="18"/>
                <w:rtl w:val="0"/>
              </w:rPr>
              <w:t xml:space="preserve">&gt;</w:t>
            </w: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506">
            <w:pPr>
              <w:pageBreakBefore w:val="0"/>
              <w:ind w:left="1710" w:firstLine="0"/>
              <w:rPr>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r w:rsidDel="00000000" w:rsidR="00000000" w:rsidRPr="00000000">
              <w:rPr>
                <w:rtl w:val="0"/>
              </w:rPr>
            </w:r>
          </w:p>
          <w:p w:rsidR="00000000" w:rsidDel="00000000" w:rsidP="00000000" w:rsidRDefault="00000000" w:rsidRPr="00000000" w14:paraId="00000507">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"ID_33.15.07"</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"#ID_33.15.09"</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w:t>
            </w:r>
            <w:r w:rsidDel="00000000" w:rsidR="00000000" w:rsidRPr="00000000">
              <w:rPr>
                <w:color w:val="000096"/>
                <w:sz w:val="18"/>
                <w:szCs w:val="18"/>
                <w:rtl w:val="0"/>
              </w:rPr>
              <w:t xml:space="preserve">&gt;</w:t>
            </w:r>
          </w:p>
          <w:p w:rsidR="00000000" w:rsidDel="00000000" w:rsidP="00000000" w:rsidRDefault="00000000" w:rsidRPr="00000000" w14:paraId="00000508">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09">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0A">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0B">
            <w:pPr>
              <w:pageBreakBefore w:val="0"/>
              <w:widowControl w:val="0"/>
              <w:rPr>
                <w:color w:val="006400"/>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1st part of the lg in question: three entire verse line--&gt;</w:t>
            </w:r>
          </w:p>
          <w:p w:rsidR="00000000" w:rsidDel="00000000" w:rsidP="00000000" w:rsidRDefault="00000000" w:rsidRPr="00000000" w14:paraId="0000050C">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"ID_33.15.08"</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50D">
            <w:pPr>
              <w:pageBreakBefore w:val="0"/>
              <w:widowControl w:val="0"/>
              <w:ind w:firstLine="171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0E">
            <w:pPr>
              <w:pageBreakBefore w:val="0"/>
              <w:ind w:firstLine="171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50F">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"ID_33.15.09"</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"#ID_23.15.07"</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"#ID_33.15.11"</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p>
          <w:p w:rsidR="00000000" w:rsidDel="00000000" w:rsidP="00000000" w:rsidRDefault="00000000" w:rsidRPr="00000000" w14:paraId="00000510">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11">
            <w:pPr>
              <w:pageBreakBefore w:val="0"/>
              <w:widowControl w:val="0"/>
              <w:rPr>
                <w:color w:val="006400"/>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2nd part of the lg in question: an M part of verse d --&gt;</w:t>
            </w:r>
          </w:p>
          <w:p w:rsidR="00000000" w:rsidDel="00000000" w:rsidP="00000000" w:rsidRDefault="00000000" w:rsidRPr="00000000" w14:paraId="00000512">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"ID_33.15.10"</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513">
            <w:pPr>
              <w:pageBreakBefore w:val="0"/>
              <w:widowControl w:val="0"/>
              <w:ind w:firstLine="171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14">
            <w:pPr>
              <w:pageBreakBefore w:val="0"/>
              <w:ind w:firstLine="171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515">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"ID_33.15.11"</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"#ID_33.15.09"</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"#ID_33.15.13"</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p>
          <w:p w:rsidR="00000000" w:rsidDel="00000000" w:rsidP="00000000" w:rsidRDefault="00000000" w:rsidRPr="00000000" w14:paraId="00000516">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17">
            <w:pPr>
              <w:pageBreakBefore w:val="0"/>
              <w:widowControl w:val="0"/>
              <w:rPr>
                <w:color w:val="006400"/>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3rd part of the lg in question: an M part of verse d --&gt;</w:t>
            </w:r>
          </w:p>
          <w:p w:rsidR="00000000" w:rsidDel="00000000" w:rsidP="00000000" w:rsidRDefault="00000000" w:rsidRPr="00000000" w14:paraId="00000518">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"ID_33.15.12"</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519">
            <w:pPr>
              <w:pageBreakBefore w:val="0"/>
              <w:widowControl w:val="0"/>
              <w:ind w:left="1710" w:firstLine="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1A">
            <w:pPr>
              <w:pageBreakBefore w:val="0"/>
              <w:ind w:left="1710" w:firstLine="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51B">
            <w:pPr>
              <w:pageBreakBefore w:val="0"/>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"ID_33.15.13"</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"#ID_33.15.11"</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"#ID_33.15.15"</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p>
          <w:p w:rsidR="00000000" w:rsidDel="00000000" w:rsidP="00000000" w:rsidRDefault="00000000" w:rsidRPr="00000000" w14:paraId="0000051C">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1D">
            <w:pPr>
              <w:pageBreakBefore w:val="0"/>
              <w:widowControl w:val="0"/>
              <w:rPr>
                <w:color w:val="006400"/>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4th part of the lg in question: the I part of verse d --&gt;</w:t>
            </w:r>
          </w:p>
          <w:p w:rsidR="00000000" w:rsidDel="00000000" w:rsidP="00000000" w:rsidRDefault="00000000" w:rsidRPr="00000000" w14:paraId="0000051E">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"ID_33.15.14"</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51F">
            <w:pPr>
              <w:pageBreakBefore w:val="0"/>
              <w:widowControl w:val="0"/>
              <w:ind w:firstLine="162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20">
            <w:pPr>
              <w:pageBreakBefore w:val="0"/>
              <w:ind w:firstLine="162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000096"/>
                <w:sz w:val="18"/>
                <w:szCs w:val="18"/>
                <w:rtl w:val="0"/>
              </w:rPr>
              <w:t xml:space="preserve">&gt;</w:t>
            </w:r>
          </w:p>
          <w:p w:rsidR="00000000" w:rsidDel="00000000" w:rsidP="00000000" w:rsidRDefault="00000000" w:rsidRPr="00000000" w14:paraId="00000521">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"ID_33.15.15"</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"#ID_33.15.13"</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w:t>
            </w:r>
            <w:r w:rsidDel="00000000" w:rsidR="00000000" w:rsidRPr="00000000">
              <w:rPr>
                <w:color w:val="000096"/>
                <w:sz w:val="18"/>
                <w:szCs w:val="18"/>
                <w:rtl w:val="0"/>
              </w:rPr>
              <w:t xml:space="preserve">&gt;</w:t>
            </w:r>
          </w:p>
          <w:p w:rsidR="00000000" w:rsidDel="00000000" w:rsidP="00000000" w:rsidRDefault="00000000" w:rsidRPr="00000000" w14:paraId="00000522">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part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523">
            <w:pPr>
              <w:pageBreakBefore w:val="0"/>
              <w:widowControl w:val="0"/>
              <w:rPr>
                <w:color w:val="006400"/>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&lt;/lg&gt;</w:t>
            </w:r>
            <w:r w:rsidDel="00000000" w:rsidR="00000000" w:rsidRPr="00000000">
              <w:rPr>
                <w:color w:val="006400"/>
                <w:sz w:val="18"/>
                <w:szCs w:val="18"/>
                <w:rtl w:val="0"/>
              </w:rPr>
              <w:t xml:space="preserve">&lt;!-- end of the 5th part of the lg in question: the F part of verse d --&gt;</w:t>
            </w:r>
          </w:p>
          <w:p w:rsidR="00000000" w:rsidDel="00000000" w:rsidP="00000000" w:rsidRDefault="00000000" w:rsidRPr="00000000" w14:paraId="00000524">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"ID_33.15.16"</w:t>
            </w:r>
            <w:r w:rsidDel="00000000" w:rsidR="00000000" w:rsidRPr="00000000">
              <w:rPr>
                <w:color w:val="000096"/>
                <w:sz w:val="18"/>
                <w:szCs w:val="18"/>
                <w:rtl w:val="0"/>
              </w:rPr>
              <w:t xml:space="preserve">&gt;</w:t>
            </w:r>
            <w:r w:rsidDel="00000000" w:rsidR="00000000" w:rsidRPr="00000000">
              <w:rPr>
                <w:sz w:val="18"/>
                <w:szCs w:val="18"/>
                <w:rtl w:val="0"/>
              </w:rPr>
              <w:t xml:space="preserve">Some dependent text here</w:t>
            </w:r>
            <w:r w:rsidDel="00000000" w:rsidR="00000000" w:rsidRPr="00000000">
              <w:rPr>
                <w:color w:val="000096"/>
                <w:sz w:val="18"/>
                <w:szCs w:val="18"/>
                <w:rtl w:val="0"/>
              </w:rPr>
              <w:t xml:space="preserve">&lt;/p&gt;</w:t>
            </w:r>
          </w:p>
          <w:p w:rsidR="00000000" w:rsidDel="00000000" w:rsidP="00000000" w:rsidRDefault="00000000" w:rsidRPr="00000000" w14:paraId="00000525">
            <w:pPr>
              <w:pageBreakBefore w:val="0"/>
              <w:widowControl w:val="0"/>
              <w:ind w:firstLine="153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26">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&lt;join</w:t>
            </w:r>
            <w:r w:rsidDel="00000000" w:rsidR="00000000" w:rsidRPr="00000000">
              <w:rPr>
                <w:color w:val="f5844c"/>
                <w:sz w:val="18"/>
                <w:szCs w:val="18"/>
                <w:rtl w:val="0"/>
              </w:rPr>
              <w:t xml:space="preserve"> result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"lg"</w:t>
            </w:r>
            <w:r w:rsidDel="00000000" w:rsidR="00000000" w:rsidRPr="00000000">
              <w:rPr>
                <w:color w:val="f5844c"/>
                <w:sz w:val="18"/>
                <w:szCs w:val="18"/>
                <w:rtl w:val="0"/>
              </w:rPr>
              <w:t xml:space="preserve"> scope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"root"</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"#ID_33.15.07 #ID_33.15.13 #ID_33.15.09 #ID_33.15.11 #ID_33.15.15"</w:t>
            </w:r>
            <w:r w:rsidDel="00000000" w:rsidR="00000000" w:rsidRPr="00000000">
              <w:rPr>
                <w:color w:val="000096"/>
                <w:sz w:val="18"/>
                <w:szCs w:val="18"/>
                <w:rtl w:val="0"/>
              </w:rPr>
              <w:t xml:space="preserve">/&gt;</w:t>
            </w:r>
          </w:p>
          <w:p w:rsidR="00000000" w:rsidDel="00000000" w:rsidP="00000000" w:rsidRDefault="00000000" w:rsidRPr="00000000" w14:paraId="00000527">
            <w:pPr>
              <w:pageBreakBefore w:val="0"/>
              <w:widowControl w:val="0"/>
              <w:rPr>
                <w:color w:val="000096"/>
                <w:sz w:val="18"/>
                <w:szCs w:val="18"/>
              </w:rPr>
            </w:pPr>
            <w:r w:rsidDel="00000000" w:rsidR="00000000" w:rsidRPr="00000000">
              <w:rPr>
                <w:color w:val="000096"/>
                <w:sz w:val="18"/>
                <w:szCs w:val="18"/>
                <w:rtl w:val="0"/>
              </w:rPr>
              <w:t xml:space="preserve">                  &lt;/div&gt;</w:t>
            </w:r>
          </w:p>
          <w:p w:rsidR="00000000" w:rsidDel="00000000" w:rsidP="00000000" w:rsidRDefault="00000000" w:rsidRPr="00000000" w14:paraId="00000528">
            <w:pPr>
              <w:pageBreakBefore w:val="0"/>
              <w:widowControl w:val="0"/>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529">
      <w:pPr>
        <w:pageBreakBefore w:val="0"/>
        <w:jc w:val="both"/>
        <w:rPr/>
      </w:pPr>
      <w:r w:rsidDel="00000000" w:rsidR="00000000" w:rsidRPr="00000000">
        <w:rPr>
          <w:rtl w:val="0"/>
        </w:rPr>
      </w:r>
    </w:p>
    <w:p w:rsidR="00000000" w:rsidDel="00000000" w:rsidP="00000000" w:rsidRDefault="00000000" w:rsidRPr="00000000" w14:paraId="0000052A">
      <w:pPr>
        <w:pageBreakBefore w:val="0"/>
        <w:jc w:val="both"/>
        <w:rPr>
          <w:color w:val="ff0000"/>
        </w:rPr>
      </w:pPr>
      <w:r w:rsidDel="00000000" w:rsidR="00000000" w:rsidRPr="00000000">
        <w:rPr>
          <w:rtl w:val="0"/>
        </w:rPr>
        <w:t xml:space="preserve">We don’t actually foresee this element being used much, and we include it here mainly to let you know it exists. If you do need to use it, contact the project’s XML-TEI Data Manager. </w:t>
      </w:r>
      <w:r w:rsidDel="00000000" w:rsidR="00000000" w:rsidRPr="00000000">
        <w:rPr>
          <w:rtl w:val="0"/>
        </w:rPr>
      </w:r>
    </w:p>
    <w:p w:rsidR="00000000" w:rsidDel="00000000" w:rsidP="00000000" w:rsidRDefault="00000000" w:rsidRPr="00000000" w14:paraId="0000052B">
      <w:pPr>
        <w:pStyle w:val="Heading2"/>
        <w:pageBreakBefore w:val="0"/>
        <w:spacing w:line="240" w:lineRule="auto"/>
        <w:jc w:val="both"/>
        <w:rPr/>
      </w:pPr>
      <w:bookmarkStart w:colFirst="0" w:colLast="0" w:name="_a32yxhkfs3i9" w:id="59"/>
      <w:bookmarkEnd w:id="59"/>
      <w:r w:rsidDel="00000000" w:rsidR="00000000" w:rsidRPr="00000000">
        <w:rPr>
          <w:i w:val="1"/>
          <w:rtl w:val="0"/>
        </w:rPr>
        <w:t xml:space="preserve">Lemma</w:t>
      </w:r>
      <w:r w:rsidDel="00000000" w:rsidR="00000000" w:rsidRPr="00000000">
        <w:rPr>
          <w:rtl w:val="0"/>
        </w:rPr>
        <w:t xml:space="preserve">s of base text in dependent text</w:t>
      </w:r>
    </w:p>
    <w:p w:rsidR="00000000" w:rsidDel="00000000" w:rsidP="00000000" w:rsidRDefault="00000000" w:rsidRPr="00000000" w14:paraId="0000052C">
      <w:pPr>
        <w:pageBreakBefore w:val="0"/>
        <w:jc w:val="both"/>
        <w:rPr/>
      </w:pPr>
      <w:r w:rsidDel="00000000" w:rsidR="00000000" w:rsidRPr="00000000">
        <w:rPr>
          <w:rtl w:val="0"/>
        </w:rPr>
        <w:t xml:space="preserve">When the dependent text refers to individual terms or snippets from the base text, called </w:t>
      </w:r>
      <w:r w:rsidDel="00000000" w:rsidR="00000000" w:rsidRPr="00000000">
        <w:rPr>
          <w:i w:val="1"/>
          <w:rtl w:val="0"/>
        </w:rPr>
        <w:t xml:space="preserve">lemma</w:t>
      </w:r>
      <w:r w:rsidDel="00000000" w:rsidR="00000000" w:rsidRPr="00000000">
        <w:rPr>
          <w:rtl w:val="0"/>
        </w:rPr>
        <w:t xml:space="preserve"> in the classical philological tradition (note that this is not exactly the same as a dictionary lemma, nor is it the same as </w:t>
      </w:r>
      <w:r w:rsidDel="00000000" w:rsidR="00000000" w:rsidRPr="00000000">
        <w:rPr>
          <w:rtl w:val="0"/>
        </w:rPr>
        <w:t xml:space="preserve">the lemma of a critical apparatus, on which see §</w:t>
      </w:r>
      <w:hyperlink w:anchor="_o6uk08cqs9ju">
        <w:r w:rsidDel="00000000" w:rsidR="00000000" w:rsidRPr="00000000">
          <w:rPr>
            <w:color w:val="1155cc"/>
            <w:u w:val="single"/>
            <w:rtl w:val="0"/>
          </w:rPr>
          <w:t xml:space="preserve">Critical Apparatus</w:t>
        </w:r>
      </w:hyperlink>
      <w:r w:rsidDel="00000000" w:rsidR="00000000" w:rsidRPr="00000000">
        <w:rPr>
          <w:rtl w:val="0"/>
        </w:rPr>
        <w:t xml:space="preserve">), resulting in an alternation of base and dependent text, without the whole base text being reconstructible on the basis of the latter, these </w:t>
      </w:r>
      <w:r w:rsidDel="00000000" w:rsidR="00000000" w:rsidRPr="00000000">
        <w:rPr>
          <w:i w:val="1"/>
          <w:rtl w:val="0"/>
        </w:rPr>
        <w:t xml:space="preserve">lemma</w:t>
      </w:r>
      <w:r w:rsidDel="00000000" w:rsidR="00000000" w:rsidRPr="00000000">
        <w:rPr>
          <w:rtl w:val="0"/>
        </w:rPr>
        <w:t xml:space="preserve">s shall be wrapped in the element &lt;term&gt;. It is possible to add an attribute @xml:lang to the tag, and we recommend doing so.</w:t>
      </w:r>
    </w:p>
    <w:p w:rsidR="00000000" w:rsidDel="00000000" w:rsidP="00000000" w:rsidRDefault="00000000" w:rsidRPr="00000000" w14:paraId="0000052D">
      <w:pPr>
        <w:pageBreakBefore w:val="0"/>
        <w:jc w:val="both"/>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2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pageBreakBefore w:val="0"/>
              <w:widowControl w:val="0"/>
              <w:rPr>
                <w:sz w:val="20"/>
                <w:szCs w:val="20"/>
              </w:rPr>
            </w:pPr>
            <w:r w:rsidDel="00000000" w:rsidR="00000000" w:rsidRPr="00000000">
              <w:rPr>
                <w:color w:val="000096"/>
                <w:sz w:val="18"/>
                <w:szCs w:val="18"/>
                <w:rtl w:val="0"/>
              </w:rPr>
              <w:t xml:space="preserve">&lt;term</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nikṣepa</w:t>
            </w:r>
            <w:r w:rsidDel="00000000" w:rsidR="00000000" w:rsidRPr="00000000">
              <w:rPr>
                <w:color w:val="000096"/>
                <w:sz w:val="18"/>
                <w:szCs w:val="18"/>
                <w:rtl w:val="0"/>
              </w:rPr>
              <w:t xml:space="preserve">&lt;/term&gt;</w:t>
            </w:r>
            <w:r w:rsidDel="00000000" w:rsidR="00000000" w:rsidRPr="00000000">
              <w:rPr>
                <w:rtl w:val="0"/>
              </w:rPr>
            </w:r>
          </w:p>
        </w:tc>
      </w:tr>
    </w:tbl>
    <w:p w:rsidR="00000000" w:rsidDel="00000000" w:rsidP="00000000" w:rsidRDefault="00000000" w:rsidRPr="00000000" w14:paraId="00000530">
      <w:pPr>
        <w:pageBreakBefore w:val="0"/>
        <w:rPr/>
      </w:pPr>
      <w:r w:rsidDel="00000000" w:rsidR="00000000" w:rsidRPr="00000000">
        <w:rPr>
          <w:rtl w:val="0"/>
        </w:rPr>
      </w:r>
    </w:p>
    <w:p w:rsidR="00000000" w:rsidDel="00000000" w:rsidP="00000000" w:rsidRDefault="00000000" w:rsidRPr="00000000" w14:paraId="00000531">
      <w:pPr>
        <w:pageBreakBefore w:val="0"/>
        <w:jc w:val="both"/>
        <w:rPr/>
      </w:pPr>
      <w:r w:rsidDel="00000000" w:rsidR="00000000" w:rsidRPr="00000000">
        <w:rPr>
          <w:rtl w:val="0"/>
        </w:rPr>
        <w:t xml:space="preserve">It is possible, but not mandatory, to wrap the corresponding paraphrase or gloss in &lt;gloss&gt;. The attributes @xml:id and @target must be used to match a &lt;gloss&gt; with its &lt;term&gt;. The attribution of identifiers to terms will be handled by an XSLT process, as with other numbering (see §</w:t>
      </w:r>
      <w:hyperlink w:anchor="_oodzo4fy0x3h">
        <w:r w:rsidDel="00000000" w:rsidR="00000000" w:rsidRPr="00000000">
          <w:rPr>
            <w:color w:val="1155cc"/>
            <w:u w:val="single"/>
            <w:rtl w:val="0"/>
          </w:rPr>
          <w:t xml:space="preserve">Identifying pattern for containers</w:t>
        </w:r>
      </w:hyperlink>
      <w:r w:rsidDel="00000000" w:rsidR="00000000" w:rsidRPr="00000000">
        <w:rPr>
          <w:rtl w:val="0"/>
        </w:rPr>
        <w:t xml:space="preserve">), although for &lt;term&gt; the numbering pattern will be simple incremental numbering from the beginning of the file to its end. Once the @xml:id have been assigned, you can encode the values of @target, mandatorily with prefix “#”.</w:t>
      </w:r>
    </w:p>
    <w:p w:rsidR="00000000" w:rsidDel="00000000" w:rsidP="00000000" w:rsidRDefault="00000000" w:rsidRPr="00000000" w14:paraId="00000532">
      <w:pPr>
        <w:pageBreakBefore w:val="0"/>
        <w:jc w:val="both"/>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3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pageBreakBefore w:val="0"/>
              <w:widowControl w:val="0"/>
              <w:rPr>
                <w:sz w:val="18"/>
                <w:szCs w:val="18"/>
              </w:rPr>
            </w:pPr>
            <w:r w:rsidDel="00000000" w:rsidR="00000000" w:rsidRPr="00000000">
              <w:rPr>
                <w:color w:val="000096"/>
                <w:sz w:val="18"/>
                <w:szCs w:val="18"/>
                <w:rtl w:val="0"/>
              </w:rPr>
              <w:t xml:space="preserve">&lt;term</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"term004"</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nikṣepa</w:t>
            </w:r>
            <w:r w:rsidDel="00000000" w:rsidR="00000000" w:rsidRPr="00000000">
              <w:rPr>
                <w:color w:val="000096"/>
                <w:sz w:val="18"/>
                <w:szCs w:val="18"/>
                <w:rtl w:val="0"/>
              </w:rPr>
              <w:t xml:space="preserve">&lt;/term&gt;</w:t>
            </w:r>
            <w:r w:rsidDel="00000000" w:rsidR="00000000" w:rsidRPr="00000000">
              <w:rPr>
                <w:sz w:val="18"/>
                <w:szCs w:val="18"/>
                <w:rtl w:val="0"/>
              </w:rPr>
              <w:t xml:space="preserve"> some text</w:t>
            </w:r>
          </w:p>
          <w:p w:rsidR="00000000" w:rsidDel="00000000" w:rsidP="00000000" w:rsidRDefault="00000000" w:rsidRPr="00000000" w14:paraId="00000535">
            <w:pPr>
              <w:pageBreakBefore w:val="0"/>
              <w:widowControl w:val="0"/>
              <w:rPr>
                <w:sz w:val="20"/>
                <w:szCs w:val="20"/>
              </w:rPr>
            </w:pPr>
            <w:r w:rsidDel="00000000" w:rsidR="00000000" w:rsidRPr="00000000">
              <w:rPr>
                <w:color w:val="000096"/>
                <w:sz w:val="18"/>
                <w:szCs w:val="18"/>
                <w:rtl w:val="0"/>
              </w:rPr>
              <w:t xml:space="preserve">&lt;gloss</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"#term004"</w:t>
            </w:r>
            <w:r w:rsidDel="00000000" w:rsidR="00000000" w:rsidRPr="00000000">
              <w:rPr>
                <w:color w:val="000096"/>
                <w:sz w:val="18"/>
                <w:szCs w:val="18"/>
                <w:rtl w:val="0"/>
              </w:rPr>
              <w:t xml:space="preserve">&gt;</w:t>
            </w:r>
            <w:r w:rsidDel="00000000" w:rsidR="00000000" w:rsidRPr="00000000">
              <w:rPr>
                <w:sz w:val="18"/>
                <w:szCs w:val="18"/>
                <w:rtl w:val="0"/>
              </w:rPr>
              <w:t xml:space="preserve">gloss</w:t>
            </w:r>
            <w:r w:rsidDel="00000000" w:rsidR="00000000" w:rsidRPr="00000000">
              <w:rPr>
                <w:color w:val="000096"/>
                <w:sz w:val="18"/>
                <w:szCs w:val="18"/>
                <w:rtl w:val="0"/>
              </w:rPr>
              <w:t xml:space="preserve">&lt;/gloss&gt;</w:t>
            </w:r>
            <w:r w:rsidDel="00000000" w:rsidR="00000000" w:rsidRPr="00000000">
              <w:rPr>
                <w:rtl w:val="0"/>
              </w:rPr>
            </w:r>
          </w:p>
        </w:tc>
      </w:tr>
    </w:tbl>
    <w:p w:rsidR="00000000" w:rsidDel="00000000" w:rsidP="00000000" w:rsidRDefault="00000000" w:rsidRPr="00000000" w14:paraId="00000536">
      <w:pPr>
        <w:pageBreakBefore w:val="0"/>
        <w:rPr/>
      </w:pPr>
      <w:r w:rsidDel="00000000" w:rsidR="00000000" w:rsidRPr="00000000">
        <w:rPr>
          <w:rtl w:val="0"/>
        </w:rPr>
      </w:r>
    </w:p>
    <w:p w:rsidR="00000000" w:rsidDel="00000000" w:rsidP="00000000" w:rsidRDefault="00000000" w:rsidRPr="00000000" w14:paraId="00000537">
      <w:pPr>
        <w:pStyle w:val="Heading1"/>
        <w:pageBreakBefore w:val="0"/>
        <w:rPr>
          <w:i w:val="1"/>
        </w:rPr>
      </w:pPr>
      <w:bookmarkStart w:colFirst="0" w:colLast="0" w:name="_o6uk08cqs9ju" w:id="60"/>
      <w:bookmarkEnd w:id="60"/>
      <w:r w:rsidDel="00000000" w:rsidR="00000000" w:rsidRPr="00000000">
        <w:rPr>
          <w:rtl w:val="0"/>
        </w:rPr>
        <w:t xml:space="preserve">Critical a</w:t>
      </w:r>
      <w:r w:rsidDel="00000000" w:rsidR="00000000" w:rsidRPr="00000000">
        <w:rPr>
          <w:rtl w:val="0"/>
        </w:rPr>
        <w:t xml:space="preserve">pparatu</w:t>
      </w:r>
      <w:r w:rsidDel="00000000" w:rsidR="00000000" w:rsidRPr="00000000">
        <w:rPr>
          <w:rtl w:val="0"/>
        </w:rPr>
        <w:t xml:space="preserv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38">
      <w:pPr>
        <w:ind w:left="0" w:firstLine="0"/>
        <w:jc w:val="both"/>
        <w:rPr/>
      </w:pPr>
      <w:commentRangeStart w:id="26"/>
      <w:commentRangeStart w:id="27"/>
      <w:commentRangeStart w:id="28"/>
      <w:commentRangeStart w:id="29"/>
      <w:r w:rsidDel="00000000" w:rsidR="00000000" w:rsidRPr="00000000">
        <w:rPr>
          <w:rtl w:val="0"/>
        </w:rPr>
        <w:t xml:space="preserve">Many experienced editors of South and Southeast Asian texts are used to seeing printed editions with multiple “layers of apparatus”, one or more of which are used to represent parallel passages. You will have noticed that the previous chapter has covered the relevant encoding needs. It is important to understand that such “layers of apparatus” are a convention of display. Digital editions, unlike printed ones, are not limited by the spatial features of a page-based layout and do not need to use anything like “layers of apparatus” to represent the relationship between the text as constituted by the editor and his observations on particular segments of that text. What is important, is for the types of information to be conveyed to be clearly defined and for the encoding to follow the respective categories of information. Anyhow, in the TEI context, the term </w:t>
      </w:r>
      <w:r w:rsidDel="00000000" w:rsidR="00000000" w:rsidRPr="00000000">
        <w:rPr>
          <w:i w:val="1"/>
          <w:rtl w:val="0"/>
        </w:rPr>
        <w:t xml:space="preserve">apparatus</w:t>
      </w:r>
      <w:r w:rsidDel="00000000" w:rsidR="00000000" w:rsidRPr="00000000">
        <w:rPr>
          <w:rtl w:val="0"/>
        </w:rPr>
        <w:t xml:space="preserve"> has a more limited scope than you may be familiar with, as it concerns only the encoding of variant readings or notes on readings — to the exclusion of parallels, etc.</w:t>
      </w:r>
      <w:r w:rsidDel="00000000" w:rsidR="00000000" w:rsidRPr="00000000">
        <w:rPr>
          <w:rtl w:val="0"/>
        </w:rPr>
        <w:t xml:space="preserve"> It is to the apparatus in this narrow sense that we turn now.</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539">
      <w:pPr>
        <w:pageBreakBefore w:val="0"/>
        <w:ind w:left="0" w:firstLine="720"/>
        <w:jc w:val="both"/>
        <w:rPr/>
      </w:pPr>
      <w:r w:rsidDel="00000000" w:rsidR="00000000" w:rsidRPr="00000000">
        <w:rPr>
          <w:rtl w:val="0"/>
        </w:rPr>
        <w:t xml:space="preserve">Printed critical editions generally present the critical apparatus at the bottom of the page or in an appendix, using reference by page/line number or by elements of intrinsic structure of the text to make clear to which segment of text any variant readings (or comments) are to be matched.  The TEI offers three main methods for encoding apparatus: </w:t>
      </w:r>
    </w:p>
    <w:p w:rsidR="00000000" w:rsidDel="00000000" w:rsidP="00000000" w:rsidRDefault="00000000" w:rsidRPr="00000000" w14:paraId="0000053A">
      <w:pPr>
        <w:pageBreakBefore w:val="0"/>
        <w:jc w:val="both"/>
        <w:rPr/>
      </w:pPr>
      <w:r w:rsidDel="00000000" w:rsidR="00000000" w:rsidRPr="00000000">
        <w:rPr>
          <w:rtl w:val="0"/>
        </w:rPr>
      </w:r>
    </w:p>
    <w:p w:rsidR="00000000" w:rsidDel="00000000" w:rsidP="00000000" w:rsidRDefault="00000000" w:rsidRPr="00000000" w14:paraId="0000053B">
      <w:pPr>
        <w:pageBreakBefore w:val="0"/>
        <w:numPr>
          <w:ilvl w:val="0"/>
          <w:numId w:val="29"/>
        </w:numPr>
        <w:ind w:left="720" w:hanging="360"/>
        <w:jc w:val="both"/>
        <w:rPr/>
      </w:pPr>
      <w:r w:rsidDel="00000000" w:rsidR="00000000" w:rsidRPr="00000000">
        <w:rPr>
          <w:rtl w:val="0"/>
        </w:rPr>
        <w:t xml:space="preserve">The </w:t>
      </w:r>
      <w:r w:rsidDel="00000000" w:rsidR="00000000" w:rsidRPr="00000000">
        <w:rPr>
          <w:b w:val="1"/>
          <w:rtl w:val="0"/>
        </w:rPr>
        <w:t xml:space="preserve">location-referenced method </w:t>
      </w:r>
      <w:r w:rsidDel="00000000" w:rsidR="00000000" w:rsidRPr="00000000">
        <w:rPr>
          <w:rtl w:val="0"/>
        </w:rPr>
        <w:t xml:space="preserve">assembles all contents of the apparatus separately from the edition (in a different part of the same file or even in a different file), and if the correspondence of any apparatus entry to a segment of text is to be made machine actionable, this must be achieved with reference to elements of intrinsic or extrinsic structure of the edition</w:t>
      </w:r>
      <w:r w:rsidDel="00000000" w:rsidR="00000000" w:rsidRPr="00000000">
        <w:rPr>
          <w:rtl w:val="0"/>
        </w:rPr>
        <w:t xml:space="preserve">. </w:t>
      </w:r>
      <w:r w:rsidDel="00000000" w:rsidR="00000000" w:rsidRPr="00000000">
        <w:rPr>
          <w:rtl w:val="0"/>
        </w:rPr>
        <w:t xml:space="preserve">This method is explained in EGD§9.1.2 and §9.1.3.</w:t>
      </w:r>
    </w:p>
    <w:p w:rsidR="00000000" w:rsidDel="00000000" w:rsidP="00000000" w:rsidRDefault="00000000" w:rsidRPr="00000000" w14:paraId="0000053C">
      <w:pPr>
        <w:pageBreakBefore w:val="0"/>
        <w:numPr>
          <w:ilvl w:val="0"/>
          <w:numId w:val="29"/>
        </w:numPr>
        <w:ind w:left="720" w:hanging="360"/>
        <w:jc w:val="both"/>
        <w:rPr/>
      </w:pPr>
      <w:r w:rsidDel="00000000" w:rsidR="00000000" w:rsidRPr="00000000">
        <w:rPr>
          <w:rtl w:val="0"/>
        </w:rPr>
        <w:t xml:space="preserve">The </w:t>
      </w:r>
      <w:hyperlink r:id="rId21">
        <w:r w:rsidDel="00000000" w:rsidR="00000000" w:rsidRPr="00000000">
          <w:rPr>
            <w:b w:val="1"/>
            <w:color w:val="1155cc"/>
            <w:u w:val="single"/>
            <w:rtl w:val="0"/>
          </w:rPr>
          <w:t xml:space="preserve">double-end-point-attached</w:t>
        </w:r>
      </w:hyperlink>
      <w:hyperlink r:id="rId22">
        <w:r w:rsidDel="00000000" w:rsidR="00000000" w:rsidRPr="00000000">
          <w:rPr>
            <w:color w:val="1155cc"/>
            <w:u w:val="single"/>
            <w:rtl w:val="0"/>
          </w:rPr>
          <w:t xml:space="preserve"> </w:t>
        </w:r>
      </w:hyperlink>
      <w:hyperlink r:id="rId23">
        <w:r w:rsidDel="00000000" w:rsidR="00000000" w:rsidRPr="00000000">
          <w:rPr>
            <w:b w:val="1"/>
            <w:color w:val="1155cc"/>
            <w:u w:val="single"/>
            <w:rtl w:val="0"/>
          </w:rPr>
          <w:t xml:space="preserve">method</w:t>
        </w:r>
      </w:hyperlink>
      <w:r w:rsidDel="00000000" w:rsidR="00000000" w:rsidRPr="00000000">
        <w:rPr>
          <w:vertAlign w:val="superscript"/>
        </w:rPr>
        <w:footnoteReference w:customMarkFollows="0" w:id="24"/>
      </w:r>
      <w:r w:rsidDel="00000000" w:rsidR="00000000" w:rsidRPr="00000000">
        <w:rPr>
          <w:rtl w:val="0"/>
        </w:rPr>
        <w:t xml:space="preserve"> likewise </w:t>
      </w:r>
      <w:r w:rsidDel="00000000" w:rsidR="00000000" w:rsidRPr="00000000">
        <w:rPr>
          <w:rtl w:val="0"/>
        </w:rPr>
        <w:t xml:space="preserve">assembles all contents of the apparatus separately from the edition (in a different part of the same file or even in a different file),</w:t>
      </w:r>
      <w:r w:rsidDel="00000000" w:rsidR="00000000" w:rsidRPr="00000000">
        <w:rPr>
          <w:rtl w:val="0"/>
        </w:rPr>
        <w:t xml:space="preserve"> but embeds anchors within the edition itself, to which the apparatus entries are linked.</w:t>
      </w:r>
    </w:p>
    <w:p w:rsidR="00000000" w:rsidDel="00000000" w:rsidP="00000000" w:rsidRDefault="00000000" w:rsidRPr="00000000" w14:paraId="0000053D">
      <w:pPr>
        <w:pageBreakBefore w:val="0"/>
        <w:numPr>
          <w:ilvl w:val="0"/>
          <w:numId w:val="29"/>
        </w:numPr>
        <w:ind w:left="720" w:hanging="360"/>
        <w:jc w:val="both"/>
        <w:rPr/>
      </w:pPr>
      <w:r w:rsidDel="00000000" w:rsidR="00000000" w:rsidRPr="00000000">
        <w:rPr>
          <w:rtl w:val="0"/>
        </w:rPr>
        <w:t xml:space="preserve">The </w:t>
      </w:r>
      <w:hyperlink r:id="rId24">
        <w:r w:rsidDel="00000000" w:rsidR="00000000" w:rsidRPr="00000000">
          <w:rPr>
            <w:b w:val="1"/>
            <w:color w:val="1155cc"/>
            <w:u w:val="single"/>
            <w:rtl w:val="0"/>
          </w:rPr>
          <w:t xml:space="preserve">parallel-segmentation method</w:t>
        </w:r>
      </w:hyperlink>
      <w:r w:rsidDel="00000000" w:rsidR="00000000" w:rsidRPr="00000000">
        <w:rPr>
          <w:rtl w:val="0"/>
        </w:rPr>
        <w:t xml:space="preserve">,</w:t>
      </w:r>
      <w:r w:rsidDel="00000000" w:rsidR="00000000" w:rsidRPr="00000000">
        <w:rPr>
          <w:vertAlign w:val="superscript"/>
        </w:rPr>
        <w:footnoteReference w:customMarkFollows="0" w:id="25"/>
      </w:r>
      <w:r w:rsidDel="00000000" w:rsidR="00000000" w:rsidRPr="00000000">
        <w:rPr>
          <w:rtl w:val="0"/>
        </w:rPr>
        <w:t xml:space="preserve"> by contrast, embeds the contents of each entry within </w:t>
      </w:r>
      <w:r w:rsidDel="00000000" w:rsidR="00000000" w:rsidRPr="00000000">
        <w:rPr>
          <w:rtl w:val="0"/>
        </w:rPr>
        <w:t xml:space="preserve">the edition itself, thereby avoiding the need of any linking system. </w:t>
      </w:r>
    </w:p>
    <w:p w:rsidR="00000000" w:rsidDel="00000000" w:rsidP="00000000" w:rsidRDefault="00000000" w:rsidRPr="00000000" w14:paraId="0000053E">
      <w:pPr>
        <w:pageBreakBefore w:val="0"/>
        <w:ind w:left="0" w:firstLine="0"/>
        <w:jc w:val="both"/>
        <w:rPr/>
      </w:pPr>
      <w:r w:rsidDel="00000000" w:rsidR="00000000" w:rsidRPr="00000000">
        <w:rPr>
          <w:rtl w:val="0"/>
        </w:rPr>
      </w:r>
    </w:p>
    <w:p w:rsidR="00000000" w:rsidDel="00000000" w:rsidP="00000000" w:rsidRDefault="00000000" w:rsidRPr="00000000" w14:paraId="0000053F">
      <w:pPr>
        <w:pageBreakBefore w:val="0"/>
        <w:jc w:val="both"/>
        <w:rPr/>
      </w:pPr>
      <w:r w:rsidDel="00000000" w:rsidR="00000000" w:rsidRPr="00000000">
        <w:rPr>
          <w:rtl w:val="0"/>
        </w:rPr>
        <w:t xml:space="preserve">In the framework of the DHARMA project, you might use either the first method (meaning that the entries are bound to a block of text without being embedded inside it) or the third method (meaning that the entries are embedded </w:t>
      </w:r>
      <w:r w:rsidDel="00000000" w:rsidR="00000000" w:rsidRPr="00000000">
        <w:rPr>
          <w:rtl w:val="0"/>
        </w:rPr>
        <w:t xml:space="preserve">directly into the encoded text itself</w:t>
      </w:r>
      <w:r w:rsidDel="00000000" w:rsidR="00000000" w:rsidRPr="00000000">
        <w:rPr>
          <w:rtl w:val="0"/>
        </w:rPr>
        <w:t xml:space="preserve">)</w:t>
      </w:r>
      <w:r w:rsidDel="00000000" w:rsidR="00000000" w:rsidRPr="00000000">
        <w:rPr>
          <w:vertAlign w:val="superscript"/>
        </w:rPr>
        <w:footnoteReference w:customMarkFollows="0" w:id="26"/>
      </w:r>
      <w:r w:rsidDel="00000000" w:rsidR="00000000" w:rsidRPr="00000000">
        <w:rPr>
          <w:rtl w:val="0"/>
        </w:rPr>
        <w:t xml:space="preserve"> as well as a combination of the two. In what follows, we cover only method 3; however, in </w:t>
      </w:r>
      <w:r w:rsidDel="00000000" w:rsidR="00000000" w:rsidRPr="00000000">
        <w:rPr>
          <w:rtl w:val="0"/>
        </w:rPr>
        <w:t xml:space="preserve">§</w:t>
      </w:r>
      <w:hyperlink w:anchor="_9rx59goo24rv">
        <w:r w:rsidDel="00000000" w:rsidR="00000000" w:rsidRPr="00000000">
          <w:rPr>
            <w:color w:val="1155cc"/>
            <w:u w:val="single"/>
            <w:rtl w:val="0"/>
          </w:rPr>
          <w:t xml:space="preserve">Encoding an external apparatus verse-by-verse</w:t>
        </w:r>
      </w:hyperlink>
      <w:r w:rsidDel="00000000" w:rsidR="00000000" w:rsidRPr="00000000">
        <w:rPr>
          <w:rtl w:val="0"/>
        </w:rPr>
        <w:t xml:space="preserve">, we introduce method 1</w:t>
      </w:r>
      <w:r w:rsidDel="00000000" w:rsidR="00000000" w:rsidRPr="00000000">
        <w:rPr>
          <w:rtl w:val="0"/>
        </w:rPr>
        <w:t xml:space="preserve">, which is easier to encode but only useful if you are editing a verse text.</w:t>
      </w:r>
    </w:p>
    <w:p w:rsidR="00000000" w:rsidDel="00000000" w:rsidP="00000000" w:rsidRDefault="00000000" w:rsidRPr="00000000" w14:paraId="00000540">
      <w:pPr>
        <w:pStyle w:val="Heading2"/>
        <w:pageBreakBefore w:val="0"/>
        <w:jc w:val="both"/>
        <w:rPr/>
      </w:pPr>
      <w:bookmarkStart w:colFirst="0" w:colLast="0" w:name="_j27r9638d2ml" w:id="61"/>
      <w:bookmarkEnd w:id="61"/>
      <w:r w:rsidDel="00000000" w:rsidR="00000000" w:rsidRPr="00000000">
        <w:rPr>
          <w:rtl w:val="0"/>
        </w:rPr>
        <w:t xml:space="preserve">Structural overview</w:t>
      </w:r>
    </w:p>
    <w:p w:rsidR="00000000" w:rsidDel="00000000" w:rsidP="00000000" w:rsidRDefault="00000000" w:rsidRPr="00000000" w14:paraId="00000541">
      <w:pPr>
        <w:pageBreakBefore w:val="0"/>
        <w:jc w:val="both"/>
        <w:rPr/>
      </w:pPr>
      <w:r w:rsidDel="00000000" w:rsidR="00000000" w:rsidRPr="00000000">
        <w:rPr>
          <w:rtl w:val="0"/>
        </w:rPr>
        <w:t xml:space="preserve">Let us imagine a text edition based on three witnesses. Below, we illustrate the different ways in which an apparatus entry might be recorded, according to the different readings of the witnesses.</w:t>
      </w:r>
    </w:p>
    <w:p w:rsidR="00000000" w:rsidDel="00000000" w:rsidP="00000000" w:rsidRDefault="00000000" w:rsidRPr="00000000" w14:paraId="00000542">
      <w:pPr>
        <w:pageBreakBefore w:val="0"/>
        <w:jc w:val="both"/>
        <w:rPr/>
      </w:pPr>
      <w:r w:rsidDel="00000000" w:rsidR="00000000" w:rsidRPr="00000000">
        <w:rPr>
          <w:rtl w:val="0"/>
        </w:rPr>
      </w:r>
    </w:p>
    <w:p w:rsidR="00000000" w:rsidDel="00000000" w:rsidP="00000000" w:rsidRDefault="00000000" w:rsidRPr="00000000" w14:paraId="00000543">
      <w:pPr>
        <w:pStyle w:val="Heading4"/>
        <w:pageBreakBefore w:val="0"/>
        <w:jc w:val="both"/>
        <w:rPr/>
      </w:pPr>
      <w:bookmarkStart w:colFirst="0" w:colLast="0" w:name="_1jdhzqjkzce3" w:id="62"/>
      <w:bookmarkEnd w:id="62"/>
      <w:r w:rsidDel="00000000" w:rsidR="00000000" w:rsidRPr="00000000">
        <w:rPr>
          <w:rtl w:val="0"/>
        </w:rPr>
        <w:t xml:space="preserve">1. Two witnesses support the adopted reading, the third witness has a different reading</w:t>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4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rPr>
                <w:sz w:val="18"/>
                <w:szCs w:val="18"/>
              </w:rPr>
            </w:pPr>
            <w:r w:rsidDel="00000000" w:rsidR="00000000" w:rsidRPr="00000000">
              <w:rPr>
                <w:sz w:val="18"/>
                <w:szCs w:val="18"/>
                <w:rtl w:val="0"/>
              </w:rPr>
              <w:t xml:space="preserve">preceding text</w:t>
            </w:r>
          </w:p>
          <w:p w:rsidR="00000000" w:rsidDel="00000000" w:rsidP="00000000" w:rsidRDefault="00000000" w:rsidRPr="00000000" w14:paraId="00000546">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4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#L"</w:t>
            </w:r>
            <w:r w:rsidDel="00000000" w:rsidR="00000000" w:rsidRPr="00000000">
              <w:rPr>
                <w:color w:val="000096"/>
                <w:sz w:val="18"/>
                <w:szCs w:val="18"/>
                <w:rtl w:val="0"/>
              </w:rPr>
              <w:t xml:space="preserve">&gt;</w:t>
            </w:r>
            <w:r w:rsidDel="00000000" w:rsidR="00000000" w:rsidRPr="00000000">
              <w:rPr>
                <w:sz w:val="18"/>
                <w:szCs w:val="18"/>
                <w:rtl w:val="0"/>
              </w:rPr>
              <w:t xml:space="preserve">lemma</w:t>
            </w:r>
            <w:r w:rsidDel="00000000" w:rsidR="00000000" w:rsidRPr="00000000">
              <w:rPr>
                <w:color w:val="000096"/>
                <w:sz w:val="18"/>
                <w:szCs w:val="18"/>
                <w:rtl w:val="0"/>
              </w:rPr>
              <w:t xml:space="preserve">&lt;/lem&gt;</w:t>
            </w:r>
          </w:p>
          <w:p w:rsidR="00000000" w:rsidDel="00000000" w:rsidP="00000000" w:rsidRDefault="00000000" w:rsidRPr="00000000" w14:paraId="00000548">
            <w:pPr>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variant reading</w:t>
            </w:r>
            <w:r w:rsidDel="00000000" w:rsidR="00000000" w:rsidRPr="00000000">
              <w:rPr>
                <w:color w:val="000096"/>
                <w:sz w:val="18"/>
                <w:szCs w:val="18"/>
                <w:rtl w:val="0"/>
              </w:rPr>
              <w:t xml:space="preserve">&lt;/rdg&gt;</w:t>
            </w:r>
            <w:r w:rsidDel="00000000" w:rsidR="00000000" w:rsidRPr="00000000">
              <w:rPr>
                <w:sz w:val="18"/>
                <w:szCs w:val="18"/>
                <w:rtl w:val="0"/>
              </w:rPr>
              <w:t xml:space="preserve">    </w:t>
            </w:r>
          </w:p>
          <w:p w:rsidR="00000000" w:rsidDel="00000000" w:rsidP="00000000" w:rsidRDefault="00000000" w:rsidRPr="00000000" w14:paraId="0000054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optional observation on adopted and/or rejected readings</w:t>
            </w:r>
            <w:r w:rsidDel="00000000" w:rsidR="00000000" w:rsidRPr="00000000">
              <w:rPr>
                <w:color w:val="000096"/>
                <w:sz w:val="18"/>
                <w:szCs w:val="18"/>
                <w:rtl w:val="0"/>
              </w:rPr>
              <w:t xml:space="preserve">&lt;/note&gt;</w:t>
            </w:r>
          </w:p>
          <w:p w:rsidR="00000000" w:rsidDel="00000000" w:rsidP="00000000" w:rsidRDefault="00000000" w:rsidRPr="00000000" w14:paraId="0000054A">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4B">
            <w:pPr>
              <w:rPr/>
            </w:pPr>
            <w:r w:rsidDel="00000000" w:rsidR="00000000" w:rsidRPr="00000000">
              <w:rPr>
                <w:sz w:val="18"/>
                <w:szCs w:val="18"/>
                <w:rtl w:val="0"/>
              </w:rPr>
              <w:t xml:space="preserve">following text</w:t>
            </w:r>
            <w:r w:rsidDel="00000000" w:rsidR="00000000" w:rsidRPr="00000000">
              <w:rPr>
                <w:rtl w:val="0"/>
              </w:rPr>
            </w:r>
          </w:p>
        </w:tc>
      </w:tr>
    </w:tbl>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Style w:val="Heading4"/>
        <w:pageBreakBefore w:val="0"/>
        <w:jc w:val="both"/>
        <w:rPr/>
      </w:pPr>
      <w:bookmarkStart w:colFirst="0" w:colLast="0" w:name="_dedkeqpl0z8g" w:id="63"/>
      <w:bookmarkEnd w:id="63"/>
      <w:r w:rsidDel="00000000" w:rsidR="00000000" w:rsidRPr="00000000">
        <w:rPr>
          <w:rtl w:val="0"/>
        </w:rPr>
        <w:t xml:space="preserve">2. None of the witnesses supports the adopted reading</w:t>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4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rPr>
                <w:sz w:val="18"/>
                <w:szCs w:val="18"/>
              </w:rPr>
            </w:pPr>
            <w:r w:rsidDel="00000000" w:rsidR="00000000" w:rsidRPr="00000000">
              <w:rPr>
                <w:sz w:val="18"/>
                <w:szCs w:val="18"/>
                <w:rtl w:val="0"/>
              </w:rPr>
              <w:t xml:space="preserve">preceding text</w:t>
            </w:r>
          </w:p>
          <w:p w:rsidR="00000000" w:rsidDel="00000000" w:rsidP="00000000" w:rsidRDefault="00000000" w:rsidRPr="00000000" w14:paraId="00000550">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5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lemma</w:t>
            </w:r>
            <w:r w:rsidDel="00000000" w:rsidR="00000000" w:rsidRPr="00000000">
              <w:rPr>
                <w:color w:val="000096"/>
                <w:sz w:val="18"/>
                <w:szCs w:val="18"/>
                <w:rtl w:val="0"/>
              </w:rPr>
              <w:t xml:space="preserve">&lt;/lem&gt;</w:t>
            </w:r>
          </w:p>
          <w:p w:rsidR="00000000" w:rsidDel="00000000" w:rsidP="00000000" w:rsidRDefault="00000000" w:rsidRPr="00000000" w14:paraId="0000055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variant reading 1</w:t>
            </w:r>
            <w:r w:rsidDel="00000000" w:rsidR="00000000" w:rsidRPr="00000000">
              <w:rPr>
                <w:color w:val="000096"/>
                <w:sz w:val="18"/>
                <w:szCs w:val="18"/>
                <w:rtl w:val="0"/>
              </w:rPr>
              <w:t xml:space="preserve">&lt;/rdg&gt;</w:t>
            </w:r>
          </w:p>
          <w:p w:rsidR="00000000" w:rsidDel="00000000" w:rsidP="00000000" w:rsidRDefault="00000000" w:rsidRPr="00000000" w14:paraId="0000055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#M"</w:t>
            </w:r>
            <w:r w:rsidDel="00000000" w:rsidR="00000000" w:rsidRPr="00000000">
              <w:rPr>
                <w:color w:val="000096"/>
                <w:sz w:val="18"/>
                <w:szCs w:val="18"/>
                <w:rtl w:val="0"/>
              </w:rPr>
              <w:t xml:space="preserve">&gt;</w:t>
            </w:r>
            <w:r w:rsidDel="00000000" w:rsidR="00000000" w:rsidRPr="00000000">
              <w:rPr>
                <w:sz w:val="18"/>
                <w:szCs w:val="18"/>
                <w:rtl w:val="0"/>
              </w:rPr>
              <w:t xml:space="preserve">variant reading 2</w:t>
            </w:r>
            <w:r w:rsidDel="00000000" w:rsidR="00000000" w:rsidRPr="00000000">
              <w:rPr>
                <w:color w:val="000096"/>
                <w:sz w:val="18"/>
                <w:szCs w:val="18"/>
                <w:rtl w:val="0"/>
              </w:rPr>
              <w:t xml:space="preserve">&lt;/rdg&gt;</w:t>
            </w:r>
          </w:p>
          <w:p w:rsidR="00000000" w:rsidDel="00000000" w:rsidP="00000000" w:rsidRDefault="00000000" w:rsidRPr="00000000" w14:paraId="0000055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optional observation on adopted and/or rejected readings</w:t>
            </w:r>
            <w:r w:rsidDel="00000000" w:rsidR="00000000" w:rsidRPr="00000000">
              <w:rPr>
                <w:color w:val="000096"/>
                <w:sz w:val="18"/>
                <w:szCs w:val="18"/>
                <w:rtl w:val="0"/>
              </w:rPr>
              <w:t xml:space="preserve">&lt;/note&gt;</w:t>
            </w:r>
          </w:p>
          <w:p w:rsidR="00000000" w:rsidDel="00000000" w:rsidP="00000000" w:rsidRDefault="00000000" w:rsidRPr="00000000" w14:paraId="00000555">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56">
            <w:pPr>
              <w:rPr/>
            </w:pPr>
            <w:r w:rsidDel="00000000" w:rsidR="00000000" w:rsidRPr="00000000">
              <w:rPr>
                <w:sz w:val="18"/>
                <w:szCs w:val="18"/>
                <w:rtl w:val="0"/>
              </w:rPr>
              <w:t xml:space="preserve">following text</w:t>
            </w:r>
            <w:r w:rsidDel="00000000" w:rsidR="00000000" w:rsidRPr="00000000">
              <w:rPr>
                <w:rtl w:val="0"/>
              </w:rPr>
            </w:r>
          </w:p>
        </w:tc>
      </w:tr>
    </w:tbl>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Style w:val="Heading4"/>
        <w:pageBreakBefore w:val="0"/>
        <w:jc w:val="both"/>
        <w:rPr/>
      </w:pPr>
      <w:bookmarkStart w:colFirst="0" w:colLast="0" w:name="_jj54d4t5zph6" w:id="64"/>
      <w:bookmarkEnd w:id="64"/>
      <w:r w:rsidDel="00000000" w:rsidR="00000000" w:rsidRPr="00000000">
        <w:rPr>
          <w:rtl w:val="0"/>
        </w:rPr>
        <w:t xml:space="preserve">3. One witness supports the adopted lemma, one reads it differently, one omits it</w:t>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5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rPr>
                <w:sz w:val="18"/>
                <w:szCs w:val="18"/>
              </w:rPr>
            </w:pPr>
            <w:r w:rsidDel="00000000" w:rsidR="00000000" w:rsidRPr="00000000">
              <w:rPr>
                <w:sz w:val="18"/>
                <w:szCs w:val="18"/>
                <w:rtl w:val="0"/>
              </w:rPr>
              <w:t xml:space="preserve">preceding text</w:t>
            </w:r>
          </w:p>
          <w:p w:rsidR="00000000" w:rsidDel="00000000" w:rsidP="00000000" w:rsidRDefault="00000000" w:rsidRPr="00000000" w14:paraId="0000055B">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5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lemma</w:t>
            </w:r>
            <w:r w:rsidDel="00000000" w:rsidR="00000000" w:rsidRPr="00000000">
              <w:rPr>
                <w:color w:val="000096"/>
                <w:sz w:val="18"/>
                <w:szCs w:val="18"/>
                <w:rtl w:val="0"/>
              </w:rPr>
              <w:t xml:space="preserve">&lt;/lem&gt;</w:t>
            </w:r>
          </w:p>
          <w:p w:rsidR="00000000" w:rsidDel="00000000" w:rsidP="00000000" w:rsidRDefault="00000000" w:rsidRPr="00000000" w14:paraId="0000055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variant reading 1</w:t>
            </w:r>
            <w:r w:rsidDel="00000000" w:rsidR="00000000" w:rsidRPr="00000000">
              <w:rPr>
                <w:color w:val="000096"/>
                <w:sz w:val="18"/>
                <w:szCs w:val="18"/>
                <w:rtl w:val="0"/>
              </w:rPr>
              <w:t xml:space="preserve">&lt;/rdg&gt;</w:t>
            </w:r>
          </w:p>
          <w:p w:rsidR="00000000" w:rsidDel="00000000" w:rsidP="00000000" w:rsidRDefault="00000000" w:rsidRPr="00000000" w14:paraId="0000055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55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optional observation on adopted and/or rejected readings</w:t>
            </w:r>
            <w:r w:rsidDel="00000000" w:rsidR="00000000" w:rsidRPr="00000000">
              <w:rPr>
                <w:color w:val="000096"/>
                <w:sz w:val="18"/>
                <w:szCs w:val="18"/>
                <w:rtl w:val="0"/>
              </w:rPr>
              <w:t xml:space="preserve">&lt;/note&gt;</w:t>
            </w:r>
          </w:p>
          <w:p w:rsidR="00000000" w:rsidDel="00000000" w:rsidP="00000000" w:rsidRDefault="00000000" w:rsidRPr="00000000" w14:paraId="00000560">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61">
            <w:pPr>
              <w:rPr/>
            </w:pPr>
            <w:r w:rsidDel="00000000" w:rsidR="00000000" w:rsidRPr="00000000">
              <w:rPr>
                <w:sz w:val="18"/>
                <w:szCs w:val="18"/>
                <w:rtl w:val="0"/>
              </w:rPr>
              <w:t xml:space="preserve">following text</w:t>
            </w:r>
            <w:r w:rsidDel="00000000" w:rsidR="00000000" w:rsidRPr="00000000">
              <w:rPr>
                <w:rtl w:val="0"/>
              </w:rPr>
            </w:r>
          </w:p>
        </w:tc>
      </w:tr>
    </w:tbl>
    <w:p w:rsidR="00000000" w:rsidDel="00000000" w:rsidP="00000000" w:rsidRDefault="00000000" w:rsidRPr="00000000" w14:paraId="00000562">
      <w:pPr>
        <w:pageBreakBefore w:val="0"/>
        <w:rPr/>
      </w:pPr>
      <w:r w:rsidDel="00000000" w:rsidR="00000000" w:rsidRPr="00000000">
        <w:rPr>
          <w:rtl w:val="0"/>
        </w:rPr>
      </w:r>
    </w:p>
    <w:p w:rsidR="00000000" w:rsidDel="00000000" w:rsidP="00000000" w:rsidRDefault="00000000" w:rsidRPr="00000000" w14:paraId="00000563">
      <w:pPr>
        <w:pStyle w:val="Heading4"/>
        <w:pageBreakBefore w:val="0"/>
        <w:jc w:val="both"/>
        <w:rPr/>
      </w:pPr>
      <w:bookmarkStart w:colFirst="0" w:colLast="0" w:name="_f16jw3ep4i8y" w:id="65"/>
      <w:bookmarkEnd w:id="65"/>
      <w:r w:rsidDel="00000000" w:rsidR="00000000" w:rsidRPr="00000000">
        <w:rPr>
          <w:rtl w:val="0"/>
        </w:rPr>
        <w:t xml:space="preserve">4. All witnesses support the adopted reading, on which an observation is made</w:t>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pageBreakBefore w:val="0"/>
              <w:widowControl w:val="0"/>
              <w:rPr>
                <w:sz w:val="18"/>
                <w:szCs w:val="18"/>
              </w:rPr>
            </w:pPr>
            <w:commentRangeStart w:id="30"/>
            <w:r w:rsidDel="00000000" w:rsidR="00000000" w:rsidRPr="00000000">
              <w:rPr>
                <w:sz w:val="18"/>
                <w:szCs w:val="18"/>
                <w:rtl w:val="0"/>
              </w:rPr>
              <w:t xml:space="preserve">preceding text</w:t>
            </w:r>
          </w:p>
          <w:p w:rsidR="00000000" w:rsidDel="00000000" w:rsidP="00000000" w:rsidRDefault="00000000" w:rsidRPr="00000000" w14:paraId="00000566">
            <w:pPr>
              <w:pageBreakBefore w:val="0"/>
              <w:widowControl w:val="0"/>
              <w:rPr>
                <w:color w:val="000096"/>
                <w:sz w:val="18"/>
                <w:szCs w:val="18"/>
              </w:rPr>
            </w:pPr>
            <w:r w:rsidDel="00000000" w:rsidR="00000000" w:rsidRPr="00000000">
              <w:rPr>
                <w:color w:val="0000ff"/>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567">
            <w:pPr>
              <w:pageBreakBefore w:val="0"/>
              <w:widowControl w:val="0"/>
              <w:rPr>
                <w:color w:val="000096"/>
                <w:sz w:val="18"/>
                <w:szCs w:val="18"/>
              </w:rPr>
            </w:pPr>
            <w:r w:rsidDel="00000000" w:rsidR="00000000" w:rsidRPr="00000000">
              <w:rPr>
                <w:color w:val="0000ff"/>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#L #M"</w:t>
            </w:r>
            <w:r w:rsidDel="00000000" w:rsidR="00000000" w:rsidRPr="00000000">
              <w:rPr>
                <w:color w:val="000096"/>
                <w:sz w:val="18"/>
                <w:szCs w:val="18"/>
                <w:rtl w:val="0"/>
              </w:rPr>
              <w:t xml:space="preserve">&gt;</w:t>
            </w:r>
            <w:r w:rsidDel="00000000" w:rsidR="00000000" w:rsidRPr="00000000">
              <w:rPr>
                <w:sz w:val="18"/>
                <w:szCs w:val="18"/>
                <w:rtl w:val="0"/>
              </w:rPr>
              <w:t xml:space="preserve">lemma</w:t>
            </w:r>
            <w:r w:rsidDel="00000000" w:rsidR="00000000" w:rsidRPr="00000000">
              <w:rPr>
                <w:color w:val="000096"/>
                <w:sz w:val="18"/>
                <w:szCs w:val="18"/>
                <w:rtl w:val="0"/>
              </w:rPr>
              <w:t xml:space="preserve">&lt;/lem&gt;</w:t>
            </w:r>
          </w:p>
          <w:p w:rsidR="00000000" w:rsidDel="00000000" w:rsidP="00000000" w:rsidRDefault="00000000" w:rsidRPr="00000000" w14:paraId="00000568">
            <w:pPr>
              <w:pageBreakBefore w:val="0"/>
              <w:widowControl w:val="0"/>
              <w:rPr>
                <w:color w:val="000096"/>
                <w:sz w:val="18"/>
                <w:szCs w:val="18"/>
              </w:rPr>
            </w:pPr>
            <w:r w:rsidDel="00000000" w:rsidR="00000000" w:rsidRPr="00000000">
              <w:rPr>
                <w:color w:val="0000ff"/>
                <w:sz w:val="18"/>
                <w:szCs w:val="18"/>
                <w:rtl w:val="0"/>
              </w:rPr>
              <w:t xml:space="preserve">      </w:t>
              <w:tab/>
            </w:r>
            <w:r w:rsidDel="00000000" w:rsidR="00000000" w:rsidRPr="00000000">
              <w:rPr>
                <w:color w:val="000096"/>
                <w:sz w:val="18"/>
                <w:szCs w:val="18"/>
                <w:rtl w:val="0"/>
              </w:rPr>
              <w:t xml:space="preserve">&lt;note&gt;</w:t>
            </w:r>
            <w:r w:rsidDel="00000000" w:rsidR="00000000" w:rsidRPr="00000000">
              <w:rPr>
                <w:sz w:val="18"/>
                <w:szCs w:val="18"/>
                <w:rtl w:val="0"/>
              </w:rPr>
              <w:t xml:space="preserve">optional observation on the adopted reading</w:t>
            </w:r>
            <w:r w:rsidDel="00000000" w:rsidR="00000000" w:rsidRPr="00000000">
              <w:rPr>
                <w:color w:val="000096"/>
                <w:sz w:val="18"/>
                <w:szCs w:val="18"/>
                <w:rtl w:val="0"/>
              </w:rPr>
              <w:t xml:space="preserve">&lt;/note&gt;</w:t>
            </w:r>
          </w:p>
          <w:p w:rsidR="00000000" w:rsidDel="00000000" w:rsidP="00000000" w:rsidRDefault="00000000" w:rsidRPr="00000000" w14:paraId="00000569">
            <w:pPr>
              <w:pageBreakBefore w:val="0"/>
              <w:widowControl w:val="0"/>
              <w:rPr>
                <w:color w:val="000096"/>
                <w:sz w:val="18"/>
                <w:szCs w:val="18"/>
              </w:rPr>
            </w:pPr>
            <w:r w:rsidDel="00000000" w:rsidR="00000000" w:rsidRPr="00000000">
              <w:rPr>
                <w:color w:val="0000ff"/>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56A">
            <w:pPr>
              <w:pageBreakBefore w:val="0"/>
              <w:widowControl w:val="0"/>
              <w:rPr>
                <w:sz w:val="20"/>
                <w:szCs w:val="20"/>
              </w:rPr>
            </w:pPr>
            <w:r w:rsidDel="00000000" w:rsidR="00000000" w:rsidRPr="00000000">
              <w:rPr>
                <w:sz w:val="18"/>
                <w:szCs w:val="18"/>
                <w:rtl w:val="0"/>
              </w:rPr>
              <w:t xml:space="preserve">following text</w:t>
            </w:r>
            <w:commentRangeEnd w:id="30"/>
            <w:r w:rsidDel="00000000" w:rsidR="00000000" w:rsidRPr="00000000">
              <w:commentReference w:id="30"/>
            </w:r>
            <w:r w:rsidDel="00000000" w:rsidR="00000000" w:rsidRPr="00000000">
              <w:rPr>
                <w:rtl w:val="0"/>
              </w:rPr>
            </w:r>
          </w:p>
        </w:tc>
      </w:tr>
    </w:tbl>
    <w:p w:rsidR="00000000" w:rsidDel="00000000" w:rsidP="00000000" w:rsidRDefault="00000000" w:rsidRPr="00000000" w14:paraId="0000056B">
      <w:pPr>
        <w:pageBreakBefore w:val="0"/>
        <w:jc w:val="both"/>
        <w:rPr/>
      </w:pPr>
      <w:r w:rsidDel="00000000" w:rsidR="00000000" w:rsidRPr="00000000">
        <w:rPr>
          <w:rtl w:val="0"/>
        </w:rPr>
      </w:r>
    </w:p>
    <w:p w:rsidR="00000000" w:rsidDel="00000000" w:rsidP="00000000" w:rsidRDefault="00000000" w:rsidRPr="00000000" w14:paraId="0000056C">
      <w:pPr>
        <w:pStyle w:val="Heading4"/>
        <w:pageBreakBefore w:val="0"/>
        <w:jc w:val="both"/>
        <w:rPr/>
      </w:pPr>
      <w:bookmarkStart w:colFirst="0" w:colLast="0" w:name="_s0rhs1v3qb4" w:id="66"/>
      <w:bookmarkEnd w:id="66"/>
      <w:r w:rsidDel="00000000" w:rsidR="00000000" w:rsidRPr="00000000">
        <w:rPr>
          <w:b w:val="1"/>
          <w:rtl w:val="0"/>
        </w:rPr>
        <w:t xml:space="preserve">5. Two witnesses support the adopted reading, but one of them has a partial variant reading, while the third omits the whole segment</w:t>
      </w:r>
      <w:r w:rsidDel="00000000" w:rsidR="00000000" w:rsidRPr="00000000">
        <w:rPr>
          <w:rtl w:val="0"/>
        </w:rPr>
        <w:t xml:space="preserve"> </w:t>
      </w: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6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pageBreakBefore w:val="0"/>
              <w:widowControl w:val="0"/>
              <w:spacing w:line="240" w:lineRule="auto"/>
              <w:rPr>
                <w:sz w:val="18"/>
                <w:szCs w:val="18"/>
              </w:rPr>
            </w:pPr>
            <w:r w:rsidDel="00000000" w:rsidR="00000000" w:rsidRPr="00000000">
              <w:rPr>
                <w:sz w:val="18"/>
                <w:szCs w:val="18"/>
                <w:rtl w:val="0"/>
              </w:rPr>
              <w:t xml:space="preserve">preceding text</w:t>
            </w:r>
          </w:p>
          <w:p w:rsidR="00000000" w:rsidDel="00000000" w:rsidP="00000000" w:rsidRDefault="00000000" w:rsidRPr="00000000" w14:paraId="0000056F">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70">
            <w:pPr>
              <w:pageBreakBefore w:val="0"/>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#L"</w:t>
            </w:r>
            <w:r w:rsidDel="00000000" w:rsidR="00000000" w:rsidRPr="00000000">
              <w:rPr>
                <w:color w:val="000096"/>
                <w:sz w:val="18"/>
                <w:szCs w:val="18"/>
                <w:rtl w:val="0"/>
              </w:rPr>
              <w:t xml:space="preserve">&gt;</w:t>
            </w:r>
            <w:r w:rsidDel="00000000" w:rsidR="00000000" w:rsidRPr="00000000">
              <w:rPr>
                <w:sz w:val="18"/>
                <w:szCs w:val="18"/>
                <w:rtl w:val="0"/>
              </w:rPr>
              <w:t xml:space="preserve">padāny</w:t>
            </w:r>
          </w:p>
          <w:p w:rsidR="00000000" w:rsidDel="00000000" w:rsidP="00000000" w:rsidRDefault="00000000" w:rsidRPr="00000000" w14:paraId="00000571">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57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aṣṭādaśaitāni</w:t>
            </w:r>
            <w:r w:rsidDel="00000000" w:rsidR="00000000" w:rsidRPr="00000000">
              <w:rPr>
                <w:color w:val="000096"/>
                <w:sz w:val="18"/>
                <w:szCs w:val="18"/>
                <w:rtl w:val="0"/>
              </w:rPr>
              <w:t xml:space="preserve">&lt;/lem&gt;</w:t>
            </w:r>
          </w:p>
          <w:p w:rsidR="00000000" w:rsidDel="00000000" w:rsidP="00000000" w:rsidRDefault="00000000" w:rsidRPr="00000000" w14:paraId="00000573">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aṣṭadaśetani</w:t>
            </w:r>
            <w:r w:rsidDel="00000000" w:rsidR="00000000" w:rsidRPr="00000000">
              <w:rPr>
                <w:color w:val="000096"/>
                <w:sz w:val="18"/>
                <w:szCs w:val="18"/>
                <w:rtl w:val="0"/>
              </w:rPr>
              <w:t xml:space="preserve">&lt;/rdg&gt;</w:t>
            </w:r>
          </w:p>
          <w:p w:rsidR="00000000" w:rsidDel="00000000" w:rsidP="00000000" w:rsidRDefault="00000000" w:rsidRPr="00000000" w14:paraId="00000574">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575">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&lt;/lem&gt;</w:t>
            </w:r>
          </w:p>
          <w:p w:rsidR="00000000" w:rsidDel="00000000" w:rsidP="00000000" w:rsidRDefault="00000000" w:rsidRPr="00000000" w14:paraId="00000576">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577">
            <w:pPr>
              <w:pageBreakBefore w:val="0"/>
              <w:widowControl w:val="0"/>
              <w:rPr>
                <w:sz w:val="18"/>
                <w:szCs w:val="18"/>
              </w:rPr>
            </w:pPr>
            <w:r w:rsidDel="00000000" w:rsidR="00000000" w:rsidRPr="00000000">
              <w:rPr>
                <w:color w:val="000096"/>
                <w:sz w:val="18"/>
                <w:szCs w:val="18"/>
                <w:rtl w:val="0"/>
              </w:rPr>
              <w:t xml:space="preserve">&lt;/app&gt;</w:t>
            </w:r>
            <w:r w:rsidDel="00000000" w:rsidR="00000000" w:rsidRPr="00000000">
              <w:rPr>
                <w:rtl w:val="0"/>
              </w:rPr>
            </w:r>
          </w:p>
          <w:p w:rsidR="00000000" w:rsidDel="00000000" w:rsidP="00000000" w:rsidRDefault="00000000" w:rsidRPr="00000000" w14:paraId="00000578">
            <w:pPr>
              <w:pageBreakBefore w:val="0"/>
              <w:widowControl w:val="0"/>
              <w:spacing w:line="240" w:lineRule="auto"/>
              <w:rPr>
                <w:color w:val="0000ff"/>
                <w:sz w:val="20"/>
                <w:szCs w:val="20"/>
                <w:shd w:fill="ead1dc" w:val="clear"/>
              </w:rPr>
            </w:pPr>
            <w:r w:rsidDel="00000000" w:rsidR="00000000" w:rsidRPr="00000000">
              <w:rPr>
                <w:sz w:val="18"/>
                <w:szCs w:val="18"/>
                <w:rtl w:val="0"/>
              </w:rPr>
              <w:t xml:space="preserve">following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shd w:fill="ead1dc" w:val="clear"/>
              </w:rPr>
            </w:pPr>
            <w:r w:rsidDel="00000000" w:rsidR="00000000" w:rsidRPr="00000000">
              <w:rPr>
                <w:sz w:val="20"/>
                <w:szCs w:val="20"/>
                <w:shd w:fill="ead1dc" w:val="clear"/>
                <w:rtl w:val="0"/>
              </w:rPr>
              <w:t xml:space="preserve">Display —</w:t>
            </w:r>
          </w:p>
          <w:p w:rsidR="00000000" w:rsidDel="00000000" w:rsidP="00000000" w:rsidRDefault="00000000" w:rsidRPr="00000000" w14:paraId="0000057A">
            <w:pPr>
              <w:widowControl w:val="0"/>
              <w:spacing w:line="240" w:lineRule="auto"/>
              <w:rPr>
                <w:sz w:val="20"/>
                <w:szCs w:val="20"/>
                <w:shd w:fill="ead1dc" w:val="clear"/>
              </w:rPr>
            </w:pPr>
            <w:r w:rsidDel="00000000" w:rsidR="00000000" w:rsidRPr="00000000">
              <w:rPr>
                <w:rtl w:val="0"/>
              </w:rPr>
            </w:r>
          </w:p>
          <w:p w:rsidR="00000000" w:rsidDel="00000000" w:rsidP="00000000" w:rsidRDefault="00000000" w:rsidRPr="00000000" w14:paraId="0000057B">
            <w:pPr>
              <w:widowControl w:val="0"/>
              <w:spacing w:line="240" w:lineRule="auto"/>
              <w:rPr>
                <w:sz w:val="18"/>
                <w:szCs w:val="18"/>
              </w:rPr>
            </w:pPr>
            <w:r w:rsidDel="00000000" w:rsidR="00000000" w:rsidRPr="00000000">
              <w:rPr>
                <w:sz w:val="20"/>
                <w:szCs w:val="20"/>
                <w:shd w:fill="ead1dc" w:val="clear"/>
                <w:rtl w:val="0"/>
              </w:rPr>
              <w:t xml:space="preserve"> ^1. padāny aṣṭādaśaitāni] </w:t>
            </w:r>
            <w:r w:rsidDel="00000000" w:rsidR="00000000" w:rsidRPr="00000000">
              <w:rPr>
                <w:b w:val="1"/>
                <w:sz w:val="20"/>
                <w:szCs w:val="20"/>
                <w:shd w:fill="ead1dc" w:val="clear"/>
                <w:rtl w:val="0"/>
              </w:rPr>
              <w:t xml:space="preserve">K</w:t>
            </w:r>
            <w:r w:rsidDel="00000000" w:rsidR="00000000" w:rsidRPr="00000000">
              <w:rPr>
                <w:sz w:val="20"/>
                <w:szCs w:val="20"/>
                <w:shd w:fill="ead1dc" w:val="clear"/>
                <w:rtl w:val="0"/>
              </w:rPr>
              <w:t xml:space="preserve">, padāny aṣṭadaśetani </w:t>
            </w:r>
            <w:r w:rsidDel="00000000" w:rsidR="00000000" w:rsidRPr="00000000">
              <w:rPr>
                <w:b w:val="1"/>
                <w:sz w:val="20"/>
                <w:szCs w:val="20"/>
                <w:shd w:fill="ead1dc" w:val="clear"/>
                <w:rtl w:val="0"/>
              </w:rPr>
              <w:t xml:space="preserve">L</w:t>
            </w:r>
            <w:r w:rsidDel="00000000" w:rsidR="00000000" w:rsidRPr="00000000">
              <w:rPr>
                <w:sz w:val="20"/>
                <w:szCs w:val="20"/>
                <w:shd w:fill="ead1dc" w:val="clear"/>
                <w:rtl w:val="0"/>
              </w:rPr>
              <w:t xml:space="preserve">, </w:t>
            </w:r>
            <w:r w:rsidDel="00000000" w:rsidR="00000000" w:rsidRPr="00000000">
              <w:rPr>
                <w:i w:val="1"/>
                <w:sz w:val="20"/>
                <w:szCs w:val="20"/>
                <w:shd w:fill="ead1dc" w:val="clear"/>
                <w:rtl w:val="0"/>
              </w:rPr>
              <w:t xml:space="preserve">om</w:t>
            </w:r>
            <w:r w:rsidDel="00000000" w:rsidR="00000000" w:rsidRPr="00000000">
              <w:rPr>
                <w:sz w:val="20"/>
                <w:szCs w:val="20"/>
                <w:shd w:fill="ead1dc" w:val="clear"/>
                <w:rtl w:val="0"/>
              </w:rPr>
              <w:t xml:space="preserve">. </w:t>
            </w:r>
            <w:r w:rsidDel="00000000" w:rsidR="00000000" w:rsidRPr="00000000">
              <w:rPr>
                <w:b w:val="1"/>
                <w:sz w:val="20"/>
                <w:szCs w:val="20"/>
                <w:shd w:fill="ead1dc" w:val="clear"/>
                <w:rtl w:val="0"/>
              </w:rPr>
              <w:t xml:space="preserve">M</w:t>
            </w:r>
            <w:r w:rsidDel="00000000" w:rsidR="00000000" w:rsidRPr="00000000">
              <w:rPr>
                <w:sz w:val="20"/>
                <w:szCs w:val="20"/>
                <w:shd w:fill="ead1dc" w:val="clear"/>
                <w:rtl w:val="0"/>
              </w:rPr>
              <w:t xml:space="preserve">.</w:t>
            </w:r>
            <w:r w:rsidDel="00000000" w:rsidR="00000000" w:rsidRPr="00000000">
              <w:rPr>
                <w:color w:val="0000ff"/>
                <w:sz w:val="20"/>
                <w:szCs w:val="20"/>
                <w:shd w:fill="ead1dc" w:val="clear"/>
                <w:rtl w:val="0"/>
              </w:rPr>
              <w:t xml:space="preserve"> </w:t>
            </w:r>
            <w:r w:rsidDel="00000000" w:rsidR="00000000" w:rsidRPr="00000000">
              <w:rPr>
                <w:rtl w:val="0"/>
              </w:rPr>
            </w:r>
          </w:p>
        </w:tc>
      </w:tr>
    </w:tbl>
    <w:p w:rsidR="00000000" w:rsidDel="00000000" w:rsidP="00000000" w:rsidRDefault="00000000" w:rsidRPr="00000000" w14:paraId="0000057C">
      <w:pPr>
        <w:pageBreakBefore w:val="0"/>
        <w:jc w:val="both"/>
        <w:rPr/>
      </w:pPr>
      <w:r w:rsidDel="00000000" w:rsidR="00000000" w:rsidRPr="00000000">
        <w:rPr>
          <w:rtl w:val="0"/>
        </w:rPr>
      </w:r>
    </w:p>
    <w:p w:rsidR="00000000" w:rsidDel="00000000" w:rsidP="00000000" w:rsidRDefault="00000000" w:rsidRPr="00000000" w14:paraId="0000057D">
      <w:pPr>
        <w:pageBreakBefore w:val="0"/>
        <w:jc w:val="both"/>
        <w:rPr/>
      </w:pPr>
      <w:r w:rsidDel="00000000" w:rsidR="00000000" w:rsidRPr="00000000">
        <w:rPr>
          <w:rtl w:val="0"/>
        </w:rPr>
        <w:t xml:space="preserve">These five examples have introduced the elements &lt;app&gt;, &lt;lem&gt;, &lt;rdg&gt;, &lt;gap&gt; and &lt;note&gt; and the attributes @reason, @type and @wit —</w:t>
      </w:r>
      <w:r w:rsidDel="00000000" w:rsidR="00000000" w:rsidRPr="00000000">
        <w:rPr>
          <w:rtl w:val="0"/>
        </w:rPr>
        <w:t xml:space="preserve"> together, these are the most common building blocks you will use to create your apparatus entries. Some specific features require other building blocks that will be introduced below.</w:t>
      </w:r>
    </w:p>
    <w:p w:rsidR="00000000" w:rsidDel="00000000" w:rsidP="00000000" w:rsidRDefault="00000000" w:rsidRPr="00000000" w14:paraId="0000057E">
      <w:pPr>
        <w:pageBreakBefore w:val="0"/>
        <w:ind w:left="0" w:firstLine="720"/>
        <w:jc w:val="both"/>
        <w:rPr/>
      </w:pPr>
      <w:r w:rsidDel="00000000" w:rsidR="00000000" w:rsidRPr="00000000">
        <w:rPr>
          <w:rtl w:val="0"/>
        </w:rPr>
        <w:t xml:space="preserve">The element &lt;app&gt; will contain the whole apparatus entry, the first and mandatory child being &lt;lem&gt;, which is used to encode the reading of your choice, the lemma in philological terminology.</w:t>
      </w:r>
      <w:r w:rsidDel="00000000" w:rsidR="00000000" w:rsidRPr="00000000">
        <w:rPr>
          <w:vertAlign w:val="superscript"/>
        </w:rPr>
        <w:footnoteReference w:customMarkFollows="0" w:id="27"/>
      </w:r>
      <w:r w:rsidDel="00000000" w:rsidR="00000000" w:rsidRPr="00000000">
        <w:rPr>
          <w:rtl w:val="0"/>
        </w:rPr>
        <w:t xml:space="preserve"> Generally, one or more variant readings will follow and be encoded inside an element &lt;rdg&gt; although, as shown in the fourth example above, it is possible to create &lt;app&gt; entries consisting only of &lt;lem&gt; and &lt;note&gt; without any &lt;rdg&gt;. The lemma and any corresponding variant readings are to be explicitly encoded together, i.e. wrapped within &lt;app&gt;, so that their interconnectedness is made clear. </w:t>
      </w:r>
    </w:p>
    <w:p w:rsidR="00000000" w:rsidDel="00000000" w:rsidP="00000000" w:rsidRDefault="00000000" w:rsidRPr="00000000" w14:paraId="0000057F">
      <w:pPr>
        <w:pageBreakBefore w:val="0"/>
        <w:ind w:left="0" w:firstLine="720"/>
        <w:jc w:val="both"/>
        <w:rPr/>
      </w:pPr>
      <w:r w:rsidDel="00000000" w:rsidR="00000000" w:rsidRPr="00000000">
        <w:rPr>
          <w:rtl w:val="0"/>
        </w:rPr>
        <w:t xml:space="preserve">As shown in the fifth example, apparatus entries may be nested, to record different phenomena applying to different parts of the same larger lemma.</w:t>
      </w:r>
      <w:r w:rsidDel="00000000" w:rsidR="00000000" w:rsidRPr="00000000">
        <w:rPr>
          <w:rtl w:val="0"/>
        </w:rPr>
      </w:r>
    </w:p>
    <w:p w:rsidR="00000000" w:rsidDel="00000000" w:rsidP="00000000" w:rsidRDefault="00000000" w:rsidRPr="00000000" w14:paraId="00000580">
      <w:pPr>
        <w:pageBreakBefore w:val="0"/>
        <w:ind w:firstLine="720"/>
        <w:jc w:val="both"/>
        <w:rPr/>
      </w:pPr>
      <w:r w:rsidDel="00000000" w:rsidR="00000000" w:rsidRPr="00000000">
        <w:rPr>
          <w:rtl w:val="0"/>
        </w:rPr>
        <w:t xml:space="preserve">Do not number your &lt;app&gt; elements: depending on what kind of display is chosen, and whether there is any need, this can be done </w:t>
      </w:r>
      <w:r w:rsidDel="00000000" w:rsidR="00000000" w:rsidRPr="00000000">
        <w:rPr>
          <w:rtl w:val="0"/>
        </w:rPr>
        <w:t xml:space="preserve">automatically once the encoding of the file is finalized.</w:t>
      </w:r>
      <w:r w:rsidDel="00000000" w:rsidR="00000000" w:rsidRPr="00000000">
        <w:rPr>
          <w:rtl w:val="0"/>
        </w:rPr>
      </w:r>
    </w:p>
    <w:p w:rsidR="00000000" w:rsidDel="00000000" w:rsidP="00000000" w:rsidRDefault="00000000" w:rsidRPr="00000000" w14:paraId="00000581">
      <w:pPr>
        <w:pStyle w:val="Heading2"/>
        <w:pageBreakBefore w:val="0"/>
        <w:jc w:val="both"/>
        <w:rPr/>
      </w:pPr>
      <w:bookmarkStart w:colFirst="0" w:colLast="0" w:name="_n5nv153jd8if" w:id="67"/>
      <w:bookmarkEnd w:id="67"/>
      <w:r w:rsidDel="00000000" w:rsidR="00000000" w:rsidRPr="00000000">
        <w:rPr>
          <w:rtl w:val="0"/>
        </w:rPr>
        <w:t xml:space="preserve">Which variant readings to record and which to ignore</w:t>
      </w:r>
      <w:r w:rsidDel="00000000" w:rsidR="00000000" w:rsidRPr="00000000">
        <w:rPr>
          <w:rtl w:val="0"/>
        </w:rPr>
      </w:r>
    </w:p>
    <w:p w:rsidR="00000000" w:rsidDel="00000000" w:rsidP="00000000" w:rsidRDefault="00000000" w:rsidRPr="00000000" w14:paraId="00000582">
      <w:pPr>
        <w:pStyle w:val="Heading3"/>
        <w:pageBreakBefore w:val="0"/>
        <w:jc w:val="both"/>
        <w:rPr/>
      </w:pPr>
      <w:bookmarkStart w:colFirst="0" w:colLast="0" w:name="_fvrdhr5s2fjr" w:id="68"/>
      <w:bookmarkEnd w:id="68"/>
      <w:r w:rsidDel="00000000" w:rsidR="00000000" w:rsidRPr="00000000">
        <w:rPr>
          <w:rtl w:val="0"/>
        </w:rPr>
        <w:t xml:space="preserve">Recording variant readings positively</w:t>
      </w:r>
    </w:p>
    <w:p w:rsidR="00000000" w:rsidDel="00000000" w:rsidP="00000000" w:rsidRDefault="00000000" w:rsidRPr="00000000" w14:paraId="00000583">
      <w:pPr>
        <w:pageBreakBefore w:val="0"/>
        <w:jc w:val="both"/>
        <w:rPr/>
      </w:pPr>
      <w:r w:rsidDel="00000000" w:rsidR="00000000" w:rsidRPr="00000000">
        <w:rPr>
          <w:rtl w:val="0"/>
        </w:rPr>
        <w:t xml:space="preserve">In the DHARMA project, we opt for the use of a </w:t>
      </w:r>
      <w:r w:rsidDel="00000000" w:rsidR="00000000" w:rsidRPr="00000000">
        <w:rPr>
          <w:b w:val="1"/>
          <w:rtl w:val="0"/>
        </w:rPr>
        <w:t xml:space="preserve">positive apparatus</w:t>
      </w:r>
      <w:r w:rsidDel="00000000" w:rsidR="00000000" w:rsidRPr="00000000">
        <w:rPr>
          <w:rtl w:val="0"/>
        </w:rPr>
        <w:t xml:space="preserve">. </w:t>
      </w:r>
      <w:r w:rsidDel="00000000" w:rsidR="00000000" w:rsidRPr="00000000">
        <w:rPr>
          <w:rtl w:val="0"/>
        </w:rPr>
        <w:t xml:space="preserve">This choice, reflected in the examples above, implies that, in any apparatus entry, all the witnesses should explicitly be listed and clearly identified, allowing the reader to be sure in every instance which witness reads what. Even though the process of encoding a positive apparatus can be more time consuming than encoding negatively, it has some advantages, among which the fact that it will enable implementing automatic verification of the consistency of your encoding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4">
      <w:pPr>
        <w:pageBreakBefore w:val="0"/>
        <w:ind w:firstLine="720"/>
        <w:jc w:val="both"/>
        <w:rPr/>
      </w:pPr>
      <w:r w:rsidDel="00000000" w:rsidR="00000000" w:rsidRPr="00000000">
        <w:rPr>
          <w:rtl w:val="0"/>
        </w:rPr>
        <w:t xml:space="preserve">This methodological requirement implies that each &lt;app&gt; should contain at least one, and normally (i.e. except in the case of scribal correction — see §</w:t>
      </w:r>
      <w:hyperlink w:anchor="_46vvbusdilh8">
        <w:r w:rsidDel="00000000" w:rsidR="00000000" w:rsidRPr="00000000">
          <w:rPr>
            <w:color w:val="1155cc"/>
            <w:u w:val="single"/>
            <w:rtl w:val="0"/>
          </w:rPr>
          <w:t xml:space="preserve">Readings involving scribal correction</w:t>
        </w:r>
      </w:hyperlink>
      <w:r w:rsidDel="00000000" w:rsidR="00000000" w:rsidRPr="00000000">
        <w:rPr>
          <w:rtl w:val="0"/>
        </w:rPr>
        <w:t xml:space="preserve">) only one instance, to be recorded with @wit, whether in &lt;lem&gt; or in &lt;rdg&gt;, of each witness listed in your &lt;witList&gt;.</w:t>
      </w:r>
      <w:r w:rsidDel="00000000" w:rsidR="00000000" w:rsidRPr="00000000">
        <w:rPr>
          <w:rtl w:val="0"/>
        </w:rPr>
        <w:t xml:space="preserve"> Be aware that, for any embedded &lt;app&gt;, the children &lt;app&gt; will only inherit the witnesses declared on the element anchoring this embedded &lt;app&gt;. Nonetheless, all the witnesses should be declared on the parent &lt;app&gt;.  </w:t>
      </w:r>
    </w:p>
    <w:p w:rsidR="00000000" w:rsidDel="00000000" w:rsidP="00000000" w:rsidRDefault="00000000" w:rsidRPr="00000000" w14:paraId="00000585">
      <w:pPr>
        <w:pStyle w:val="Heading3"/>
        <w:pageBreakBefore w:val="0"/>
        <w:rPr/>
      </w:pPr>
      <w:bookmarkStart w:colFirst="0" w:colLast="0" w:name="_lrckqpdsd6hr" w:id="69"/>
      <w:bookmarkEnd w:id="69"/>
      <w:r w:rsidDel="00000000" w:rsidR="00000000" w:rsidRPr="00000000">
        <w:rPr>
          <w:rtl w:val="0"/>
        </w:rPr>
        <w:t xml:space="preserve">Ignoring insignificant variant readings </w:t>
      </w:r>
      <w:r w:rsidDel="00000000" w:rsidR="00000000" w:rsidRPr="00000000">
        <w:rPr>
          <w:rtl w:val="0"/>
        </w:rPr>
      </w:r>
    </w:p>
    <w:p w:rsidR="00000000" w:rsidDel="00000000" w:rsidP="00000000" w:rsidRDefault="00000000" w:rsidRPr="00000000" w14:paraId="00000586">
      <w:pPr>
        <w:pageBreakBefore w:val="0"/>
        <w:jc w:val="both"/>
        <w:rPr/>
      </w:pPr>
      <w:r w:rsidDel="00000000" w:rsidR="00000000" w:rsidRPr="00000000">
        <w:rPr>
          <w:rtl w:val="0"/>
        </w:rPr>
        <w:t xml:space="preserve">An important aspect of your work as critical editor is deciding, case-by-case, whether a given variant reading for a given string of characters requires the creation of an &lt;app&gt; entry in your edition, or can simply be ignored. For instance, when all of your witnesses unanimously spell a word in a way that you wish to replace by a spelling that you consider “standard”, or when you have a variety of substandard spellings none of which is exactly the same as the one you wish to adopt as “standard”, you may deem none of the actual readings to merit being recorded as variants. </w:t>
      </w:r>
      <w:r w:rsidDel="00000000" w:rsidR="00000000" w:rsidRPr="00000000">
        <w:rPr>
          <w:rtl w:val="0"/>
        </w:rPr>
        <w:t xml:space="preserve">In the </w:t>
      </w:r>
      <w:hyperlink w:anchor="_di43h449jzja">
        <w:r w:rsidDel="00000000" w:rsidR="00000000" w:rsidRPr="00000000">
          <w:rPr>
            <w:color w:val="1155cc"/>
            <w:u w:val="single"/>
            <w:rtl w:val="0"/>
          </w:rPr>
          <w:t xml:space="preserve">Appendices</w:t>
        </w:r>
      </w:hyperlink>
      <w:r w:rsidDel="00000000" w:rsidR="00000000" w:rsidRPr="00000000">
        <w:rPr>
          <w:rtl w:val="0"/>
        </w:rPr>
        <w:t xml:space="preserve">, we furnish overviews of types of variants that we recommend ignoring in the respective cases of editing a South Asian Sanskrit text and of editing a Sanskrit and/or vernacular text from Java or Bali.</w:t>
      </w:r>
      <w:r w:rsidDel="00000000" w:rsidR="00000000" w:rsidRPr="00000000">
        <w:rPr>
          <w:rtl w:val="0"/>
        </w:rPr>
        <w:t xml:space="preserve"> These lists could be reused as the basis for your own further customized lists to be included in the &lt;editorialDecl&gt; of your edition </w:t>
      </w:r>
      <w:r w:rsidDel="00000000" w:rsidR="00000000" w:rsidRPr="00000000">
        <w:rPr>
          <w:rtl w:val="0"/>
        </w:rPr>
        <w:t xml:space="preserve">(§</w:t>
      </w:r>
      <w:hyperlink w:anchor="_4oht4lv3fqsm">
        <w:r w:rsidDel="00000000" w:rsidR="00000000" w:rsidRPr="00000000">
          <w:rPr>
            <w:color w:val="1155cc"/>
            <w:u w:val="single"/>
            <w:rtl w:val="0"/>
          </w:rPr>
          <w:t xml:space="preserve">Recording specificites of your own work</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However, bear in mind that if any variant reading needs to be recorded, then the principle of a positive apparatus requires that you represent all witnesses</w:t>
      </w:r>
      <w:r w:rsidDel="00000000" w:rsidR="00000000" w:rsidRPr="00000000">
        <w:rPr>
          <w:rtl w:val="0"/>
        </w:rPr>
        <w:t xml:space="preserve"> in your apparatus. This rule may lead you to explicitly record variant readings that you would have considered insignificant under other circumstances. However, it is also possible to abide in such a situation by </w:t>
      </w:r>
      <w:r w:rsidDel="00000000" w:rsidR="00000000" w:rsidRPr="00000000">
        <w:rPr>
          <w:highlight w:val="white"/>
          <w:rtl w:val="0"/>
        </w:rPr>
        <w:t xml:space="preserve">the </w:t>
      </w:r>
      <w:r w:rsidDel="00000000" w:rsidR="00000000" w:rsidRPr="00000000">
        <w:rPr>
          <w:highlight w:val="white"/>
          <w:rtl w:val="0"/>
        </w:rPr>
        <w:t xml:space="preserve">normalization rules declared in your &lt;editorialDecl&gt;: some readings can be considered to support the &lt;lem&gt; even if they are not strictly identical to it; consequently, the given witness would be encoded in &lt;lem&gt; and not in &lt;rdg&gt;. </w:t>
      </w:r>
      <w:r w:rsidDel="00000000" w:rsidR="00000000" w:rsidRPr="00000000">
        <w:rPr>
          <w:rtl w:val="0"/>
        </w:rPr>
        <w:t xml:space="preserve">It is up to your discretion how you proceed in such situations. Perhaps the choice can be made on a case-by-case basis.</w:t>
      </w:r>
    </w:p>
    <w:p w:rsidR="00000000" w:rsidDel="00000000" w:rsidP="00000000" w:rsidRDefault="00000000" w:rsidRPr="00000000" w14:paraId="00000587">
      <w:pPr>
        <w:pStyle w:val="Heading3"/>
        <w:pageBreakBefore w:val="0"/>
        <w:jc w:val="both"/>
        <w:rPr/>
      </w:pPr>
      <w:bookmarkStart w:colFirst="0" w:colLast="0" w:name="_2sxouvmh875t" w:id="70"/>
      <w:bookmarkEnd w:id="70"/>
      <w:r w:rsidDel="00000000" w:rsidR="00000000" w:rsidRPr="00000000">
        <w:rPr>
          <w:rtl w:val="0"/>
        </w:rPr>
        <w:t xml:space="preserve">Strategies to encode variants</w:t>
      </w:r>
      <w:r w:rsidDel="00000000" w:rsidR="00000000" w:rsidRPr="00000000">
        <w:rPr>
          <w:rtl w:val="0"/>
        </w:rPr>
      </w:r>
    </w:p>
    <w:p w:rsidR="00000000" w:rsidDel="00000000" w:rsidP="00000000" w:rsidRDefault="00000000" w:rsidRPr="00000000" w14:paraId="00000588">
      <w:pPr>
        <w:pageBreakBefore w:val="0"/>
        <w:jc w:val="both"/>
        <w:rPr/>
      </w:pPr>
      <w:r w:rsidDel="00000000" w:rsidR="00000000" w:rsidRPr="00000000">
        <w:rPr>
          <w:rtl w:val="0"/>
        </w:rPr>
        <w:t xml:space="preserve">Textual variants can occur at different levels of the text: although you will most frequently be encoding variants at the phrase level, they may just as well occur at a higher structural level, pertaining to verse lines or even whole stanzas, paragraphs or sections (&lt;div&gt;). If such a phenomenon occurs within your text, you need to exercise extra care while encoding the relevant apparatus entry, especially for cases of nested apparatus entries.</w:t>
      </w:r>
      <w:r w:rsidDel="00000000" w:rsidR="00000000" w:rsidRPr="00000000">
        <w:rPr>
          <w:vertAlign w:val="superscript"/>
        </w:rPr>
        <w:footnoteReference w:customMarkFollows="0" w:id="28"/>
      </w:r>
      <w:r w:rsidDel="00000000" w:rsidR="00000000" w:rsidRPr="00000000">
        <w:rPr>
          <w:rtl w:val="0"/>
        </w:rPr>
        <w:t xml:space="preserve">  By the same logic, you must be careful about recording phenomena with different requirements than the default behavior.</w:t>
      </w:r>
      <w:r w:rsidDel="00000000" w:rsidR="00000000" w:rsidRPr="00000000">
        <w:rPr>
          <w:vertAlign w:val="superscript"/>
        </w:rPr>
        <w:footnoteReference w:customMarkFollows="0" w:id="29"/>
      </w:r>
      <w:r w:rsidDel="00000000" w:rsidR="00000000" w:rsidRPr="00000000">
        <w:rPr>
          <w:rtl w:val="0"/>
        </w:rPr>
        <w:t xml:space="preserve"> </w:t>
      </w:r>
    </w:p>
    <w:p w:rsidR="00000000" w:rsidDel="00000000" w:rsidP="00000000" w:rsidRDefault="00000000" w:rsidRPr="00000000" w14:paraId="00000589">
      <w:pPr>
        <w:pStyle w:val="Heading3"/>
        <w:ind w:firstLine="0"/>
        <w:jc w:val="both"/>
        <w:rPr/>
      </w:pPr>
      <w:bookmarkStart w:colFirst="0" w:colLast="0" w:name="_tyh87yr2ay8u" w:id="71"/>
      <w:bookmarkEnd w:id="71"/>
      <w:r w:rsidDel="00000000" w:rsidR="00000000" w:rsidRPr="00000000">
        <w:rPr>
          <w:rtl w:val="0"/>
        </w:rPr>
        <w:t xml:space="preserve">Strategies to encode apparatus entries across block boundaries</w:t>
      </w:r>
    </w:p>
    <w:p w:rsidR="00000000" w:rsidDel="00000000" w:rsidP="00000000" w:rsidRDefault="00000000" w:rsidRPr="00000000" w14:paraId="0000058A">
      <w:pPr>
        <w:jc w:val="both"/>
        <w:rPr/>
      </w:pPr>
      <w:r w:rsidDel="00000000" w:rsidR="00000000" w:rsidRPr="00000000">
        <w:rPr>
          <w:rtl w:val="0"/>
        </w:rPr>
        <w:t xml:space="preserve">When your apparatus entry straddles a block-level container, such as &lt;div&gt;, &lt;p&gt;, &lt;ab&gt;, &lt;lg&gt; or even &lt;l&gt;, you might need to break it into two or more segments depending on its length. When this happens, you will have to provide an @xml:id consisting of the letters “app” followed</w:t>
      </w:r>
      <w:r w:rsidDel="00000000" w:rsidR="00000000" w:rsidRPr="00000000">
        <w:rPr>
          <w:rtl w:val="0"/>
        </w:rPr>
        <w:t xml:space="preserve"> by </w:t>
      </w:r>
      <w:r w:rsidDel="00000000" w:rsidR="00000000" w:rsidRPr="00000000">
        <w:rPr>
          <w:rtl w:val="0"/>
        </w:rPr>
        <w:t xml:space="preserve">an incremental number</w:t>
      </w:r>
      <w:r w:rsidDel="00000000" w:rsidR="00000000" w:rsidRPr="00000000">
        <w:rPr>
          <w:rtl w:val="0"/>
        </w:rPr>
        <w:t xml:space="preserve"> </w:t>
      </w:r>
      <w:r w:rsidDel="00000000" w:rsidR="00000000" w:rsidRPr="00000000">
        <w:rPr>
          <w:rtl w:val="0"/>
        </w:rPr>
        <w:t xml:space="preserve">formatted as a 5-digit number</w:t>
      </w:r>
      <w:r w:rsidDel="00000000" w:rsidR="00000000" w:rsidRPr="00000000">
        <w:rPr>
          <w:rtl w:val="0"/>
        </w:rPr>
        <w:t xml:space="preserve"> and add after an underscore a lower-case letter to identify the subparts. Once each part is clearly identified, you can link all the subparts together with the attribute @prev and @next, following the same mechanism that is used when a block level container is broken down to fit the base-text. See §</w:t>
      </w:r>
      <w:hyperlink w:anchor="_4ho0bbmktyx">
        <w:r w:rsidDel="00000000" w:rsidR="00000000" w:rsidRPr="00000000">
          <w:rPr>
            <w:color w:val="1155cc"/>
            <w:u w:val="single"/>
            <w:rtl w:val="0"/>
          </w:rPr>
          <w:t xml:space="preserve">Identifying pattern for containers</w:t>
        </w:r>
      </w:hyperlink>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8C">
            <w:pPr>
              <w:widowControl w:val="0"/>
              <w:jc w:val="center"/>
              <w:rPr/>
            </w:pPr>
            <w:r w:rsidDel="00000000" w:rsidR="00000000" w:rsidRPr="00000000">
              <w:rPr>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8E">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w:t>
            </w:r>
          </w:p>
          <w:p w:rsidR="00000000" w:rsidDel="00000000" w:rsidP="00000000" w:rsidRDefault="00000000" w:rsidRPr="00000000" w14:paraId="0000058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"app00001_a"</w:t>
            </w:r>
            <w:r w:rsidDel="00000000" w:rsidR="00000000" w:rsidRPr="00000000">
              <w:rPr>
                <w:color w:val="f5844c"/>
                <w:sz w:val="18"/>
                <w:szCs w:val="18"/>
                <w:rtl w:val="0"/>
              </w:rPr>
              <w:t xml:space="preserve"> next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"#app00001_b"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&lt;/app&gt;</w:t>
            </w:r>
          </w:p>
          <w:p w:rsidR="00000000" w:rsidDel="00000000" w:rsidP="00000000" w:rsidRDefault="00000000" w:rsidRPr="00000000" w14:paraId="0000059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p>
          <w:p w:rsidR="00000000" w:rsidDel="00000000" w:rsidP="00000000" w:rsidRDefault="00000000" w:rsidRPr="00000000" w14:paraId="00000591">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92">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59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p>
          <w:p w:rsidR="00000000" w:rsidDel="00000000" w:rsidP="00000000" w:rsidRDefault="00000000" w:rsidRPr="00000000" w14:paraId="0000059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"app00001_b"</w:t>
            </w:r>
            <w:r w:rsidDel="00000000" w:rsidR="00000000" w:rsidRPr="00000000">
              <w:rPr>
                <w:color w:val="f5844c"/>
                <w:sz w:val="18"/>
                <w:szCs w:val="18"/>
                <w:rtl w:val="0"/>
              </w:rPr>
              <w:t xml:space="preserve"> prev</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"#app00001_a"</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&lt;/app&gt;</w:t>
            </w:r>
          </w:p>
          <w:p w:rsidR="00000000" w:rsidDel="00000000" w:rsidP="00000000" w:rsidRDefault="00000000" w:rsidRPr="00000000" w14:paraId="0000059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p>
          <w:p w:rsidR="00000000" w:rsidDel="00000000" w:rsidP="00000000" w:rsidRDefault="00000000" w:rsidRPr="00000000" w14:paraId="00000596">
            <w:pPr>
              <w:widowControl w:val="0"/>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597">
      <w:pPr>
        <w:pageBreakBefore w:val="0"/>
        <w:ind w:left="0" w:firstLine="0"/>
        <w:jc w:val="both"/>
        <w:rPr/>
      </w:pPr>
      <w:r w:rsidDel="00000000" w:rsidR="00000000" w:rsidRPr="00000000">
        <w:rPr>
          <w:rtl w:val="0"/>
        </w:rPr>
      </w:r>
    </w:p>
    <w:p w:rsidR="00000000" w:rsidDel="00000000" w:rsidP="00000000" w:rsidRDefault="00000000" w:rsidRPr="00000000" w14:paraId="00000598">
      <w:pPr>
        <w:pStyle w:val="Heading2"/>
        <w:pageBreakBefore w:val="0"/>
        <w:rPr/>
      </w:pPr>
      <w:bookmarkStart w:colFirst="0" w:colLast="0" w:name="_9i83s3rdk67v" w:id="72"/>
      <w:bookmarkEnd w:id="72"/>
      <w:r w:rsidDel="00000000" w:rsidR="00000000" w:rsidRPr="00000000">
        <w:rPr>
          <w:rtl w:val="0"/>
        </w:rPr>
        <w:t xml:space="preserve">The lemma</w:t>
      </w:r>
    </w:p>
    <w:p w:rsidR="00000000" w:rsidDel="00000000" w:rsidP="00000000" w:rsidRDefault="00000000" w:rsidRPr="00000000" w14:paraId="00000599">
      <w:pPr>
        <w:pageBreakBefore w:val="0"/>
        <w:jc w:val="both"/>
        <w:rPr/>
      </w:pPr>
      <w:r w:rsidDel="00000000" w:rsidR="00000000" w:rsidRPr="00000000">
        <w:rPr>
          <w:rtl w:val="0"/>
        </w:rPr>
        <w:t xml:space="preserve">Within the element &lt;app&gt;, the adopted reading (or emendation/conjecture) with regard to which you are going to record one or more variant reading(s) and/or formulate a note is to be wrapped in the element &lt;lem&gt;.</w:t>
      </w:r>
    </w:p>
    <w:p w:rsidR="00000000" w:rsidDel="00000000" w:rsidP="00000000" w:rsidRDefault="00000000" w:rsidRPr="00000000" w14:paraId="0000059A">
      <w:pPr>
        <w:pStyle w:val="Heading3"/>
        <w:pageBreakBefore w:val="0"/>
        <w:jc w:val="both"/>
        <w:rPr/>
      </w:pPr>
      <w:bookmarkStart w:colFirst="0" w:colLast="0" w:name="_et5fdj69ul8m" w:id="73"/>
      <w:bookmarkEnd w:id="73"/>
      <w:r w:rsidDel="00000000" w:rsidR="00000000" w:rsidRPr="00000000">
        <w:rPr>
          <w:rtl w:val="0"/>
        </w:rPr>
        <w:t xml:space="preserve">Extent of the lemma</w:t>
      </w:r>
    </w:p>
    <w:p w:rsidR="00000000" w:rsidDel="00000000" w:rsidP="00000000" w:rsidRDefault="00000000" w:rsidRPr="00000000" w14:paraId="0000059B">
      <w:pPr>
        <w:keepLines w:val="1"/>
        <w:pageBreakBefore w:val="0"/>
        <w:spacing w:line="280" w:lineRule="auto"/>
        <w:jc w:val="both"/>
        <w:rPr>
          <w:rFonts w:ascii="Gentium Plus" w:cs="Gentium Plus" w:eastAsia="Gentium Plus" w:hAnsi="Gentium Plus"/>
        </w:rPr>
      </w:pPr>
      <w:r w:rsidDel="00000000" w:rsidR="00000000" w:rsidRPr="00000000">
        <w:rPr>
          <w:rtl w:val="0"/>
        </w:rPr>
        <w:t xml:space="preserve">T</w:t>
      </w:r>
      <w:r w:rsidDel="00000000" w:rsidR="00000000" w:rsidRPr="00000000">
        <w:rPr>
          <w:rFonts w:ascii="Gentium Plus" w:cs="Gentium Plus" w:eastAsia="Gentium Plus" w:hAnsi="Gentium Plus"/>
          <w:rtl w:val="0"/>
        </w:rPr>
        <w:t xml:space="preserve">here are no strict rules for the extent of your lemmas. Lemmas should remain sufficiently concise for the difference(s) between them and variant readings to stand out in your apparatus. There is no upper limit on the extent of a lemma. Indeed it will often occur that your lemma must extend over two or more adjoining words.</w:t>
      </w:r>
      <w:r w:rsidDel="00000000" w:rsidR="00000000" w:rsidRPr="00000000">
        <w:rPr>
          <w:rtl w:val="0"/>
        </w:rPr>
        <w:t xml:space="preserve"> Regarding the lower limit, your lemma </w:t>
      </w:r>
      <w:r w:rsidDel="00000000" w:rsidR="00000000" w:rsidRPr="00000000">
        <w:rPr>
          <w:rFonts w:ascii="Gentium Plus" w:cs="Gentium Plus" w:eastAsia="Gentium Plus" w:hAnsi="Gentium Plus"/>
          <w:rtl w:val="0"/>
        </w:rPr>
        <w:t xml:space="preserve">should preferably consist of minimally a single whole word, but </w:t>
      </w:r>
      <w:r w:rsidDel="00000000" w:rsidR="00000000" w:rsidRPr="00000000">
        <w:rPr>
          <w:rFonts w:ascii="Gentium Plus" w:cs="Gentium Plus" w:eastAsia="Gentium Plus" w:hAnsi="Gentium Plus"/>
          <w:rtl w:val="0"/>
        </w:rPr>
        <w:t xml:space="preserve">truncation</w:t>
      </w:r>
      <w:r w:rsidDel="00000000" w:rsidR="00000000" w:rsidRPr="00000000">
        <w:rPr>
          <w:rFonts w:ascii="Gentium Plus" w:cs="Gentium Plus" w:eastAsia="Gentium Plus" w:hAnsi="Gentium Plus"/>
          <w:rtl w:val="0"/>
        </w:rPr>
        <w:t xml:space="preserve"> of words is also admissible, should the need arise. </w:t>
      </w:r>
    </w:p>
    <w:p w:rsidR="00000000" w:rsidDel="00000000" w:rsidP="00000000" w:rsidRDefault="00000000" w:rsidRPr="00000000" w14:paraId="0000059C">
      <w:pPr>
        <w:keepLines w:val="1"/>
        <w:pageBreakBefore w:val="0"/>
        <w:spacing w:line="280" w:lineRule="auto"/>
        <w:ind w:firstLine="720"/>
        <w:jc w:val="both"/>
        <w:rPr>
          <w:rFonts w:ascii="Gentium Plus" w:cs="Gentium Plus" w:eastAsia="Gentium Plus" w:hAnsi="Gentium Plus"/>
        </w:rPr>
      </w:pPr>
      <w:r w:rsidDel="00000000" w:rsidR="00000000" w:rsidRPr="00000000">
        <w:rPr>
          <w:rFonts w:ascii="Gentium Plus" w:cs="Gentium Plus" w:eastAsia="Gentium Plus" w:hAnsi="Gentium Plus"/>
          <w:rtl w:val="0"/>
        </w:rPr>
        <w:t xml:space="preserve">In case of variation that involves multiple words, </w:t>
      </w:r>
      <w:r w:rsidDel="00000000" w:rsidR="00000000" w:rsidRPr="00000000">
        <w:rPr>
          <w:rtl w:val="0"/>
        </w:rPr>
        <w:t xml:space="preserve">i</w:t>
      </w:r>
      <w:r w:rsidDel="00000000" w:rsidR="00000000" w:rsidRPr="00000000">
        <w:rPr>
          <w:rtl w:val="0"/>
        </w:rPr>
        <w:t xml:space="preserve">t is recommended to delimit your lemma in such a way as to include the first and last elements (normally, words) that are common to the lemma and all variant readings</w:t>
      </w:r>
      <w:r w:rsidDel="00000000" w:rsidR="00000000" w:rsidRPr="00000000">
        <w:rPr>
          <w:rtl w:val="0"/>
        </w:rPr>
        <w:t xml:space="preserve">. </w:t>
      </w:r>
      <w:commentRangeStart w:id="31"/>
      <w:commentRangeStart w:id="32"/>
      <w:r w:rsidDel="00000000" w:rsidR="00000000" w:rsidRPr="00000000">
        <w:rPr>
          <w:rtl w:val="0"/>
        </w:rPr>
        <w:t xml:space="preserve">See example XXX.</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59D">
      <w:pPr>
        <w:keepLines w:val="1"/>
        <w:pageBreakBefore w:val="0"/>
        <w:spacing w:line="280" w:lineRule="auto"/>
        <w:jc w:val="both"/>
        <w:rPr>
          <w:rFonts w:ascii="Gentium Plus" w:cs="Gentium Plus" w:eastAsia="Gentium Plus" w:hAnsi="Gentium Plus"/>
        </w:rPr>
      </w:pPr>
      <w:r w:rsidDel="00000000" w:rsidR="00000000" w:rsidRPr="00000000">
        <w:rPr>
          <w:rFonts w:ascii="Gentium Plus" w:cs="Gentium Plus" w:eastAsia="Gentium Plus" w:hAnsi="Gentium Plus"/>
          <w:rtl w:val="0"/>
        </w:rPr>
        <w:tab/>
        <w:t xml:space="preserve">Metrical considerations will sometimes come into play: in a Sanskrit work in </w:t>
      </w:r>
      <w:r w:rsidDel="00000000" w:rsidR="00000000" w:rsidRPr="00000000">
        <w:rPr>
          <w:rFonts w:ascii="Gentium Plus" w:cs="Gentium Plus" w:eastAsia="Gentium Plus" w:hAnsi="Gentium Plus"/>
          <w:i w:val="1"/>
          <w:rtl w:val="0"/>
        </w:rPr>
        <w:t xml:space="preserve">anuṣṭubh</w:t>
      </w:r>
      <w:r w:rsidDel="00000000" w:rsidR="00000000" w:rsidRPr="00000000">
        <w:rPr>
          <w:rFonts w:ascii="Gentium Plus" w:cs="Gentium Plus" w:eastAsia="Gentium Plus" w:hAnsi="Gentium Plus"/>
          <w:rtl w:val="0"/>
        </w:rPr>
        <w:t xml:space="preserve"> for which there are a large number of witnesses and lots of variants, it can make sense to mark by default as the lemma the text of each complete eight-syllable quarter-verse (</w:t>
      </w:r>
      <w:r w:rsidDel="00000000" w:rsidR="00000000" w:rsidRPr="00000000">
        <w:rPr>
          <w:rFonts w:ascii="Gentium Plus" w:cs="Gentium Plus" w:eastAsia="Gentium Plus" w:hAnsi="Gentium Plus"/>
          <w:i w:val="1"/>
          <w:rtl w:val="0"/>
        </w:rPr>
        <w:t xml:space="preserve">pāda</w:t>
      </w:r>
      <w:r w:rsidDel="00000000" w:rsidR="00000000" w:rsidRPr="00000000">
        <w:rPr>
          <w:rFonts w:ascii="Gentium Plus" w:cs="Gentium Plus" w:eastAsia="Gentium Plus" w:hAnsi="Gentium Plus"/>
          <w:rtl w:val="0"/>
        </w:rPr>
        <w:t xml:space="preserve">), rather than producing five or six little </w:t>
      </w:r>
      <w:r w:rsidDel="00000000" w:rsidR="00000000" w:rsidRPr="00000000">
        <w:rPr>
          <w:rFonts w:ascii="Gentium Plus" w:cs="Gentium Plus" w:eastAsia="Gentium Plus" w:hAnsi="Gentium Plus"/>
          <w:i w:val="1"/>
          <w:rtl w:val="0"/>
        </w:rPr>
        <w:t xml:space="preserve">lemmata </w:t>
      </w:r>
      <w:r w:rsidDel="00000000" w:rsidR="00000000" w:rsidRPr="00000000">
        <w:rPr>
          <w:rFonts w:ascii="Gentium Plus" w:cs="Gentium Plus" w:eastAsia="Gentium Plus" w:hAnsi="Gentium Plus"/>
          <w:rtl w:val="0"/>
        </w:rPr>
        <w:t xml:space="preserve">for each half-line.</w:t>
      </w:r>
    </w:p>
    <w:p w:rsidR="00000000" w:rsidDel="00000000" w:rsidP="00000000" w:rsidRDefault="00000000" w:rsidRPr="00000000" w14:paraId="0000059E">
      <w:pPr>
        <w:keepLines w:val="1"/>
        <w:pageBreakBefore w:val="0"/>
        <w:spacing w:line="280" w:lineRule="auto"/>
        <w:jc w:val="both"/>
        <w:rPr>
          <w:rFonts w:ascii="Gentium Plus" w:cs="Gentium Plus" w:eastAsia="Gentium Plus" w:hAnsi="Gentium Plus"/>
        </w:rPr>
      </w:pPr>
      <w:r w:rsidDel="00000000" w:rsidR="00000000" w:rsidRPr="00000000">
        <w:rPr>
          <w:rtl w:val="0"/>
        </w:rPr>
      </w:r>
    </w:p>
    <w:p w:rsidR="00000000" w:rsidDel="00000000" w:rsidP="00000000" w:rsidRDefault="00000000" w:rsidRPr="00000000" w14:paraId="0000059F">
      <w:pPr>
        <w:pStyle w:val="Heading4"/>
        <w:pageBreakBefore w:val="0"/>
        <w:rPr/>
      </w:pPr>
      <w:bookmarkStart w:colFirst="0" w:colLast="0" w:name="_8cjkmk58bg4u" w:id="74"/>
      <w:bookmarkEnd w:id="74"/>
      <w:r w:rsidDel="00000000" w:rsidR="00000000" w:rsidRPr="00000000">
        <w:rPr>
          <w:rtl w:val="0"/>
        </w:rPr>
        <w:t xml:space="preserve">Ellipsis in the lemma</w:t>
      </w:r>
      <w:r w:rsidDel="00000000" w:rsidR="00000000" w:rsidRPr="00000000">
        <w:rPr>
          <w:rtl w:val="0"/>
        </w:rPr>
        <w:t xml:space="preserve">’</w:t>
      </w:r>
      <w:r w:rsidDel="00000000" w:rsidR="00000000" w:rsidRPr="00000000">
        <w:rPr>
          <w:rtl w:val="0"/>
        </w:rPr>
        <w:t xml:space="preserve">s display</w:t>
      </w:r>
      <w:r w:rsidDel="00000000" w:rsidR="00000000" w:rsidRPr="00000000">
        <w:rPr>
          <w:rtl w:val="0"/>
        </w:rPr>
      </w:r>
    </w:p>
    <w:p w:rsidR="00000000" w:rsidDel="00000000" w:rsidP="00000000" w:rsidRDefault="00000000" w:rsidRPr="00000000" w14:paraId="000005A0">
      <w:pPr>
        <w:pageBreakBefore w:val="0"/>
        <w:jc w:val="both"/>
        <w:rPr/>
      </w:pPr>
      <w:r w:rsidDel="00000000" w:rsidR="00000000" w:rsidRPr="00000000">
        <w:rPr>
          <w:rtl w:val="0"/>
        </w:rPr>
        <w:t xml:space="preserve">If you need any long lemmas to be shortened when displayed in the critical apparatus, you will not be able to indicate the shortened form inside &lt;lem&gt; itself, since we need a record of it in its full length to be displayed in the text edition. Instead, record the lemma in full but, immediately after the element &lt;lem&gt;, insert</w:t>
      </w:r>
      <w:r w:rsidDel="00000000" w:rsidR="00000000" w:rsidRPr="00000000">
        <w:rPr>
          <w:rtl w:val="0"/>
        </w:rPr>
        <w:t xml:space="preserve"> an element &lt;note&gt;</w:t>
      </w:r>
      <w:r w:rsidDel="00000000" w:rsidR="00000000" w:rsidRPr="00000000">
        <w:rPr>
          <w:rtl w:val="0"/>
        </w:rPr>
        <w:t xml:space="preserve"> with a specific attribute </w:t>
      </w:r>
      <w:r w:rsidDel="00000000" w:rsidR="00000000" w:rsidRPr="00000000">
        <w:rPr>
          <w:rtl w:val="0"/>
        </w:rPr>
        <w:t xml:space="preserve">@type="altLem"</w:t>
      </w:r>
      <w:r w:rsidDel="00000000" w:rsidR="00000000" w:rsidRPr="00000000">
        <w:rPr>
          <w:rtl w:val="0"/>
        </w:rPr>
        <w:t xml:space="preserve"> to express the truncated form of the lemma.</w:t>
      </w:r>
      <w:r w:rsidDel="00000000" w:rsidR="00000000" w:rsidRPr="00000000">
        <w:rPr>
          <w:vertAlign w:val="superscript"/>
        </w:rPr>
        <w:footnoteReference w:customMarkFollows="0" w:id="30"/>
      </w:r>
      <w:r w:rsidDel="00000000" w:rsidR="00000000" w:rsidRPr="00000000">
        <w:rPr>
          <w:rtl w:val="0"/>
        </w:rPr>
        <w:t xml:space="preserve"> Let's imagine this lemma: </w:t>
      </w:r>
    </w:p>
    <w:p w:rsidR="00000000" w:rsidDel="00000000" w:rsidP="00000000" w:rsidRDefault="00000000" w:rsidRPr="00000000" w14:paraId="000005A1">
      <w:pPr>
        <w:pageBreakBefore w:val="0"/>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A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pageBreakBefore w:val="0"/>
              <w:rPr>
                <w:color w:val="000096"/>
                <w:sz w:val="18"/>
                <w:szCs w:val="18"/>
              </w:rPr>
            </w:pPr>
            <w:r w:rsidDel="00000000" w:rsidR="00000000" w:rsidRPr="00000000">
              <w:rPr>
                <w:color w:val="000096"/>
                <w:sz w:val="18"/>
                <w:szCs w:val="18"/>
                <w:rtl w:val="0"/>
              </w:rPr>
              <w:t xml:space="preserve">&lt;app&gt;&lt;lem&gt;</w:t>
            </w:r>
            <w:r w:rsidDel="00000000" w:rsidR="00000000" w:rsidRPr="00000000">
              <w:rPr>
                <w:sz w:val="18"/>
                <w:szCs w:val="18"/>
                <w:rtl w:val="0"/>
              </w:rPr>
              <w:t xml:space="preserve">saṅ brāhmaṇa saṅ vruh riṅ aṣṭādaśavyavahāra,</w:t>
            </w:r>
            <w:r w:rsidDel="00000000" w:rsidR="00000000" w:rsidRPr="00000000">
              <w:rPr>
                <w:color w:val="000096"/>
                <w:sz w:val="18"/>
                <w:szCs w:val="18"/>
                <w:rtl w:val="0"/>
              </w:rPr>
              <w:t xml:space="preserve">&lt;/lem&gt;&lt;/app&gt;</w:t>
            </w:r>
          </w:p>
        </w:tc>
      </w:tr>
    </w:tbl>
    <w:p w:rsidR="00000000" w:rsidDel="00000000" w:rsidP="00000000" w:rsidRDefault="00000000" w:rsidRPr="00000000" w14:paraId="000005A4">
      <w:pPr>
        <w:pageBreakBefore w:val="0"/>
        <w:rPr/>
      </w:pPr>
      <w:r w:rsidDel="00000000" w:rsidR="00000000" w:rsidRPr="00000000">
        <w:rPr>
          <w:rtl w:val="0"/>
        </w:rPr>
      </w:r>
    </w:p>
    <w:p w:rsidR="00000000" w:rsidDel="00000000" w:rsidP="00000000" w:rsidRDefault="00000000" w:rsidRPr="00000000" w14:paraId="000005A5">
      <w:pPr>
        <w:pageBreakBefore w:val="0"/>
        <w:jc w:val="both"/>
        <w:rPr/>
      </w:pPr>
      <w:r w:rsidDel="00000000" w:rsidR="00000000" w:rsidRPr="00000000">
        <w:rPr>
          <w:rtl w:val="0"/>
        </w:rPr>
        <w:t xml:space="preserve">If you desire the specific display </w:t>
      </w:r>
      <w:r w:rsidDel="00000000" w:rsidR="00000000" w:rsidRPr="00000000">
        <w:rPr>
          <w:color w:val="0000ff"/>
          <w:rtl w:val="0"/>
        </w:rPr>
        <w:t xml:space="preserve">saṅ brāhmaṇa ... -vyavahāra</w:t>
      </w:r>
      <w:r w:rsidDel="00000000" w:rsidR="00000000" w:rsidRPr="00000000">
        <w:rPr>
          <w:rtl w:val="0"/>
        </w:rPr>
        <w:t xml:space="preserve">, then you must encode as follows. </w:t>
      </w:r>
    </w:p>
    <w:p w:rsidR="00000000" w:rsidDel="00000000" w:rsidP="00000000" w:rsidRDefault="00000000" w:rsidRPr="00000000" w14:paraId="000005A6">
      <w:pPr>
        <w:pageBreakBefore w:val="0"/>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A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A9">
            <w:pPr>
              <w:pageBreakBefore w:val="0"/>
              <w:widowControl w:val="0"/>
              <w:rPr>
                <w:color w:val="000096"/>
                <w:sz w:val="18"/>
                <w:szCs w:val="18"/>
              </w:rPr>
            </w:pPr>
            <w:r w:rsidDel="00000000" w:rsidR="00000000" w:rsidRPr="00000000">
              <w:rPr>
                <w:color w:val="000096"/>
                <w:sz w:val="18"/>
                <w:szCs w:val="18"/>
                <w:rtl w:val="0"/>
              </w:rPr>
              <w:t xml:space="preserve">    &lt;lem&gt;</w:t>
            </w:r>
            <w:r w:rsidDel="00000000" w:rsidR="00000000" w:rsidRPr="00000000">
              <w:rPr>
                <w:sz w:val="18"/>
                <w:szCs w:val="18"/>
                <w:rtl w:val="0"/>
              </w:rPr>
              <w:t xml:space="preserve">saṅ brāhmaṇa saṅ vruh riṅ aṣṭādaśavyavahāra,</w:t>
            </w:r>
            <w:r w:rsidDel="00000000" w:rsidR="00000000" w:rsidRPr="00000000">
              <w:rPr>
                <w:color w:val="000096"/>
                <w:sz w:val="18"/>
                <w:szCs w:val="18"/>
                <w:rtl w:val="0"/>
              </w:rPr>
              <w:t xml:space="preserve">&lt;/lem&gt;</w:t>
            </w:r>
          </w:p>
          <w:p w:rsidR="00000000" w:rsidDel="00000000" w:rsidP="00000000" w:rsidRDefault="00000000" w:rsidRPr="00000000" w14:paraId="000005AA">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saṅ brāhmaṇa ... -vyavahāra</w:t>
            </w:r>
            <w:r w:rsidDel="00000000" w:rsidR="00000000" w:rsidRPr="00000000">
              <w:rPr>
                <w:color w:val="000096"/>
                <w:sz w:val="18"/>
                <w:szCs w:val="18"/>
                <w:rtl w:val="0"/>
              </w:rPr>
              <w:t xml:space="preserve">&lt;/note&gt;</w:t>
            </w:r>
          </w:p>
          <w:p w:rsidR="00000000" w:rsidDel="00000000" w:rsidP="00000000" w:rsidRDefault="00000000" w:rsidRPr="00000000" w14:paraId="000005AB">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&lt;/rdg&gt;</w:t>
            </w:r>
          </w:p>
          <w:p w:rsidR="00000000" w:rsidDel="00000000" w:rsidP="00000000" w:rsidRDefault="00000000" w:rsidRPr="00000000" w14:paraId="000005A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&lt;/rdg&gt;</w:t>
            </w:r>
          </w:p>
          <w:p w:rsidR="00000000" w:rsidDel="00000000" w:rsidP="00000000" w:rsidRDefault="00000000" w:rsidRPr="00000000" w14:paraId="000005AD">
            <w:pPr>
              <w:pageBreakBefore w:val="0"/>
              <w:widowControl w:val="0"/>
              <w:rPr>
                <w:highlight w:val="magenta"/>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5AE">
      <w:pPr>
        <w:pageBreakBefore w:val="0"/>
        <w:jc w:val="both"/>
        <w:rPr/>
      </w:pPr>
      <w:r w:rsidDel="00000000" w:rsidR="00000000" w:rsidRPr="00000000">
        <w:rPr>
          <w:rtl w:val="0"/>
        </w:rPr>
      </w:r>
    </w:p>
    <w:p w:rsidR="00000000" w:rsidDel="00000000" w:rsidP="00000000" w:rsidRDefault="00000000" w:rsidRPr="00000000" w14:paraId="000005AF">
      <w:pPr>
        <w:pageBreakBefore w:val="0"/>
        <w:jc w:val="both"/>
        <w:rPr/>
      </w:pPr>
      <w:r w:rsidDel="00000000" w:rsidR="00000000" w:rsidRPr="00000000">
        <w:rPr>
          <w:rtl w:val="0"/>
        </w:rPr>
        <w:t xml:space="preserve">Note that you may simply type three full stops (...): the XSLT transformation will replace them by the proper ellipsis symbol (… U+2026).</w:t>
      </w:r>
      <w:r w:rsidDel="00000000" w:rsidR="00000000" w:rsidRPr="00000000">
        <w:rPr>
          <w:rtl w:val="0"/>
        </w:rPr>
      </w:r>
    </w:p>
    <w:p w:rsidR="00000000" w:rsidDel="00000000" w:rsidP="00000000" w:rsidRDefault="00000000" w:rsidRPr="00000000" w14:paraId="000005B0">
      <w:pPr>
        <w:pageBreakBefore w:val="0"/>
        <w:ind w:firstLine="720"/>
        <w:jc w:val="both"/>
        <w:rPr/>
      </w:pPr>
      <w:r w:rsidDel="00000000" w:rsidR="00000000" w:rsidRPr="00000000">
        <w:rPr>
          <w:rtl w:val="0"/>
        </w:rPr>
        <w:t xml:space="preserve">As shown in the following, much more complex example, any </w:t>
      </w:r>
      <w:r w:rsidDel="00000000" w:rsidR="00000000" w:rsidRPr="00000000">
        <w:rPr>
          <w:rtl w:val="0"/>
        </w:rPr>
        <w:t xml:space="preserve">&lt;note </w:t>
      </w:r>
      <w:r w:rsidDel="00000000" w:rsidR="00000000" w:rsidRPr="00000000">
        <w:rPr>
          <w:rtl w:val="0"/>
        </w:rPr>
        <w:t xml:space="preserve">type="altLem"</w:t>
      </w:r>
      <w:r w:rsidDel="00000000" w:rsidR="00000000" w:rsidRPr="00000000">
        <w:rPr>
          <w:rtl w:val="0"/>
        </w:rPr>
        <w:t xml:space="preserve">&gt; should be placed immediately after the &lt;lem&gt; to which it applies</w:t>
      </w:r>
      <w:r w:rsidDel="00000000" w:rsidR="00000000" w:rsidRPr="00000000">
        <w:rPr>
          <w:rtl w:val="0"/>
        </w:rPr>
        <w:t xml:space="preserve">. By contrast, any "normal" &lt;note&gt; should be the last child of &lt;app&gt; </w:t>
      </w:r>
      <w:r w:rsidDel="00000000" w:rsidR="00000000" w:rsidRPr="00000000">
        <w:rPr>
          <w:rtl w:val="0"/>
        </w:rPr>
        <w:t xml:space="preserve">(see §</w:t>
      </w:r>
      <w:hyperlink w:anchor="_ewb3p8h3s6w5">
        <w:r w:rsidDel="00000000" w:rsidR="00000000" w:rsidRPr="00000000">
          <w:rPr>
            <w:color w:val="1155cc"/>
            <w:u w:val="single"/>
            <w:rtl w:val="0"/>
          </w:rPr>
          <w:t xml:space="preserve">&lt;note&gt; – Generic Notes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5B1">
      <w:pPr>
        <w:pageBreakBefore w:val="0"/>
        <w:jc w:val="both"/>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B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pageBreakBefore w:val="0"/>
              <w:widowControl w:val="0"/>
              <w:rPr>
                <w:sz w:val="20"/>
                <w:szCs w:val="20"/>
              </w:rPr>
            </w:pPr>
            <w:r w:rsidDel="00000000" w:rsidR="00000000" w:rsidRPr="00000000">
              <w:rPr>
                <w:sz w:val="18"/>
                <w:szCs w:val="18"/>
                <w:rtl w:val="0"/>
              </w:rPr>
              <w:t xml:space="preserve"> ... śūdra,</w:t>
            </w:r>
            <w:r w:rsidDel="00000000" w:rsidR="00000000" w:rsidRPr="00000000">
              <w:rPr>
                <w:rtl w:val="0"/>
              </w:rPr>
            </w:r>
          </w:p>
          <w:p w:rsidR="00000000" w:rsidDel="00000000" w:rsidP="00000000" w:rsidRDefault="00000000" w:rsidRPr="00000000" w14:paraId="000005B4">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B5">
            <w:pPr>
              <w:pageBreakBefore w:val="0"/>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"absent_elsewhere"</w:t>
            </w:r>
            <w:r w:rsidDel="00000000" w:rsidR="00000000" w:rsidRPr="00000000">
              <w:rPr>
                <w:color w:val="f5844c"/>
                <w:sz w:val="18"/>
                <w:szCs w:val="18"/>
                <w:rtl w:val="0"/>
              </w:rPr>
              <w:t xml:space="preserve"> </w:t>
            </w:r>
            <w:r w:rsidDel="00000000" w:rsidR="00000000" w:rsidRPr="00000000">
              <w:rPr>
                <w:color w:val="f5844c"/>
                <w:sz w:val="18"/>
                <w:szCs w:val="18"/>
                <w:rtl w:val="0"/>
              </w:rPr>
              <w:t xml:space="preserve">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macaṅkramāta riṅ patapan, amava sabhūṣaṇanya,</w:t>
            </w:r>
          </w:p>
          <w:p w:rsidR="00000000" w:rsidDel="00000000" w:rsidP="00000000" w:rsidRDefault="00000000" w:rsidRPr="00000000" w14:paraId="000005B6">
            <w:pPr>
              <w:pageBreakBefore w:val="0"/>
              <w:widowControl w:val="0"/>
              <w:rPr>
                <w:sz w:val="18"/>
                <w:szCs w:val="18"/>
              </w:rPr>
            </w:pPr>
            <w:r w:rsidDel="00000000" w:rsidR="00000000" w:rsidRPr="00000000">
              <w:rPr>
                <w:sz w:val="18"/>
                <w:szCs w:val="18"/>
                <w:rtl w:val="0"/>
              </w:rPr>
              <w:tab/>
              <w:tab/>
              <w:t xml:space="preserve">sakavava ri patapan atah, pramāṇa sabhūṣaṇanya, kavāva riṅ patapan,</w:t>
            </w:r>
          </w:p>
          <w:p w:rsidR="00000000" w:rsidDel="00000000" w:rsidP="00000000" w:rsidRDefault="00000000" w:rsidRPr="00000000" w14:paraId="000005B7">
            <w:pPr>
              <w:pageBreakBefore w:val="0"/>
              <w:widowControl w:val="0"/>
              <w:rPr>
                <w:sz w:val="18"/>
                <w:szCs w:val="18"/>
              </w:rPr>
            </w:pPr>
            <w:r w:rsidDel="00000000" w:rsidR="00000000" w:rsidRPr="00000000">
              <w:rPr>
                <w:sz w:val="18"/>
                <w:szCs w:val="18"/>
                <w:rtl w:val="0"/>
              </w:rPr>
              <w:tab/>
              <w:tab/>
              <w:t xml:space="preserve">tan kilalanən de saṅ ratu, tan kavāva riṅ rāma, tan ucapən deniṅ śūdra,</w:t>
            </w:r>
          </w:p>
          <w:p w:rsidR="00000000" w:rsidDel="00000000" w:rsidP="00000000" w:rsidRDefault="00000000" w:rsidRPr="00000000" w14:paraId="000005B8">
            <w:pPr>
              <w:pageBreakBefore w:val="0"/>
              <w:widowControl w:val="0"/>
              <w:rPr>
                <w:sz w:val="18"/>
                <w:szCs w:val="18"/>
              </w:rPr>
            </w:pPr>
            <w:r w:rsidDel="00000000" w:rsidR="00000000" w:rsidRPr="00000000">
              <w:rPr>
                <w:sz w:val="18"/>
                <w:szCs w:val="18"/>
                <w:rtl w:val="0"/>
              </w:rPr>
              <w:tab/>
              <w:tab/>
              <w:t xml:space="preserve">ṅuniveh </w:t>
            </w:r>
          </w:p>
          <w:p w:rsidR="00000000" w:rsidDel="00000000" w:rsidP="00000000" w:rsidRDefault="00000000" w:rsidRPr="00000000" w14:paraId="000005B9">
            <w:pPr>
              <w:pageBreakBefore w:val="0"/>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5BA">
            <w:pPr>
              <w:pageBreakBefore w:val="0"/>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sabanva</w:t>
            </w:r>
            <w:r w:rsidDel="00000000" w:rsidR="00000000" w:rsidRPr="00000000">
              <w:rPr>
                <w:color w:val="000096"/>
                <w:sz w:val="18"/>
                <w:szCs w:val="18"/>
                <w:rtl w:val="0"/>
              </w:rPr>
              <w:t xml:space="preserve">&lt;/lem&gt;</w:t>
            </w:r>
          </w:p>
          <w:p w:rsidR="00000000" w:rsidDel="00000000" w:rsidP="00000000" w:rsidRDefault="00000000" w:rsidRPr="00000000" w14:paraId="000005BB">
            <w:pPr>
              <w:pageBreakBefore w:val="0"/>
              <w:widowControl w:val="0"/>
              <w:rPr>
                <w:color w:val="000096"/>
                <w:sz w:val="18"/>
                <w:szCs w:val="18"/>
              </w:rPr>
            </w:pPr>
            <w:r w:rsidDel="00000000" w:rsidR="00000000" w:rsidRPr="00000000">
              <w:rPr>
                <w:color w:val="000096"/>
                <w:sz w:val="18"/>
                <w:szCs w:val="18"/>
                <w:rtl w:val="0"/>
              </w:rPr>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saṁ banva</w:t>
            </w:r>
            <w:r w:rsidDel="00000000" w:rsidR="00000000" w:rsidRPr="00000000">
              <w:rPr>
                <w:color w:val="000096"/>
                <w:sz w:val="18"/>
                <w:szCs w:val="18"/>
                <w:rtl w:val="0"/>
              </w:rPr>
              <w:t xml:space="preserve">&lt;/rdg&gt;</w:t>
            </w:r>
          </w:p>
          <w:p w:rsidR="00000000" w:rsidDel="00000000" w:rsidP="00000000" w:rsidRDefault="00000000" w:rsidRPr="00000000" w14:paraId="000005BC">
            <w:pPr>
              <w:pageBreakBefore w:val="0"/>
              <w:widowControl w:val="0"/>
              <w:rPr>
                <w:sz w:val="18"/>
                <w:szCs w:val="18"/>
              </w:rPr>
            </w:pPr>
            <w:r w:rsidDel="00000000" w:rsidR="00000000" w:rsidRPr="00000000">
              <w:rPr>
                <w:color w:val="000096"/>
                <w:sz w:val="18"/>
                <w:szCs w:val="18"/>
                <w:rtl w:val="0"/>
              </w:rPr>
              <w:t xml:space="preserve">     &lt;/app&gt;</w:t>
            </w:r>
            <w:r w:rsidDel="00000000" w:rsidR="00000000" w:rsidRPr="00000000">
              <w:rPr>
                <w:sz w:val="18"/>
                <w:szCs w:val="18"/>
                <w:rtl w:val="0"/>
              </w:rPr>
              <w:t xml:space="preserve"> uṅgvānira,</w:t>
            </w:r>
          </w:p>
          <w:p w:rsidR="00000000" w:rsidDel="00000000" w:rsidP="00000000" w:rsidRDefault="00000000" w:rsidRPr="00000000" w14:paraId="000005B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5BE">
            <w:pPr>
              <w:pageBreakBefore w:val="0"/>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"conj"</w:t>
            </w:r>
            <w:r w:rsidDel="00000000" w:rsidR="00000000" w:rsidRPr="00000000">
              <w:rPr>
                <w:color w:val="000096"/>
                <w:sz w:val="18"/>
                <w:szCs w:val="18"/>
                <w:rtl w:val="0"/>
              </w:rPr>
              <w:t xml:space="preserve">&gt;</w:t>
            </w:r>
            <w:r w:rsidDel="00000000" w:rsidR="00000000" w:rsidRPr="00000000">
              <w:rPr>
                <w:sz w:val="18"/>
                <w:szCs w:val="18"/>
                <w:rtl w:val="0"/>
              </w:rPr>
              <w:t xml:space="preserve">salinaraṅan</w:t>
            </w:r>
            <w:r w:rsidDel="00000000" w:rsidR="00000000" w:rsidRPr="00000000">
              <w:rPr>
                <w:color w:val="000096"/>
                <w:sz w:val="18"/>
                <w:szCs w:val="18"/>
                <w:rtl w:val="0"/>
              </w:rPr>
              <w:t xml:space="preserve">&lt;/lem&gt;</w:t>
            </w:r>
          </w:p>
          <w:p w:rsidR="00000000" w:rsidDel="00000000" w:rsidP="00000000" w:rsidRDefault="00000000" w:rsidRPr="00000000" w14:paraId="000005BF">
            <w:pPr>
              <w:pageBreakBefore w:val="0"/>
              <w:widowControl w:val="0"/>
              <w:rPr>
                <w:color w:val="000096"/>
                <w:sz w:val="18"/>
                <w:szCs w:val="18"/>
              </w:rPr>
            </w:pPr>
            <w:r w:rsidDel="00000000" w:rsidR="00000000" w:rsidRPr="00000000">
              <w:rPr>
                <w:color w:val="000096"/>
                <w:sz w:val="18"/>
                <w:szCs w:val="18"/>
                <w:rtl w:val="0"/>
              </w:rPr>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valilaraṅan</w:t>
            </w:r>
            <w:r w:rsidDel="00000000" w:rsidR="00000000" w:rsidRPr="00000000">
              <w:rPr>
                <w:color w:val="000096"/>
                <w:sz w:val="18"/>
                <w:szCs w:val="18"/>
                <w:rtl w:val="0"/>
              </w:rPr>
              <w:t xml:space="preserve">&lt;/rdg&gt;</w:t>
            </w:r>
          </w:p>
          <w:p w:rsidR="00000000" w:rsidDel="00000000" w:rsidP="00000000" w:rsidRDefault="00000000" w:rsidRPr="00000000" w14:paraId="000005C0">
            <w:pPr>
              <w:pageBreakBefore w:val="0"/>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r w:rsidDel="00000000" w:rsidR="00000000" w:rsidRPr="00000000">
              <w:rPr>
                <w:sz w:val="18"/>
                <w:szCs w:val="18"/>
                <w:rtl w:val="0"/>
              </w:rPr>
              <w:t xml:space="preserve"> saṅ prabhu</w:t>
            </w:r>
          </w:p>
          <w:p w:rsidR="00000000" w:rsidDel="00000000" w:rsidP="00000000" w:rsidRDefault="00000000" w:rsidRPr="00000000" w14:paraId="000005C1">
            <w:pPr>
              <w:pageBreakBefore w:val="0"/>
              <w:widowControl w:val="0"/>
              <w:rPr>
                <w:color w:val="000096"/>
                <w:sz w:val="18"/>
                <w:szCs w:val="18"/>
              </w:rPr>
            </w:pPr>
            <w:r w:rsidDel="00000000" w:rsidR="00000000" w:rsidRPr="00000000">
              <w:rPr>
                <w:color w:val="000096"/>
                <w:sz w:val="18"/>
                <w:szCs w:val="18"/>
                <w:rtl w:val="0"/>
              </w:rPr>
              <w:t xml:space="preserve">    &lt;/lem&gt;</w:t>
            </w:r>
          </w:p>
          <w:p w:rsidR="00000000" w:rsidDel="00000000" w:rsidP="00000000" w:rsidRDefault="00000000" w:rsidRPr="00000000" w14:paraId="000005C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macaṅkramāta ... saṅ prabhu</w:t>
            </w:r>
            <w:r w:rsidDel="00000000" w:rsidR="00000000" w:rsidRPr="00000000">
              <w:rPr>
                <w:color w:val="000096"/>
                <w:sz w:val="18"/>
                <w:szCs w:val="18"/>
                <w:rtl w:val="0"/>
              </w:rPr>
              <w:t xml:space="preserve">&lt;/note&gt;</w:t>
            </w:r>
          </w:p>
          <w:p w:rsidR="00000000" w:rsidDel="00000000" w:rsidP="00000000" w:rsidRDefault="00000000" w:rsidRPr="00000000" w14:paraId="000005C3">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w:t>
            </w:r>
            <w:r w:rsidDel="00000000" w:rsidR="00000000" w:rsidRPr="00000000">
              <w:rPr>
                <w:color w:val="000096"/>
                <w:sz w:val="18"/>
                <w:szCs w:val="18"/>
                <w:rtl w:val="0"/>
              </w:rPr>
              <w:t xml:space="preserve">&lt;/rdg&gt;</w:t>
            </w:r>
          </w:p>
          <w:p w:rsidR="00000000" w:rsidDel="00000000" w:rsidP="00000000" w:rsidRDefault="00000000" w:rsidRPr="00000000" w14:paraId="000005C4">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The reading of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 jumping directly from </w:t>
            </w:r>
            <w:r w:rsidDel="00000000" w:rsidR="00000000" w:rsidRPr="00000000">
              <w:rPr>
                <w:color w:val="000096"/>
                <w:sz w:val="18"/>
                <w:szCs w:val="18"/>
                <w:rtl w:val="0"/>
              </w:rPr>
              <w:t xml:space="preserve">&lt;foreign&gt;</w:t>
            </w:r>
            <w:r w:rsidDel="00000000" w:rsidR="00000000" w:rsidRPr="00000000">
              <w:rPr>
                <w:sz w:val="18"/>
                <w:szCs w:val="18"/>
                <w:rtl w:val="0"/>
              </w:rPr>
              <w:t xml:space="preserve">śūdra</w:t>
            </w:r>
            <w:r w:rsidDel="00000000" w:rsidR="00000000" w:rsidRPr="00000000">
              <w:rPr>
                <w:color w:val="000096"/>
                <w:sz w:val="18"/>
                <w:szCs w:val="18"/>
                <w:rtl w:val="0"/>
              </w:rPr>
              <w:t xml:space="preserve">&lt;/foreign&gt;</w:t>
            </w:r>
            <w:r w:rsidDel="00000000" w:rsidR="00000000" w:rsidRPr="00000000">
              <w:rPr>
                <w:sz w:val="18"/>
                <w:szCs w:val="18"/>
                <w:rtl w:val="0"/>
              </w:rPr>
              <w:t xml:space="preserve"> to </w:t>
            </w:r>
            <w:r w:rsidDel="00000000" w:rsidR="00000000" w:rsidRPr="00000000">
              <w:rPr>
                <w:color w:val="000096"/>
                <w:sz w:val="18"/>
                <w:szCs w:val="18"/>
                <w:rtl w:val="0"/>
              </w:rPr>
              <w:t xml:space="preserve">&lt;foreign&gt;</w:t>
            </w:r>
            <w:r w:rsidDel="00000000" w:rsidR="00000000" w:rsidRPr="00000000">
              <w:rPr>
                <w:sz w:val="18"/>
                <w:szCs w:val="18"/>
                <w:rtl w:val="0"/>
              </w:rPr>
              <w:t xml:space="preserve">salviranya</w:t>
            </w:r>
            <w:r w:rsidDel="00000000" w:rsidR="00000000" w:rsidRPr="00000000">
              <w:rPr>
                <w:color w:val="000096"/>
                <w:sz w:val="18"/>
                <w:szCs w:val="18"/>
                <w:rtl w:val="0"/>
              </w:rPr>
              <w:t xml:space="preserve">&lt;/foreign&gt;</w:t>
            </w:r>
            <w:r w:rsidDel="00000000" w:rsidR="00000000" w:rsidRPr="00000000">
              <w:rPr>
                <w:sz w:val="18"/>
                <w:szCs w:val="18"/>
                <w:rtl w:val="0"/>
              </w:rPr>
              <w:t xml:space="preserve">, seems equally satisfactory.</w:t>
            </w:r>
            <w:r w:rsidDel="00000000" w:rsidR="00000000" w:rsidRPr="00000000">
              <w:rPr>
                <w:color w:val="000096"/>
                <w:sz w:val="18"/>
                <w:szCs w:val="18"/>
                <w:rtl w:val="0"/>
              </w:rPr>
              <w:t xml:space="preserve">&lt;/note&gt;</w:t>
            </w:r>
          </w:p>
          <w:p w:rsidR="00000000" w:rsidDel="00000000" w:rsidP="00000000" w:rsidRDefault="00000000" w:rsidRPr="00000000" w14:paraId="000005C5">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C6">
            <w:pPr>
              <w:pageBreakBefore w:val="0"/>
              <w:widowControl w:val="0"/>
              <w:spacing w:line="240" w:lineRule="auto"/>
              <w:rPr>
                <w:sz w:val="18"/>
                <w:szCs w:val="18"/>
                <w:shd w:fill="ead1dc" w:val="clear"/>
              </w:rPr>
            </w:pPr>
            <w:r w:rsidDel="00000000" w:rsidR="00000000" w:rsidRPr="00000000">
              <w:rPr>
                <w:sz w:val="20"/>
                <w:szCs w:val="20"/>
                <w:rtl w:val="0"/>
              </w:rPr>
              <w:t xml:space="preserve">salviranya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shd w:fill="ead1dc" w:val="clear"/>
              </w:rPr>
            </w:pPr>
            <w:r w:rsidDel="00000000" w:rsidR="00000000" w:rsidRPr="00000000">
              <w:rPr>
                <w:sz w:val="20"/>
                <w:szCs w:val="20"/>
                <w:shd w:fill="ead1dc" w:val="clear"/>
                <w:rtl w:val="0"/>
              </w:rPr>
              <w:t xml:space="preserve">Display —</w:t>
            </w:r>
          </w:p>
          <w:p w:rsidR="00000000" w:rsidDel="00000000" w:rsidP="00000000" w:rsidRDefault="00000000" w:rsidRPr="00000000" w14:paraId="000005C8">
            <w:pPr>
              <w:widowControl w:val="0"/>
              <w:spacing w:line="240" w:lineRule="auto"/>
              <w:rPr>
                <w:sz w:val="20"/>
                <w:szCs w:val="20"/>
                <w:shd w:fill="ead1dc" w:val="clear"/>
              </w:rPr>
            </w:pPr>
            <w:r w:rsidDel="00000000" w:rsidR="00000000" w:rsidRPr="00000000">
              <w:rPr>
                <w:rtl w:val="0"/>
              </w:rPr>
            </w:r>
          </w:p>
          <w:p w:rsidR="00000000" w:rsidDel="00000000" w:rsidP="00000000" w:rsidRDefault="00000000" w:rsidRPr="00000000" w14:paraId="000005C9">
            <w:pPr>
              <w:widowControl w:val="0"/>
              <w:rPr>
                <w:sz w:val="18"/>
                <w:szCs w:val="18"/>
              </w:rPr>
            </w:pPr>
            <w:r w:rsidDel="00000000" w:rsidR="00000000" w:rsidRPr="00000000">
              <w:rPr>
                <w:sz w:val="18"/>
                <w:szCs w:val="18"/>
                <w:shd w:fill="ead1dc" w:val="clear"/>
                <w:rtl w:val="0"/>
              </w:rPr>
              <w:t xml:space="preserve">^1. </w:t>
            </w:r>
            <w:r w:rsidDel="00000000" w:rsidR="00000000" w:rsidRPr="00000000">
              <w:rPr>
                <w:sz w:val="18"/>
                <w:szCs w:val="18"/>
                <w:shd w:fill="ead1dc" w:val="clear"/>
                <w:rtl w:val="0"/>
              </w:rPr>
              <w:t xml:space="preserve">macaṅkramāta ... saṅ prabhu</w:t>
            </w:r>
            <w:r w:rsidDel="00000000" w:rsidR="00000000" w:rsidRPr="00000000">
              <w:rPr>
                <w:b w:val="1"/>
                <w:sz w:val="18"/>
                <w:szCs w:val="18"/>
                <w:shd w:fill="ead1dc" w:val="clear"/>
                <w:rtl w:val="0"/>
              </w:rPr>
              <w:t xml:space="preserve">]</w:t>
            </w:r>
            <w:r w:rsidDel="00000000" w:rsidR="00000000" w:rsidRPr="00000000">
              <w:rPr>
                <w:sz w:val="18"/>
                <w:szCs w:val="18"/>
                <w:shd w:fill="ead1dc" w:val="clear"/>
                <w:rtl w:val="0"/>
              </w:rPr>
              <w:t xml:space="preserve"> </w:t>
            </w:r>
            <w:r w:rsidDel="00000000" w:rsidR="00000000" w:rsidRPr="00000000">
              <w:rPr>
                <w:sz w:val="18"/>
                <w:szCs w:val="18"/>
                <w:shd w:fill="ead1dc" w:val="clear"/>
                <w:rtl w:val="0"/>
              </w:rPr>
              <w:t xml:space="preserve">only in</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A C</w:t>
            </w:r>
            <w:r w:rsidDel="00000000" w:rsidR="00000000" w:rsidRPr="00000000">
              <w:rPr>
                <w:sz w:val="18"/>
                <w:szCs w:val="18"/>
                <w:shd w:fill="ead1dc" w:val="clear"/>
                <w:rtl w:val="0"/>
              </w:rPr>
              <w:t xml:space="preserve">. </w:t>
            </w:r>
            <w:r w:rsidDel="00000000" w:rsidR="00000000" w:rsidRPr="00000000">
              <w:rPr>
                <w:rtl w:val="0"/>
              </w:rPr>
            </w:r>
          </w:p>
        </w:tc>
      </w:tr>
    </w:tbl>
    <w:p w:rsidR="00000000" w:rsidDel="00000000" w:rsidP="00000000" w:rsidRDefault="00000000" w:rsidRPr="00000000" w14:paraId="000005CA">
      <w:pPr>
        <w:pageBreakBefore w:val="0"/>
        <w:jc w:val="both"/>
        <w:rPr/>
      </w:pPr>
      <w:r w:rsidDel="00000000" w:rsidR="00000000" w:rsidRPr="00000000">
        <w:rPr>
          <w:rtl w:val="0"/>
        </w:rPr>
      </w:r>
    </w:p>
    <w:p w:rsidR="00000000" w:rsidDel="00000000" w:rsidP="00000000" w:rsidRDefault="00000000" w:rsidRPr="00000000" w14:paraId="000005CB">
      <w:pPr>
        <w:pageBreakBefore w:val="0"/>
        <w:rPr/>
      </w:pPr>
      <w:r w:rsidDel="00000000" w:rsidR="00000000" w:rsidRPr="00000000">
        <w:rPr>
          <w:rtl w:val="0"/>
        </w:rPr>
        <w:t xml:space="preserve">On the use of @</w:t>
      </w:r>
      <w:r w:rsidDel="00000000" w:rsidR="00000000" w:rsidRPr="00000000">
        <w:rPr>
          <w:rtl w:val="0"/>
        </w:rPr>
        <w:t xml:space="preserve">type</w:t>
      </w:r>
      <w:r w:rsidDel="00000000" w:rsidR="00000000" w:rsidRPr="00000000">
        <w:rPr>
          <w:rtl w:val="0"/>
        </w:rPr>
        <w:t xml:space="preserve">="absent_elsewhere"</w:t>
      </w:r>
      <w:r w:rsidDel="00000000" w:rsidR="00000000" w:rsidRPr="00000000">
        <w:rPr>
          <w:rtl w:val="0"/>
        </w:rPr>
        <w:t xml:space="preserve"> on &lt;lem&gt;, see </w:t>
      </w:r>
      <w:r w:rsidDel="00000000" w:rsidR="00000000" w:rsidRPr="00000000">
        <w:rPr>
          <w:rtl w:val="0"/>
        </w:rPr>
        <w:t xml:space="preserve">§</w:t>
      </w:r>
      <w:hyperlink w:anchor="_k592rnfh581a">
        <w:r w:rsidDel="00000000" w:rsidR="00000000" w:rsidRPr="00000000">
          <w:rPr>
            <w:color w:val="1155cc"/>
            <w:u w:val="single"/>
            <w:rtl w:val="0"/>
          </w:rPr>
          <w:t xml:space="preserve">Absence of a witness for a lemma due to larger physical lacuna</w:t>
        </w:r>
      </w:hyperlink>
      <w:r w:rsidDel="00000000" w:rsidR="00000000" w:rsidRPr="00000000">
        <w:rPr>
          <w:rtl w:val="0"/>
        </w:rPr>
        <w:t xml:space="preserve">. </w:t>
      </w:r>
      <w:r w:rsidDel="00000000" w:rsidR="00000000" w:rsidRPr="00000000">
        <w:rPr>
          <w:rtl w:val="0"/>
        </w:rPr>
        <w:t xml:space="preserve">On the use of @type on &lt;lem&gt;, see </w:t>
      </w:r>
      <w:r w:rsidDel="00000000" w:rsidR="00000000" w:rsidRPr="00000000">
        <w:rPr>
          <w:rtl w:val="0"/>
        </w:rPr>
        <w:t xml:space="preserve">§</w:t>
      </w:r>
      <w:hyperlink w:anchor="_wdqb33lbk56p">
        <w:r w:rsidDel="00000000" w:rsidR="00000000" w:rsidRPr="00000000">
          <w:rPr>
            <w:color w:val="1155cc"/>
            <w:u w:val="single"/>
            <w:rtl w:val="0"/>
          </w:rPr>
          <w:t xml:space="preserve">Other @type values usable with &lt;lem&gt;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CC">
      <w:pPr>
        <w:pageBreakBefore w:val="0"/>
        <w:rPr/>
      </w:pPr>
      <w:r w:rsidDel="00000000" w:rsidR="00000000" w:rsidRPr="00000000">
        <w:rPr>
          <w:rtl w:val="0"/>
        </w:rPr>
      </w:r>
    </w:p>
    <w:p w:rsidR="00000000" w:rsidDel="00000000" w:rsidP="00000000" w:rsidRDefault="00000000" w:rsidRPr="00000000" w14:paraId="000005CD">
      <w:pPr>
        <w:pStyle w:val="Heading4"/>
        <w:pageBreakBefore w:val="0"/>
        <w:rPr/>
      </w:pPr>
      <w:bookmarkStart w:colFirst="0" w:colLast="0" w:name="_5kzg9ccwzukm" w:id="75"/>
      <w:bookmarkEnd w:id="75"/>
      <w:r w:rsidDel="00000000" w:rsidR="00000000" w:rsidRPr="00000000">
        <w:rPr>
          <w:rtl w:val="0"/>
        </w:rPr>
        <w:t xml:space="preserve">Truncation </w:t>
      </w:r>
    </w:p>
    <w:p w:rsidR="00000000" w:rsidDel="00000000" w:rsidP="00000000" w:rsidRDefault="00000000" w:rsidRPr="00000000" w14:paraId="000005CE">
      <w:pPr>
        <w:pageBreakBefore w:val="0"/>
        <w:jc w:val="both"/>
        <w:rPr/>
      </w:pPr>
      <w:r w:rsidDel="00000000" w:rsidR="00000000" w:rsidRPr="00000000">
        <w:rPr>
          <w:rtl w:val="0"/>
        </w:rPr>
        <w:t xml:space="preserve">It may be impossible or undesirable for the lemma boundary to be made to match with the most proximate word boundaries. In such cases, we offer the following ways to bring about display of a hyphen or of a raised circle to mark the point(s) of truncation, whereby hyphen shall mark natural truncation points (i.e. points where you would use hyphen if you would hyphenate your text) while raised circle shall </w:t>
      </w:r>
      <w:r w:rsidDel="00000000" w:rsidR="00000000" w:rsidRPr="00000000">
        <w:rPr>
          <w:rtl w:val="0"/>
        </w:rPr>
        <w:t xml:space="preserve">mark any points that are not natural points for hyphenation. You must then use @rend inside &lt;lem&gt;, with one of the following six values:</w:t>
      </w:r>
    </w:p>
    <w:p w:rsidR="00000000" w:rsidDel="00000000" w:rsidP="00000000" w:rsidRDefault="00000000" w:rsidRPr="00000000" w14:paraId="000005CF">
      <w:pPr>
        <w:pageBreakBefore w:val="0"/>
        <w:jc w:val="both"/>
        <w:rPr/>
      </w:pPr>
      <w:r w:rsidDel="00000000" w:rsidR="00000000" w:rsidRPr="00000000">
        <w:rPr>
          <w:rtl w:val="0"/>
        </w:rPr>
      </w:r>
    </w:p>
    <w:p w:rsidR="00000000" w:rsidDel="00000000" w:rsidP="00000000" w:rsidRDefault="00000000" w:rsidRPr="00000000" w14:paraId="000005D0">
      <w:pPr>
        <w:pageBreakBefore w:val="0"/>
        <w:numPr>
          <w:ilvl w:val="0"/>
          <w:numId w:val="12"/>
        </w:numPr>
        <w:ind w:left="720" w:hanging="360"/>
        <w:jc w:val="both"/>
      </w:pPr>
      <w:r w:rsidDel="00000000" w:rsidR="00000000" w:rsidRPr="00000000">
        <w:rPr>
          <w:rtl w:val="0"/>
        </w:rPr>
        <w:t xml:space="preserve">hyphenfront</w:t>
      </w:r>
      <w:r w:rsidDel="00000000" w:rsidR="00000000" w:rsidRPr="00000000">
        <w:rPr>
          <w:rtl w:val="0"/>
        </w:rPr>
        <w:t xml:space="preserve">, hyphenback, hyphenaround</w:t>
      </w:r>
    </w:p>
    <w:p w:rsidR="00000000" w:rsidDel="00000000" w:rsidP="00000000" w:rsidRDefault="00000000" w:rsidRPr="00000000" w14:paraId="000005D1">
      <w:pPr>
        <w:pageBreakBefore w:val="0"/>
        <w:numPr>
          <w:ilvl w:val="0"/>
          <w:numId w:val="12"/>
        </w:numPr>
        <w:ind w:left="720" w:hanging="360"/>
        <w:jc w:val="both"/>
      </w:pPr>
      <w:r w:rsidDel="00000000" w:rsidR="00000000" w:rsidRPr="00000000">
        <w:rPr>
          <w:rtl w:val="0"/>
        </w:rPr>
        <w:t xml:space="preserve">circlefront, circleback, circlearound</w:t>
      </w:r>
    </w:p>
    <w:p w:rsidR="00000000" w:rsidDel="00000000" w:rsidP="00000000" w:rsidRDefault="00000000" w:rsidRPr="00000000" w14:paraId="000005D2">
      <w:pPr>
        <w:pageBreakBefore w:val="0"/>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D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pageBreakBefore w:val="0"/>
              <w:widowControl w:val="0"/>
              <w:rPr>
                <w:sz w:val="18"/>
                <w:szCs w:val="18"/>
                <w:shd w:fill="ead1dc" w:val="clear"/>
              </w:rPr>
            </w:pPr>
            <w:r w:rsidDel="00000000" w:rsidR="00000000" w:rsidRPr="00000000">
              <w:rPr>
                <w:sz w:val="18"/>
                <w:szCs w:val="18"/>
                <w:rtl w:val="0"/>
              </w:rPr>
              <w:t xml:space="preserve">anya</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"hyphenfront"</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tobhāve</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#L"</w:t>
            </w:r>
            <w:r w:rsidDel="00000000" w:rsidR="00000000" w:rsidRPr="00000000">
              <w:rPr>
                <w:color w:val="000096"/>
                <w:sz w:val="18"/>
                <w:szCs w:val="18"/>
                <w:rtl w:val="0"/>
              </w:rPr>
              <w:t xml:space="preserve">&gt;</w:t>
            </w:r>
            <w:r w:rsidDel="00000000" w:rsidR="00000000" w:rsidRPr="00000000">
              <w:rPr>
                <w:sz w:val="18"/>
                <w:szCs w:val="18"/>
                <w:rtl w:val="0"/>
              </w:rPr>
              <w:t xml:space="preserve">-tobhuve</w:t>
            </w:r>
            <w:r w:rsidDel="00000000" w:rsidR="00000000" w:rsidRPr="00000000">
              <w:rPr>
                <w:color w:val="000096"/>
                <w:sz w:val="18"/>
                <w:szCs w:val="18"/>
                <w:rtl w:val="0"/>
              </w:rPr>
              <w:t xml:space="preserve">&lt;/rdg&gt;&lt;/app&gt;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shd w:fill="ead1dc" w:val="clear"/>
              </w:rPr>
            </w:pPr>
            <w:r w:rsidDel="00000000" w:rsidR="00000000" w:rsidRPr="00000000">
              <w:rPr>
                <w:sz w:val="20"/>
                <w:szCs w:val="20"/>
                <w:shd w:fill="ead1dc" w:val="clear"/>
                <w:rtl w:val="0"/>
              </w:rPr>
              <w:t xml:space="preserve">Display  —</w:t>
            </w:r>
          </w:p>
          <w:p w:rsidR="00000000" w:rsidDel="00000000" w:rsidP="00000000" w:rsidRDefault="00000000" w:rsidRPr="00000000" w14:paraId="000005D6">
            <w:pPr>
              <w:widowControl w:val="0"/>
              <w:spacing w:line="240" w:lineRule="auto"/>
              <w:rPr>
                <w:sz w:val="20"/>
                <w:szCs w:val="20"/>
                <w:shd w:fill="ead1dc" w:val="clear"/>
              </w:rPr>
            </w:pPr>
            <w:r w:rsidDel="00000000" w:rsidR="00000000" w:rsidRPr="00000000">
              <w:rPr>
                <w:rtl w:val="0"/>
              </w:rPr>
            </w:r>
          </w:p>
          <w:p w:rsidR="00000000" w:rsidDel="00000000" w:rsidP="00000000" w:rsidRDefault="00000000" w:rsidRPr="00000000" w14:paraId="000005D7">
            <w:pPr>
              <w:widowControl w:val="0"/>
              <w:spacing w:line="240" w:lineRule="auto"/>
              <w:rPr>
                <w:sz w:val="18"/>
                <w:szCs w:val="18"/>
              </w:rPr>
            </w:pPr>
            <w:r w:rsidDel="00000000" w:rsidR="00000000" w:rsidRPr="00000000">
              <w:rPr>
                <w:sz w:val="18"/>
                <w:szCs w:val="18"/>
                <w:shd w:fill="ead1dc" w:val="clear"/>
                <w:rtl w:val="0"/>
              </w:rPr>
              <w:t xml:space="preserve">^1.  -tobhāve</w:t>
            </w:r>
            <w:r w:rsidDel="00000000" w:rsidR="00000000" w:rsidRPr="00000000">
              <w:rPr>
                <w:b w:val="1"/>
                <w:sz w:val="18"/>
                <w:szCs w:val="18"/>
                <w:shd w:fill="ead1dc" w:val="clear"/>
                <w:rtl w:val="0"/>
              </w:rPr>
              <w:t xml:space="preserve">]</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M</w:t>
            </w:r>
            <w:r w:rsidDel="00000000" w:rsidR="00000000" w:rsidRPr="00000000">
              <w:rPr>
                <w:sz w:val="18"/>
                <w:szCs w:val="18"/>
                <w:shd w:fill="ead1dc" w:val="clear"/>
                <w:rtl w:val="0"/>
              </w:rPr>
              <w:t xml:space="preserve">, -tobhuve </w:t>
            </w:r>
            <w:r w:rsidDel="00000000" w:rsidR="00000000" w:rsidRPr="00000000">
              <w:rPr>
                <w:b w:val="1"/>
                <w:sz w:val="18"/>
                <w:szCs w:val="18"/>
                <w:shd w:fill="ead1dc" w:val="clear"/>
                <w:rtl w:val="0"/>
              </w:rPr>
              <w:t xml:space="preserve">K 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5D8">
      <w:pPr>
        <w:pageBreakBefore w:val="0"/>
        <w:rPr/>
      </w:pPr>
      <w:r w:rsidDel="00000000" w:rsidR="00000000" w:rsidRPr="00000000">
        <w:rPr>
          <w:rtl w:val="0"/>
        </w:rPr>
      </w:r>
    </w:p>
    <w:p w:rsidR="00000000" w:rsidDel="00000000" w:rsidP="00000000" w:rsidRDefault="00000000" w:rsidRPr="00000000" w14:paraId="000005D9">
      <w:pPr>
        <w:pageBreakBefore w:val="0"/>
        <w:ind w:left="0" w:firstLine="0"/>
        <w:jc w:val="both"/>
        <w:rPr/>
      </w:pPr>
      <w:r w:rsidDel="00000000" w:rsidR="00000000" w:rsidRPr="00000000">
        <w:rPr>
          <w:rtl w:val="0"/>
        </w:rPr>
        <w:t xml:space="preserve">The needed hyphen before lemma </w:t>
      </w:r>
      <w:r w:rsidDel="00000000" w:rsidR="00000000" w:rsidRPr="00000000">
        <w:rPr>
          <w:i w:val="1"/>
          <w:rtl w:val="0"/>
        </w:rPr>
        <w:t xml:space="preserve">tobhāve</w:t>
      </w:r>
      <w:r w:rsidDel="00000000" w:rsidR="00000000" w:rsidRPr="00000000">
        <w:rPr>
          <w:rtl w:val="0"/>
        </w:rPr>
        <w:t xml:space="preserve"> </w:t>
      </w:r>
      <w:r w:rsidDel="00000000" w:rsidR="00000000" w:rsidRPr="00000000">
        <w:rPr>
          <w:rtl w:val="0"/>
        </w:rPr>
        <w:t xml:space="preserve">will be inserted by the transformation script, but in order to keep full control over display of &lt;rdg&gt;, no automatic insertion of any kind will apply to its contents. This is why you need to type the hyphen in &lt;rdg&gt;, as in </w:t>
      </w:r>
      <w:r w:rsidDel="00000000" w:rsidR="00000000" w:rsidRPr="00000000">
        <w:rPr>
          <w:i w:val="1"/>
          <w:rtl w:val="0"/>
        </w:rPr>
        <w:t xml:space="preserve">-tobhuve</w:t>
      </w:r>
      <w:r w:rsidDel="00000000" w:rsidR="00000000" w:rsidRPr="00000000">
        <w:rPr>
          <w:rtl w:val="0"/>
        </w:rPr>
        <w:t xml:space="preserve"> in the example.</w:t>
      </w:r>
      <w:r w:rsidDel="00000000" w:rsidR="00000000" w:rsidRPr="00000000">
        <w:rPr>
          <w:rtl w:val="0"/>
        </w:rPr>
      </w:r>
    </w:p>
    <w:p w:rsidR="00000000" w:rsidDel="00000000" w:rsidP="00000000" w:rsidRDefault="00000000" w:rsidRPr="00000000" w14:paraId="000005DA">
      <w:pPr>
        <w:pageBreakBefore w:val="0"/>
        <w:ind w:firstLine="720"/>
        <w:jc w:val="both"/>
        <w:rPr/>
      </w:pPr>
      <w:r w:rsidDel="00000000" w:rsidR="00000000" w:rsidRPr="00000000">
        <w:rPr>
          <w:rtl w:val="0"/>
        </w:rPr>
        <w:t xml:space="preserve">If your text edition systematically hyphenates compounds, and you wish to truncate at a break in a compound, then you have at your disposal the following two equivalent ways of bringing about proper display of the required hyphen in edition and apparatus:</w:t>
      </w:r>
    </w:p>
    <w:p w:rsidR="00000000" w:rsidDel="00000000" w:rsidP="00000000" w:rsidRDefault="00000000" w:rsidRPr="00000000" w14:paraId="000005DB">
      <w:pPr>
        <w:pageBreakBefore w:val="0"/>
        <w:rPr/>
      </w:pP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D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rPr>
                <w:color w:val="0000ff"/>
                <w:sz w:val="20"/>
                <w:szCs w:val="20"/>
              </w:rPr>
            </w:pPr>
            <w:r w:rsidDel="00000000" w:rsidR="00000000" w:rsidRPr="00000000">
              <w:rPr>
                <w:sz w:val="18"/>
                <w:szCs w:val="18"/>
                <w:rtl w:val="0"/>
              </w:rPr>
              <w:t xml:space="preserve">asvāmi-</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"hyphenfront"</w:t>
            </w:r>
            <w:r w:rsidDel="00000000" w:rsidR="00000000" w:rsidRPr="00000000">
              <w:rPr>
                <w:color w:val="000096"/>
                <w:sz w:val="18"/>
                <w:szCs w:val="18"/>
                <w:rtl w:val="0"/>
              </w:rPr>
              <w:t xml:space="preserve">&gt;</w:t>
            </w:r>
            <w:r w:rsidDel="00000000" w:rsidR="00000000" w:rsidRPr="00000000">
              <w:rPr>
                <w:sz w:val="18"/>
                <w:szCs w:val="18"/>
                <w:rtl w:val="0"/>
              </w:rPr>
              <w:t xml:space="preserve">vikraya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w:t>
            </w:r>
            <w:r w:rsidDel="00000000" w:rsidR="00000000" w:rsidRPr="00000000">
              <w:rPr>
                <w:color w:val="000096"/>
                <w:sz w:val="18"/>
                <w:szCs w:val="18"/>
                <w:rtl w:val="0"/>
              </w:rPr>
              <w:t xml:space="preserve">&gt;</w:t>
            </w:r>
            <w:r w:rsidDel="00000000" w:rsidR="00000000" w:rsidRPr="00000000">
              <w:rPr>
                <w:sz w:val="18"/>
                <w:szCs w:val="18"/>
                <w:rtl w:val="0"/>
              </w:rPr>
              <w:t xml:space="preserve">-vikriya</w:t>
            </w:r>
            <w:r w:rsidDel="00000000" w:rsidR="00000000" w:rsidRPr="00000000">
              <w:rPr>
                <w:color w:val="000096"/>
                <w:sz w:val="18"/>
                <w:szCs w:val="18"/>
                <w:rtl w:val="0"/>
              </w:rPr>
              <w:t xml:space="preserve">&lt;/rdg&gt;&lt;/app&gt;</w:t>
            </w:r>
            <w:r w:rsidDel="00000000" w:rsidR="00000000" w:rsidRPr="00000000">
              <w:rPr>
                <w:rtl w:val="0"/>
              </w:rPr>
            </w:r>
          </w:p>
          <w:p w:rsidR="00000000" w:rsidDel="00000000" w:rsidP="00000000" w:rsidRDefault="00000000" w:rsidRPr="00000000" w14:paraId="000005DE">
            <w:pPr>
              <w:pageBreakBefore w:val="0"/>
              <w:widowControl w:val="0"/>
              <w:spacing w:line="240" w:lineRule="auto"/>
              <w:rPr>
                <w:i w:val="1"/>
                <w:sz w:val="18"/>
                <w:szCs w:val="18"/>
              </w:rPr>
            </w:pPr>
            <w:r w:rsidDel="00000000" w:rsidR="00000000" w:rsidRPr="00000000">
              <w:rPr>
                <w:rtl w:val="0"/>
              </w:rPr>
              <w:t xml:space="preserve">  </w:t>
            </w:r>
            <w:r w:rsidDel="00000000" w:rsidR="00000000" w:rsidRPr="00000000">
              <w:rPr>
                <w:i w:val="1"/>
                <w:rtl w:val="0"/>
              </w:rPr>
              <w:t xml:space="preserve"> </w:t>
            </w:r>
            <w:r w:rsidDel="00000000" w:rsidR="00000000" w:rsidRPr="00000000">
              <w:rPr>
                <w:i w:val="1"/>
                <w:sz w:val="18"/>
                <w:szCs w:val="18"/>
                <w:rtl w:val="0"/>
              </w:rPr>
              <w:t xml:space="preserve">if using @</w:t>
            </w:r>
            <w:r w:rsidDel="00000000" w:rsidR="00000000" w:rsidRPr="00000000">
              <w:rPr>
                <w:i w:val="1"/>
                <w:sz w:val="18"/>
                <w:szCs w:val="18"/>
                <w:rtl w:val="0"/>
              </w:rPr>
              <w:t xml:space="preserve">rend="hyphenfront"</w:t>
            </w:r>
            <w:r w:rsidDel="00000000" w:rsidR="00000000" w:rsidRPr="00000000">
              <w:rPr>
                <w:i w:val="1"/>
                <w:sz w:val="18"/>
                <w:szCs w:val="18"/>
                <w:rtl w:val="0"/>
              </w:rPr>
              <w:t xml:space="preserve">, you still need to type a outside of &lt;lem&gt; but need to type one inside &lt;rdg&gt;</w:t>
            </w:r>
          </w:p>
          <w:p w:rsidR="00000000" w:rsidDel="00000000" w:rsidP="00000000" w:rsidRDefault="00000000" w:rsidRPr="00000000" w14:paraId="000005DF">
            <w:pPr>
              <w:pageBreakBefore w:val="0"/>
              <w:widowControl w:val="0"/>
              <w:spacing w:line="240" w:lineRule="auto"/>
              <w:rPr>
                <w:i w:val="1"/>
              </w:rPr>
            </w:pPr>
            <w:r w:rsidDel="00000000" w:rsidR="00000000" w:rsidRPr="00000000">
              <w:rPr>
                <w:rtl w:val="0"/>
              </w:rPr>
            </w:r>
          </w:p>
          <w:p w:rsidR="00000000" w:rsidDel="00000000" w:rsidP="00000000" w:rsidRDefault="00000000" w:rsidRPr="00000000" w14:paraId="000005E0">
            <w:pPr>
              <w:widowControl w:val="0"/>
              <w:rPr>
                <w:color w:val="0000ff"/>
                <w:sz w:val="20"/>
                <w:szCs w:val="20"/>
              </w:rPr>
            </w:pPr>
            <w:r w:rsidDel="00000000" w:rsidR="00000000" w:rsidRPr="00000000">
              <w:rPr>
                <w:sz w:val="18"/>
                <w:szCs w:val="18"/>
                <w:rtl w:val="0"/>
              </w:rPr>
              <w:t xml:space="preserve">asvāmi</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-vikraya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w:t>
            </w:r>
            <w:r w:rsidDel="00000000" w:rsidR="00000000" w:rsidRPr="00000000">
              <w:rPr>
                <w:color w:val="000096"/>
                <w:sz w:val="18"/>
                <w:szCs w:val="18"/>
                <w:rtl w:val="0"/>
              </w:rPr>
              <w:t xml:space="preserve">&gt;</w:t>
            </w:r>
            <w:r w:rsidDel="00000000" w:rsidR="00000000" w:rsidRPr="00000000">
              <w:rPr>
                <w:sz w:val="18"/>
                <w:szCs w:val="18"/>
                <w:rtl w:val="0"/>
              </w:rPr>
              <w:t xml:space="preserve">-vikriya</w:t>
            </w:r>
            <w:r w:rsidDel="00000000" w:rsidR="00000000" w:rsidRPr="00000000">
              <w:rPr>
                <w:color w:val="000096"/>
                <w:sz w:val="18"/>
                <w:szCs w:val="18"/>
                <w:rtl w:val="0"/>
              </w:rPr>
              <w:t xml:space="preserve">&lt;/rdg&gt;&lt;/app&gt;</w:t>
            </w:r>
            <w:r w:rsidDel="00000000" w:rsidR="00000000" w:rsidRPr="00000000">
              <w:rPr>
                <w:rtl w:val="0"/>
              </w:rPr>
            </w:r>
          </w:p>
          <w:p w:rsidR="00000000" w:rsidDel="00000000" w:rsidP="00000000" w:rsidRDefault="00000000" w:rsidRPr="00000000" w14:paraId="000005E1">
            <w:pPr>
              <w:pageBreakBefore w:val="0"/>
              <w:widowControl w:val="0"/>
              <w:spacing w:line="240" w:lineRule="auto"/>
              <w:rPr>
                <w:i w:val="1"/>
                <w:sz w:val="18"/>
                <w:szCs w:val="18"/>
              </w:rPr>
            </w:pPr>
            <w:r w:rsidDel="00000000" w:rsidR="00000000" w:rsidRPr="00000000">
              <w:rPr>
                <w:rtl w:val="0"/>
              </w:rPr>
              <w:t xml:space="preserve">  </w:t>
            </w:r>
            <w:r w:rsidDel="00000000" w:rsidR="00000000" w:rsidRPr="00000000">
              <w:rPr>
                <w:i w:val="1"/>
                <w:rtl w:val="0"/>
              </w:rPr>
              <w:t xml:space="preserve"> i</w:t>
            </w:r>
            <w:r w:rsidDel="00000000" w:rsidR="00000000" w:rsidRPr="00000000">
              <w:rPr>
                <w:i w:val="1"/>
                <w:sz w:val="18"/>
                <w:szCs w:val="18"/>
                <w:rtl w:val="0"/>
              </w:rPr>
              <w:t xml:space="preserve">f not using @</w:t>
            </w:r>
            <w:r w:rsidDel="00000000" w:rsidR="00000000" w:rsidRPr="00000000">
              <w:rPr>
                <w:i w:val="1"/>
                <w:sz w:val="18"/>
                <w:szCs w:val="18"/>
                <w:rtl w:val="0"/>
              </w:rPr>
              <w:t xml:space="preserve">rend="hyphenfront"</w:t>
            </w:r>
            <w:r w:rsidDel="00000000" w:rsidR="00000000" w:rsidRPr="00000000">
              <w:rPr>
                <w:i w:val="1"/>
                <w:sz w:val="18"/>
                <w:szCs w:val="18"/>
                <w:rtl w:val="0"/>
              </w:rPr>
              <w:t xml:space="preserve">, you simply type the hyphen at the start of both &lt;lem&gt; and &lt;rdg&gt;</w:t>
            </w:r>
          </w:p>
        </w:tc>
      </w:tr>
    </w:tbl>
    <w:p w:rsidR="00000000" w:rsidDel="00000000" w:rsidP="00000000" w:rsidRDefault="00000000" w:rsidRPr="00000000" w14:paraId="000005E2">
      <w:pPr>
        <w:pageBreakBefore w:val="0"/>
        <w:rPr/>
      </w:pPr>
      <w:r w:rsidDel="00000000" w:rsidR="00000000" w:rsidRPr="00000000">
        <w:rPr>
          <w:rtl w:val="0"/>
        </w:rPr>
      </w:r>
    </w:p>
    <w:p w:rsidR="00000000" w:rsidDel="00000000" w:rsidP="00000000" w:rsidRDefault="00000000" w:rsidRPr="00000000" w14:paraId="000005E3">
      <w:pPr>
        <w:pageBreakBefore w:val="0"/>
        <w:jc w:val="both"/>
        <w:rPr/>
      </w:pPr>
      <w:r w:rsidDel="00000000" w:rsidR="00000000" w:rsidRPr="00000000">
        <w:rPr>
          <w:rtl w:val="0"/>
        </w:rPr>
        <w:t xml:space="preserve">Comparison of the two suggests that recourse to @</w:t>
      </w:r>
      <w:r w:rsidDel="00000000" w:rsidR="00000000" w:rsidRPr="00000000">
        <w:rPr>
          <w:rtl w:val="0"/>
        </w:rPr>
        <w:t xml:space="preserve">rend="hyphenfront"</w:t>
      </w:r>
      <w:r w:rsidDel="00000000" w:rsidR="00000000" w:rsidRPr="00000000">
        <w:rPr>
          <w:rtl w:val="0"/>
        </w:rPr>
        <w:t xml:space="preserve"> will be less useful in the case of a fully hyphenated text edition.</w:t>
      </w:r>
    </w:p>
    <w:p w:rsidR="00000000" w:rsidDel="00000000" w:rsidP="00000000" w:rsidRDefault="00000000" w:rsidRPr="00000000" w14:paraId="000005E4">
      <w:pPr>
        <w:pageBreakBefore w:val="0"/>
        <w:ind w:firstLine="720"/>
        <w:jc w:val="both"/>
        <w:rPr/>
      </w:pPr>
      <w:r w:rsidDel="00000000" w:rsidR="00000000" w:rsidRPr="00000000">
        <w:rPr>
          <w:rtl w:val="0"/>
        </w:rPr>
        <w:t xml:space="preserve">The encoding of truncation at unnatural points is strictly analogous, except that here the issue of interaction with editorial hyphenation will never arise.</w:t>
      </w:r>
    </w:p>
    <w:p w:rsidR="00000000" w:rsidDel="00000000" w:rsidP="00000000" w:rsidRDefault="00000000" w:rsidRPr="00000000" w14:paraId="000005E5">
      <w:pPr>
        <w:pageBreakBefore w:val="0"/>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E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pageBreakBefore w:val="0"/>
              <w:widowControl w:val="0"/>
              <w:rPr>
                <w:color w:val="0000ff"/>
                <w:sz w:val="20"/>
                <w:szCs w:val="20"/>
                <w:shd w:fill="ead1dc" w:val="clear"/>
              </w:rPr>
            </w:pPr>
            <w:r w:rsidDel="00000000" w:rsidR="00000000" w:rsidRPr="00000000">
              <w:rPr>
                <w:sz w:val="18"/>
                <w:szCs w:val="18"/>
                <w:rtl w:val="0"/>
              </w:rPr>
              <w:t xml:space="preserve">any</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"circlearound"</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atobh</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#L"</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sz w:val="18"/>
                <w:szCs w:val="18"/>
                <w:rtl w:val="0"/>
              </w:rPr>
              <w:t xml:space="preserve">theb°</w:t>
            </w:r>
            <w:r w:rsidDel="00000000" w:rsidR="00000000" w:rsidRPr="00000000">
              <w:rPr>
                <w:color w:val="000096"/>
                <w:sz w:val="18"/>
                <w:szCs w:val="18"/>
                <w:rtl w:val="0"/>
              </w:rPr>
              <w:t xml:space="preserve">&lt;/rdg&gt;&lt;/app&gt;</w:t>
            </w:r>
            <w:r w:rsidDel="00000000" w:rsidR="00000000" w:rsidRPr="00000000">
              <w:rPr>
                <w:sz w:val="18"/>
                <w:szCs w:val="18"/>
                <w:rtl w:val="0"/>
              </w:rPr>
              <w:t xml:space="preserve">āve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0"/>
                <w:szCs w:val="20"/>
                <w:shd w:fill="ead1dc" w:val="clear"/>
              </w:rPr>
            </w:pPr>
            <w:r w:rsidDel="00000000" w:rsidR="00000000" w:rsidRPr="00000000">
              <w:rPr>
                <w:sz w:val="20"/>
                <w:szCs w:val="20"/>
                <w:shd w:fill="ead1dc" w:val="clear"/>
                <w:rtl w:val="0"/>
              </w:rPr>
              <w:t xml:space="preserve">Display —</w:t>
            </w:r>
          </w:p>
          <w:p w:rsidR="00000000" w:rsidDel="00000000" w:rsidP="00000000" w:rsidRDefault="00000000" w:rsidRPr="00000000" w14:paraId="000005E9">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5EA">
            <w:pPr>
              <w:widowControl w:val="0"/>
              <w:spacing w:line="240" w:lineRule="auto"/>
              <w:rPr>
                <w:sz w:val="18"/>
                <w:szCs w:val="18"/>
              </w:rPr>
            </w:pPr>
            <w:r w:rsidDel="00000000" w:rsidR="00000000" w:rsidRPr="00000000">
              <w:rPr>
                <w:sz w:val="18"/>
                <w:szCs w:val="18"/>
                <w:shd w:fill="ead1dc" w:val="clear"/>
                <w:rtl w:val="0"/>
              </w:rPr>
              <w:t xml:space="preserve">^1.  °atobh°</w:t>
            </w:r>
            <w:r w:rsidDel="00000000" w:rsidR="00000000" w:rsidRPr="00000000">
              <w:rPr>
                <w:b w:val="1"/>
                <w:sz w:val="18"/>
                <w:szCs w:val="18"/>
                <w:shd w:fill="ead1dc" w:val="clear"/>
                <w:rtl w:val="0"/>
              </w:rPr>
              <w:t xml:space="preserve">]</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M</w:t>
            </w:r>
            <w:r w:rsidDel="00000000" w:rsidR="00000000" w:rsidRPr="00000000">
              <w:rPr>
                <w:sz w:val="18"/>
                <w:szCs w:val="18"/>
                <w:shd w:fill="ead1dc" w:val="clear"/>
                <w:rtl w:val="0"/>
              </w:rPr>
              <w:t xml:space="preserve">, °atheb° </w:t>
            </w:r>
            <w:r w:rsidDel="00000000" w:rsidR="00000000" w:rsidRPr="00000000">
              <w:rPr>
                <w:b w:val="1"/>
                <w:sz w:val="18"/>
                <w:szCs w:val="18"/>
                <w:shd w:fill="ead1dc" w:val="clear"/>
                <w:rtl w:val="0"/>
              </w:rPr>
              <w:t xml:space="preserve">K 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5EB">
      <w:pPr>
        <w:pageBreakBefore w:val="0"/>
        <w:jc w:val="both"/>
        <w:rPr/>
      </w:pPr>
      <w:r w:rsidDel="00000000" w:rsidR="00000000" w:rsidRPr="00000000">
        <w:rPr>
          <w:rtl w:val="0"/>
        </w:rPr>
      </w:r>
    </w:p>
    <w:p w:rsidR="00000000" w:rsidDel="00000000" w:rsidP="00000000" w:rsidRDefault="00000000" w:rsidRPr="00000000" w14:paraId="000005EC">
      <w:pPr>
        <w:pageBreakBefore w:val="0"/>
        <w:jc w:val="both"/>
        <w:rPr/>
      </w:pPr>
      <w:r w:rsidDel="00000000" w:rsidR="00000000" w:rsidRPr="00000000">
        <w:rPr>
          <w:rtl w:val="0"/>
        </w:rPr>
        <w:t xml:space="preserve">Note that none of the uses of @rend in the preceding examples can be applied to a &lt;note&gt; with @type="altLem". Should you require hyphens or raised circles in the display of the alternative lemma, you should explicitly type them in the contents of the &lt;note&gt;, as you need to do in &lt;rdg&gt;. </w:t>
      </w:r>
    </w:p>
    <w:p w:rsidR="00000000" w:rsidDel="00000000" w:rsidP="00000000" w:rsidRDefault="00000000" w:rsidRPr="00000000" w14:paraId="000005ED">
      <w:pPr>
        <w:pageBreakBefore w:val="0"/>
        <w:ind w:firstLine="720"/>
        <w:jc w:val="both"/>
        <w:rPr/>
      </w:pPr>
      <w:r w:rsidDel="00000000" w:rsidR="00000000" w:rsidRPr="00000000">
        <w:rPr>
          <w:rtl w:val="0"/>
        </w:rPr>
        <w:t xml:space="preserve">It may not, finally, be superfluous to point out explicitly that the extent of a variant reading should always correspond exactly to the extent of the lemma. In other words, you should never truncate an &lt;rdg&gt; if you do not truncate the corresponding &lt;lem&gt;, or truncate the &lt;rdg&gt; otherwise than you truncate the &lt;lem&gt;.</w:t>
      </w:r>
    </w:p>
    <w:p w:rsidR="00000000" w:rsidDel="00000000" w:rsidP="00000000" w:rsidRDefault="00000000" w:rsidRPr="00000000" w14:paraId="000005EE">
      <w:pPr>
        <w:pStyle w:val="Heading3"/>
        <w:pageBreakBefore w:val="0"/>
        <w:jc w:val="both"/>
        <w:rPr/>
      </w:pPr>
      <w:bookmarkStart w:colFirst="0" w:colLast="0" w:name="_d933s0epnx9u" w:id="76"/>
      <w:bookmarkEnd w:id="76"/>
      <w:r w:rsidDel="00000000" w:rsidR="00000000" w:rsidRPr="00000000">
        <w:rPr>
          <w:rtl w:val="0"/>
        </w:rPr>
        <w:t xml:space="preserve">Normalization, emendation and conjecture of the transmitted readings</w:t>
      </w:r>
    </w:p>
    <w:p w:rsidR="00000000" w:rsidDel="00000000" w:rsidP="00000000" w:rsidRDefault="00000000" w:rsidRPr="00000000" w14:paraId="000005EF">
      <w:pPr>
        <w:pageBreakBefore w:val="0"/>
        <w:jc w:val="both"/>
        <w:rPr/>
      </w:pPr>
      <w:r w:rsidDel="00000000" w:rsidR="00000000" w:rsidRPr="00000000">
        <w:rPr>
          <w:rtl w:val="0"/>
        </w:rPr>
        <w:t xml:space="preserve">If the adopted reading is not directly supported by any of the witnesses, then you must apply to the &lt;lem&gt; an attribute @type. The permitted values are </w:t>
      </w:r>
      <w:r w:rsidDel="00000000" w:rsidR="00000000" w:rsidRPr="00000000">
        <w:rPr>
          <w:rtl w:val="0"/>
        </w:rPr>
        <w:t xml:space="preserve">“norm”, “conj” and “emn”</w:t>
      </w:r>
      <w:r w:rsidDel="00000000" w:rsidR="00000000" w:rsidRPr="00000000">
        <w:rPr>
          <w:rtl w:val="0"/>
        </w:rPr>
        <w:t xml:space="preserve">, respectively for normalization, emendation and conjecture.</w:t>
      </w:r>
    </w:p>
    <w:p w:rsidR="00000000" w:rsidDel="00000000" w:rsidP="00000000" w:rsidRDefault="00000000" w:rsidRPr="00000000" w14:paraId="000005F0">
      <w:pPr>
        <w:pageBreakBefore w:val="0"/>
        <w:jc w:val="both"/>
        <w:rPr/>
      </w:pPr>
      <w:r w:rsidDel="00000000" w:rsidR="00000000" w:rsidRPr="00000000">
        <w:rPr>
          <w:rtl w:val="0"/>
        </w:rPr>
      </w:r>
    </w:p>
    <w:p w:rsidR="00000000" w:rsidDel="00000000" w:rsidP="00000000" w:rsidRDefault="00000000" w:rsidRPr="00000000" w14:paraId="000005F1">
      <w:pPr>
        <w:pageBreakBefore w:val="0"/>
        <w:numPr>
          <w:ilvl w:val="0"/>
          <w:numId w:val="36"/>
        </w:numPr>
        <w:ind w:left="720" w:hanging="360"/>
        <w:jc w:val="both"/>
      </w:pPr>
      <w:r w:rsidDel="00000000" w:rsidR="00000000" w:rsidRPr="00000000">
        <w:rPr>
          <w:rtl w:val="0"/>
        </w:rPr>
        <w:t xml:space="preserve">“norm” – Normalization means any alteration to the text as transmitted in the witnesses in order to make it compliant with what is perceived as standard, without however being deemed to constitute a significant variant. Note that this @type will only be needed if for some reason you deem it useful to report any readings that do not constitute significant variants, because otherwise you would not be creating any &lt;app&gt; for the given segment of text at all (§</w:t>
      </w:r>
      <w:hyperlink w:anchor="_lrckqpdsd6hr">
        <w:r w:rsidDel="00000000" w:rsidR="00000000" w:rsidRPr="00000000">
          <w:rPr>
            <w:color w:val="1155cc"/>
            <w:u w:val="single"/>
            <w:rtl w:val="0"/>
          </w:rPr>
          <w:t xml:space="preserve">Ignoring insignificant variant readings</w:t>
        </w:r>
      </w:hyperlink>
      <w:r w:rsidDel="00000000" w:rsidR="00000000" w:rsidRPr="00000000">
        <w:rPr>
          <w:rtl w:val="0"/>
        </w:rPr>
        <w:t xml:space="preserve">).</w:t>
      </w:r>
    </w:p>
    <w:p w:rsidR="00000000" w:rsidDel="00000000" w:rsidP="00000000" w:rsidRDefault="00000000" w:rsidRPr="00000000" w14:paraId="000005F2">
      <w:pPr>
        <w:pageBreakBefore w:val="0"/>
        <w:numPr>
          <w:ilvl w:val="0"/>
          <w:numId w:val="36"/>
        </w:numPr>
        <w:ind w:left="720" w:hanging="360"/>
        <w:jc w:val="both"/>
      </w:pPr>
      <w:r w:rsidDel="00000000" w:rsidR="00000000" w:rsidRPr="00000000">
        <w:rPr>
          <w:rtl w:val="0"/>
        </w:rPr>
        <w:t xml:space="preserve">“emn” – Emendation refers to a reading that is proposed by the editor to stand instead of the transmitted readings if these are deemed unacceptable, based on evidence that is deemed to point quite certainly to this specific choice of reading.</w:t>
      </w:r>
    </w:p>
    <w:p w:rsidR="00000000" w:rsidDel="00000000" w:rsidP="00000000" w:rsidRDefault="00000000" w:rsidRPr="00000000" w14:paraId="000005F3">
      <w:pPr>
        <w:pageBreakBefore w:val="0"/>
        <w:numPr>
          <w:ilvl w:val="0"/>
          <w:numId w:val="36"/>
        </w:numPr>
        <w:ind w:left="720" w:hanging="360"/>
        <w:jc w:val="both"/>
      </w:pPr>
      <w:r w:rsidDel="00000000" w:rsidR="00000000" w:rsidRPr="00000000">
        <w:rPr>
          <w:rtl w:val="0"/>
        </w:rPr>
        <w:t xml:space="preserve">“conj” – Conjecture means a reading that is proposed by the editor to stand instead of the transmitted readings if these are deemed unacceptable, or to fill in transmissional lacunae, without the editor disposing of strong supporting evidence for the specific alteration as opposed to other imaginable choices of reading. </w:t>
      </w:r>
    </w:p>
    <w:p w:rsidR="00000000" w:rsidDel="00000000" w:rsidP="00000000" w:rsidRDefault="00000000" w:rsidRPr="00000000" w14:paraId="000005F4">
      <w:pPr>
        <w:pageBreakBefore w:val="0"/>
        <w:jc w:val="both"/>
        <w:rPr/>
      </w:pPr>
      <w:r w:rsidDel="00000000" w:rsidR="00000000" w:rsidRPr="00000000">
        <w:rPr>
          <w:rtl w:val="0"/>
        </w:rPr>
      </w:r>
    </w:p>
    <w:p w:rsidR="00000000" w:rsidDel="00000000" w:rsidP="00000000" w:rsidRDefault="00000000" w:rsidRPr="00000000" w14:paraId="000005F5">
      <w:pPr>
        <w:pageBreakBefore w:val="0"/>
        <w:jc w:val="both"/>
        <w:rPr/>
      </w:pPr>
      <w:r w:rsidDel="00000000" w:rsidR="00000000" w:rsidRPr="00000000">
        <w:rPr>
          <w:rtl w:val="0"/>
        </w:rPr>
        <w:t xml:space="preserve">Admittedly, the distinction between conjecture and emendation is not always sharp and can be rather subjective. Some editors indeed do not make the same three-way distinction, but we recommend it for critical editions produced by the DHARMA project.</w:t>
      </w:r>
      <w:r w:rsidDel="00000000" w:rsidR="00000000" w:rsidRPr="00000000">
        <w:rPr>
          <w:rtl w:val="0"/>
        </w:rPr>
        <w:t xml:space="preserve"> Here are some example of how the @types can be used:</w:t>
      </w:r>
    </w:p>
    <w:p w:rsidR="00000000" w:rsidDel="00000000" w:rsidP="00000000" w:rsidRDefault="00000000" w:rsidRPr="00000000" w14:paraId="000005F6">
      <w:pPr>
        <w:pageBreakBefore w:val="0"/>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5F9">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pariśrānto "pi</w:t>
            </w:r>
            <w:r w:rsidDel="00000000" w:rsidR="00000000" w:rsidRPr="00000000">
              <w:rPr>
                <w:color w:val="000096"/>
                <w:sz w:val="18"/>
                <w:szCs w:val="18"/>
                <w:rtl w:val="0"/>
              </w:rPr>
              <w:t xml:space="preserve">&lt;/lem&gt;</w:t>
            </w:r>
          </w:p>
          <w:p w:rsidR="00000000" w:rsidDel="00000000" w:rsidP="00000000" w:rsidRDefault="00000000" w:rsidRPr="00000000" w14:paraId="000005FA">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 #C"</w:t>
            </w:r>
            <w:r w:rsidDel="00000000" w:rsidR="00000000" w:rsidRPr="00000000">
              <w:rPr>
                <w:color w:val="000096"/>
                <w:sz w:val="18"/>
                <w:szCs w:val="18"/>
                <w:rtl w:val="0"/>
              </w:rPr>
              <w:t xml:space="preserve">&gt;</w:t>
            </w:r>
            <w:r w:rsidDel="00000000" w:rsidR="00000000" w:rsidRPr="00000000">
              <w:rPr>
                <w:sz w:val="18"/>
                <w:szCs w:val="18"/>
                <w:rtl w:val="0"/>
              </w:rPr>
              <w:t xml:space="preserve">pariśrānte "pi</w:t>
            </w:r>
            <w:r w:rsidDel="00000000" w:rsidR="00000000" w:rsidRPr="00000000">
              <w:rPr>
                <w:color w:val="000096"/>
                <w:sz w:val="18"/>
                <w:szCs w:val="18"/>
                <w:rtl w:val="0"/>
              </w:rPr>
              <w:t xml:space="preserve">&lt;/rdg&gt;</w:t>
            </w:r>
          </w:p>
          <w:p w:rsidR="00000000" w:rsidDel="00000000" w:rsidP="00000000" w:rsidRDefault="00000000" w:rsidRPr="00000000" w14:paraId="000005FB">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5FC">
            <w:pPr>
              <w:pageBreakBefore w:val="0"/>
              <w:widowControl w:val="0"/>
              <w:rPr>
                <w:sz w:val="20"/>
                <w:szCs w:val="20"/>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5FD">
      <w:pPr>
        <w:pageBreakBefore w:val="0"/>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5F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00">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"conj"</w:t>
            </w:r>
            <w:r w:rsidDel="00000000" w:rsidR="00000000" w:rsidRPr="00000000">
              <w:rPr>
                <w:color w:val="000096"/>
                <w:sz w:val="18"/>
                <w:szCs w:val="18"/>
                <w:rtl w:val="0"/>
              </w:rPr>
              <w:t xml:space="preserve">&gt;</w:t>
            </w:r>
            <w:r w:rsidDel="00000000" w:rsidR="00000000" w:rsidRPr="00000000">
              <w:rPr>
                <w:sz w:val="18"/>
                <w:szCs w:val="18"/>
                <w:rtl w:val="0"/>
              </w:rPr>
              <w:t xml:space="preserve">pariśrānto "pi</w:t>
            </w:r>
            <w:r w:rsidDel="00000000" w:rsidR="00000000" w:rsidRPr="00000000">
              <w:rPr>
                <w:color w:val="000096"/>
                <w:sz w:val="18"/>
                <w:szCs w:val="18"/>
                <w:rtl w:val="0"/>
              </w:rPr>
              <w:t xml:space="preserve">&lt;/lem&gt;</w:t>
            </w:r>
          </w:p>
          <w:p w:rsidR="00000000" w:rsidDel="00000000" w:rsidP="00000000" w:rsidRDefault="00000000" w:rsidRPr="00000000" w14:paraId="00000601">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 #C"</w:t>
            </w:r>
            <w:r w:rsidDel="00000000" w:rsidR="00000000" w:rsidRPr="00000000">
              <w:rPr>
                <w:color w:val="000096"/>
                <w:sz w:val="18"/>
                <w:szCs w:val="18"/>
                <w:rtl w:val="0"/>
              </w:rPr>
              <w:t xml:space="preserve">&gt;</w:t>
            </w:r>
            <w:r w:rsidDel="00000000" w:rsidR="00000000" w:rsidRPr="00000000">
              <w:rPr>
                <w:sz w:val="18"/>
                <w:szCs w:val="18"/>
                <w:rtl w:val="0"/>
              </w:rPr>
              <w:t xml:space="preserve">pariṣkr̥to "pi</w:t>
            </w:r>
            <w:r w:rsidDel="00000000" w:rsidR="00000000" w:rsidRPr="00000000">
              <w:rPr>
                <w:color w:val="000096"/>
                <w:sz w:val="18"/>
                <w:szCs w:val="18"/>
                <w:rtl w:val="0"/>
              </w:rPr>
              <w:t xml:space="preserve">&lt;/rdg&gt;</w:t>
            </w:r>
          </w:p>
          <w:p w:rsidR="00000000" w:rsidDel="00000000" w:rsidP="00000000" w:rsidRDefault="00000000" w:rsidRPr="00000000" w14:paraId="00000602">
            <w:pPr>
              <w:pageBreakBefore w:val="0"/>
              <w:widowControl w:val="0"/>
              <w:rPr>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000096"/>
                <w:sz w:val="18"/>
                <w:szCs w:val="18"/>
                <w:rtl w:val="0"/>
              </w:rPr>
              <w:t xml:space="preserve">/&gt;&lt;/rdg&gt;</w:t>
            </w:r>
            <w:r w:rsidDel="00000000" w:rsidR="00000000" w:rsidRPr="00000000">
              <w:rPr>
                <w:sz w:val="18"/>
                <w:szCs w:val="18"/>
                <w:rtl w:val="0"/>
              </w:rPr>
              <w:t xml:space="preserve">  </w:t>
            </w:r>
          </w:p>
          <w:p w:rsidR="00000000" w:rsidDel="00000000" w:rsidP="00000000" w:rsidRDefault="00000000" w:rsidRPr="00000000" w14:paraId="00000603">
            <w:pPr>
              <w:pageBreakBefore w:val="0"/>
              <w:widowControl w:val="0"/>
              <w:rPr>
                <w:sz w:val="20"/>
                <w:szCs w:val="20"/>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604">
      <w:pPr>
        <w:pageBreakBefore w:val="0"/>
        <w:jc w:val="both"/>
        <w:rPr/>
      </w:pPr>
      <w:r w:rsidDel="00000000" w:rsidR="00000000" w:rsidRPr="00000000">
        <w:rPr>
          <w:rtl w:val="0"/>
        </w:rPr>
      </w:r>
    </w:p>
    <w:p w:rsidR="00000000" w:rsidDel="00000000" w:rsidP="00000000" w:rsidRDefault="00000000" w:rsidRPr="00000000" w14:paraId="00000605">
      <w:pPr>
        <w:pStyle w:val="Heading3"/>
        <w:jc w:val="both"/>
        <w:rPr/>
      </w:pPr>
      <w:bookmarkStart w:colFirst="0" w:colLast="0" w:name="_wdqb33lbk56p" w:id="77"/>
      <w:bookmarkEnd w:id="77"/>
      <w:r w:rsidDel="00000000" w:rsidR="00000000" w:rsidRPr="00000000">
        <w:rPr>
          <w:rtl w:val="0"/>
        </w:rPr>
        <w:t xml:space="preserve">Other @type values usable with &lt;lem&gt;</w:t>
      </w:r>
    </w:p>
    <w:p w:rsidR="00000000" w:rsidDel="00000000" w:rsidP="00000000" w:rsidRDefault="00000000" w:rsidRPr="00000000" w14:paraId="00000606">
      <w:pPr>
        <w:jc w:val="both"/>
        <w:rPr/>
      </w:pPr>
      <w:r w:rsidDel="00000000" w:rsidR="00000000" w:rsidRPr="00000000">
        <w:rPr>
          <w:rtl w:val="0"/>
        </w:rPr>
        <w:t xml:space="preserve">The element</w:t>
      </w:r>
      <w:r w:rsidDel="00000000" w:rsidR="00000000" w:rsidRPr="00000000">
        <w:rPr>
          <w:rtl w:val="0"/>
        </w:rPr>
        <w:t xml:space="preserve"> &lt;lem&gt; can take the attribute @type with the following values: </w:t>
      </w:r>
    </w:p>
    <w:p w:rsidR="00000000" w:rsidDel="00000000" w:rsidP="00000000" w:rsidRDefault="00000000" w:rsidRPr="00000000" w14:paraId="00000607">
      <w:pPr>
        <w:numPr>
          <w:ilvl w:val="0"/>
          <w:numId w:val="13"/>
        </w:numPr>
        <w:ind w:left="720" w:hanging="360"/>
        <w:jc w:val="both"/>
        <w:rPr>
          <w:u w:val="none"/>
        </w:rPr>
      </w:pPr>
      <w:r w:rsidDel="00000000" w:rsidR="00000000" w:rsidRPr="00000000">
        <w:rPr>
          <w:rtl w:val="0"/>
        </w:rPr>
        <w:t xml:space="preserve">“absent_elsewhere”</w:t>
      </w:r>
    </w:p>
    <w:p w:rsidR="00000000" w:rsidDel="00000000" w:rsidP="00000000" w:rsidRDefault="00000000" w:rsidRPr="00000000" w14:paraId="00000608">
      <w:pPr>
        <w:numPr>
          <w:ilvl w:val="0"/>
          <w:numId w:val="13"/>
        </w:numPr>
        <w:ind w:left="720" w:hanging="360"/>
        <w:jc w:val="both"/>
        <w:rPr>
          <w:u w:val="none"/>
        </w:rPr>
      </w:pPr>
      <w:r w:rsidDel="00000000" w:rsidR="00000000" w:rsidRPr="00000000">
        <w:rPr>
          <w:rtl w:val="0"/>
        </w:rPr>
        <w:t xml:space="preserve">“refomulated_elsewhere” </w:t>
      </w:r>
    </w:p>
    <w:p w:rsidR="00000000" w:rsidDel="00000000" w:rsidP="00000000" w:rsidRDefault="00000000" w:rsidRPr="00000000" w14:paraId="00000609">
      <w:pPr>
        <w:jc w:val="both"/>
        <w:rPr/>
      </w:pPr>
      <w:r w:rsidDel="00000000" w:rsidR="00000000" w:rsidRPr="00000000">
        <w:rPr>
          <w:rtl w:val="0"/>
        </w:rPr>
        <w:t xml:space="preserve">The first value allows to generate an apparatus entry pointing out that the given lemma is only found in one witness (see the section about §</w:t>
      </w:r>
      <w:hyperlink w:anchor="_k592rnfh581a">
        <w:r w:rsidDel="00000000" w:rsidR="00000000" w:rsidRPr="00000000">
          <w:rPr>
            <w:color w:val="1155cc"/>
            <w:u w:val="single"/>
            <w:rtl w:val="0"/>
          </w:rPr>
          <w:t xml:space="preserve">Absence of a witness for a lemma due to larger physical lacuna</w:t>
        </w:r>
      </w:hyperlink>
      <w:r w:rsidDel="00000000" w:rsidR="00000000" w:rsidRPr="00000000">
        <w:rPr>
          <w:rtl w:val="0"/>
        </w:rPr>
        <w:t xml:space="preserve">) and the second, described in §</w:t>
      </w:r>
      <w:hyperlink w:anchor="_m1gfm6a1o3b">
        <w:r w:rsidDel="00000000" w:rsidR="00000000" w:rsidRPr="00000000">
          <w:rPr>
            <w:color w:val="1155cc"/>
            <w:u w:val="single"/>
            <w:rtl w:val="0"/>
          </w:rPr>
          <w:t xml:space="preserve">Adopting word order from one witness but a reading from another</w:t>
        </w:r>
      </w:hyperlink>
      <w:r w:rsidDel="00000000" w:rsidR="00000000" w:rsidRPr="00000000">
        <w:rPr>
          <w:rtl w:val="0"/>
        </w:rPr>
        <w:t xml:space="preserve">, </w:t>
      </w:r>
      <w:r w:rsidDel="00000000" w:rsidR="00000000" w:rsidRPr="00000000">
        <w:rPr>
          <w:rtl w:val="0"/>
        </w:rPr>
        <w:t xml:space="preserve">allows to underline that you are adopting a lemma that mixes the word order from one witness with the specific reading of one or more words from another witness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0A">
      <w:pPr>
        <w:pStyle w:val="Heading2"/>
        <w:pageBreakBefore w:val="0"/>
        <w:jc w:val="both"/>
        <w:rPr/>
      </w:pPr>
      <w:bookmarkStart w:colFirst="0" w:colLast="0" w:name="_klilocd4kz7e" w:id="78"/>
      <w:bookmarkEnd w:id="78"/>
      <w:r w:rsidDel="00000000" w:rsidR="00000000" w:rsidRPr="00000000">
        <w:rPr>
          <w:rtl w:val="0"/>
        </w:rPr>
        <w:t xml:space="preserve">Recording witnesses</w:t>
      </w:r>
    </w:p>
    <w:p w:rsidR="00000000" w:rsidDel="00000000" w:rsidP="00000000" w:rsidRDefault="00000000" w:rsidRPr="00000000" w14:paraId="0000060B">
      <w:pPr>
        <w:pageBreakBefore w:val="0"/>
        <w:jc w:val="both"/>
        <w:rPr/>
      </w:pPr>
      <w:r w:rsidDel="00000000" w:rsidR="00000000" w:rsidRPr="00000000">
        <w:rPr>
          <w:rtl w:val="0"/>
        </w:rPr>
        <w:t xml:space="preserve">If the adopted reading is supported by a witness (whether because the adopted reading is found as such in one or more of the witnesses or can be obtained by applying your normalization rules), then apply the attribute @wit inside &lt;lem&gt; using as its value the identifier of the relevant witness or witnesses as declared in the &lt;sourceDesc&gt; (see §</w:t>
      </w:r>
      <w:hyperlink w:anchor="_2pm40aphoq8y">
        <w:r w:rsidDel="00000000" w:rsidR="00000000" w:rsidRPr="00000000">
          <w:rPr>
            <w:color w:val="1155cc"/>
            <w:u w:val="single"/>
            <w:rtl w:val="0"/>
          </w:rPr>
          <w:t xml:space="preserve">Identifying and describing your sources</w:t>
        </w:r>
      </w:hyperlink>
      <w:r w:rsidDel="00000000" w:rsidR="00000000" w:rsidRPr="00000000">
        <w:rPr>
          <w:rtl w:val="0"/>
        </w:rPr>
        <w:t xml:space="preserve">), preceded by the “#” that is needed to make the link to the list of sigla defined in your &lt;witList&gt;. Any alternative readings corresponding to the adopted &lt;lem&gt; are to be reported by wrapping each one in its own element &lt;rdg&gt; and recording the relevant witness or witnesses in the same way as is done in &lt;lem&gt;.</w:t>
      </w:r>
    </w:p>
    <w:p w:rsidR="00000000" w:rsidDel="00000000" w:rsidP="00000000" w:rsidRDefault="00000000" w:rsidRPr="00000000" w14:paraId="0000060C">
      <w:pPr>
        <w:pageBreakBefore w:val="0"/>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0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0F">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aṣṭādaśaitāni</w:t>
            </w:r>
            <w:r w:rsidDel="00000000" w:rsidR="00000000" w:rsidRPr="00000000">
              <w:rPr>
                <w:color w:val="000096"/>
                <w:sz w:val="18"/>
                <w:szCs w:val="18"/>
                <w:rtl w:val="0"/>
              </w:rPr>
              <w:t xml:space="preserve">&lt;/lem&gt;</w:t>
            </w:r>
          </w:p>
          <w:p w:rsidR="00000000" w:rsidDel="00000000" w:rsidP="00000000" w:rsidRDefault="00000000" w:rsidRPr="00000000" w14:paraId="00000610">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aṣṭadaśetani</w:t>
            </w:r>
            <w:r w:rsidDel="00000000" w:rsidR="00000000" w:rsidRPr="00000000">
              <w:rPr>
                <w:color w:val="000096"/>
                <w:sz w:val="18"/>
                <w:szCs w:val="18"/>
                <w:rtl w:val="0"/>
              </w:rPr>
              <w:t xml:space="preserve">&lt;/rdg&gt;</w:t>
            </w:r>
          </w:p>
          <w:p w:rsidR="00000000" w:rsidDel="00000000" w:rsidP="00000000" w:rsidRDefault="00000000" w:rsidRPr="00000000" w14:paraId="00000611">
            <w:pPr>
              <w:pageBreakBefore w:val="0"/>
              <w:widowControl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612">
      <w:pPr>
        <w:pageBreakBefore w:val="0"/>
        <w:ind w:left="0" w:firstLine="0"/>
        <w:rPr/>
      </w:pPr>
      <w:r w:rsidDel="00000000" w:rsidR="00000000" w:rsidRPr="00000000">
        <w:rPr>
          <w:rtl w:val="0"/>
        </w:rPr>
      </w:r>
    </w:p>
    <w:p w:rsidR="00000000" w:rsidDel="00000000" w:rsidP="00000000" w:rsidRDefault="00000000" w:rsidRPr="00000000" w14:paraId="00000613">
      <w:pPr>
        <w:pageBreakBefore w:val="0"/>
        <w:ind w:left="0" w:firstLine="0"/>
        <w:rPr/>
      </w:pPr>
      <w:r w:rsidDel="00000000" w:rsidR="00000000" w:rsidRPr="00000000">
        <w:rPr>
          <w:rtl w:val="0"/>
        </w:rPr>
        <w:t xml:space="preserve">In the next chapter, we will discuss the recording of variant readings in detail.</w:t>
      </w:r>
    </w:p>
    <w:p w:rsidR="00000000" w:rsidDel="00000000" w:rsidP="00000000" w:rsidRDefault="00000000" w:rsidRPr="00000000" w14:paraId="00000614">
      <w:pPr>
        <w:pStyle w:val="Heading2"/>
        <w:pageBreakBefore w:val="0"/>
        <w:rPr>
          <w:highlight w:val="yellow"/>
        </w:rPr>
      </w:pPr>
      <w:bookmarkStart w:colFirst="0" w:colLast="0" w:name="_numu19xrjyxa" w:id="79"/>
      <w:bookmarkEnd w:id="79"/>
      <w:r w:rsidDel="00000000" w:rsidR="00000000" w:rsidRPr="00000000">
        <w:rPr>
          <w:rtl w:val="0"/>
        </w:rPr>
        <w:t xml:space="preserve">V</w:t>
      </w:r>
      <w:r w:rsidDel="00000000" w:rsidR="00000000" w:rsidRPr="00000000">
        <w:rPr>
          <w:rtl w:val="0"/>
        </w:rPr>
        <w:t xml:space="preserve">ariant readings</w:t>
      </w:r>
      <w:r w:rsidDel="00000000" w:rsidR="00000000" w:rsidRPr="00000000">
        <w:rPr>
          <w:rtl w:val="0"/>
        </w:rPr>
      </w:r>
    </w:p>
    <w:p w:rsidR="00000000" w:rsidDel="00000000" w:rsidP="00000000" w:rsidRDefault="00000000" w:rsidRPr="00000000" w14:paraId="00000615">
      <w:pPr>
        <w:pageBreakBefore w:val="0"/>
        <w:jc w:val="both"/>
        <w:rPr>
          <w:highlight w:val="yellow"/>
        </w:rPr>
      </w:pPr>
      <w:r w:rsidDel="00000000" w:rsidR="00000000" w:rsidRPr="00000000">
        <w:rPr>
          <w:rtl w:val="0"/>
        </w:rPr>
        <w:t xml:space="preserve">In this chapter, you will find discussion of various specific features of our use of the element &lt;rdg&gt; in such cases as </w:t>
      </w:r>
      <w:r w:rsidDel="00000000" w:rsidR="00000000" w:rsidRPr="00000000">
        <w:rPr>
          <w:rtl w:val="0"/>
        </w:rPr>
        <w:t xml:space="preserve">unclear or illegible readings, scribal additions and deletions, omissions due to scribal intervention or error, and lacunae due to physical deficiency of a witness. </w:t>
      </w:r>
      <w:r w:rsidDel="00000000" w:rsidR="00000000" w:rsidRPr="00000000">
        <w:rPr>
          <w:rtl w:val="0"/>
        </w:rPr>
        <w:t xml:space="preserve">Other phenomena such as interpolations or transpositions will be found in other sections of this guide,  $</w:t>
      </w:r>
      <w:hyperlink w:anchor="_yf1jc334r1k">
        <w:r w:rsidDel="00000000" w:rsidR="00000000" w:rsidRPr="00000000">
          <w:rPr>
            <w:color w:val="1155cc"/>
            <w:u w:val="single"/>
            <w:rtl w:val="0"/>
          </w:rPr>
          <w:t xml:space="preserve">Reporting extraneous text</w:t>
        </w:r>
      </w:hyperlink>
      <w:r w:rsidDel="00000000" w:rsidR="00000000" w:rsidRPr="00000000">
        <w:rPr>
          <w:rtl w:val="0"/>
        </w:rPr>
        <w:t xml:space="preserve">, and §</w:t>
      </w:r>
      <w:hyperlink w:anchor="_fftt3lwtfdgk">
        <w:r w:rsidDel="00000000" w:rsidR="00000000" w:rsidRPr="00000000">
          <w:rPr>
            <w:color w:val="1155cc"/>
            <w:u w:val="single"/>
            <w:rtl w:val="0"/>
          </w:rPr>
          <w:t xml:space="preserve">Encoding transpositions of text</w:t>
        </w:r>
      </w:hyperlink>
      <w:r w:rsidDel="00000000" w:rsidR="00000000" w:rsidRPr="00000000">
        <w:rPr>
          <w:rtl w:val="0"/>
        </w:rPr>
        <w:t xml:space="preserve">,</w:t>
      </w:r>
      <w:r w:rsidDel="00000000" w:rsidR="00000000" w:rsidRPr="00000000">
        <w:rPr>
          <w:rtl w:val="0"/>
        </w:rPr>
        <w:t xml:space="preserve"> as will instruction on how to supply untransmitted text segments, §</w:t>
      </w:r>
      <w:hyperlink w:anchor="_ax4whkb9feem">
        <w:r w:rsidDel="00000000" w:rsidR="00000000" w:rsidRPr="00000000">
          <w:rPr>
            <w:color w:val="1155cc"/>
            <w:u w:val="single"/>
            <w:rtl w:val="0"/>
          </w:rPr>
          <w:t xml:space="preserve">Supplying untransmitted text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16">
      <w:pPr>
        <w:pStyle w:val="Heading3"/>
        <w:pageBreakBefore w:val="0"/>
        <w:jc w:val="both"/>
        <w:rPr/>
      </w:pPr>
      <w:bookmarkStart w:colFirst="0" w:colLast="0" w:name="_fc3f84xswcjr" w:id="80"/>
      <w:bookmarkEnd w:id="80"/>
      <w:r w:rsidDel="00000000" w:rsidR="00000000" w:rsidRPr="00000000">
        <w:rPr>
          <w:rtl w:val="0"/>
        </w:rPr>
        <w:t xml:space="preserve">Quote witnesses as diplomatically as possible </w:t>
      </w:r>
      <w:r w:rsidDel="00000000" w:rsidR="00000000" w:rsidRPr="00000000">
        <w:rPr>
          <w:rtl w:val="0"/>
        </w:rPr>
      </w:r>
    </w:p>
    <w:p w:rsidR="00000000" w:rsidDel="00000000" w:rsidP="00000000" w:rsidRDefault="00000000" w:rsidRPr="00000000" w14:paraId="00000617">
      <w:pPr>
        <w:pageBreakBefore w:val="0"/>
        <w:jc w:val="both"/>
        <w:rPr/>
      </w:pPr>
      <w:r w:rsidDel="00000000" w:rsidR="00000000" w:rsidRPr="00000000">
        <w:rPr>
          <w:rtl w:val="0"/>
        </w:rPr>
        <w:t xml:space="preserve">When quoting a reading from a witness for which you have a TEI encoded diplomatic edition, using what is called “strict transliteration” in the project's Transliteration Guide, you should copy verbatim from that diplomatic edition, paying attention to the following issues: </w:t>
      </w:r>
    </w:p>
    <w:p w:rsidR="00000000" w:rsidDel="00000000" w:rsidP="00000000" w:rsidRDefault="00000000" w:rsidRPr="00000000" w14:paraId="00000618">
      <w:pPr>
        <w:pageBreakBefore w:val="0"/>
        <w:jc w:val="both"/>
        <w:rPr/>
      </w:pPr>
      <w:r w:rsidDel="00000000" w:rsidR="00000000" w:rsidRPr="00000000">
        <w:rPr>
          <w:rtl w:val="0"/>
        </w:rPr>
      </w:r>
    </w:p>
    <w:p w:rsidR="00000000" w:rsidDel="00000000" w:rsidP="00000000" w:rsidRDefault="00000000" w:rsidRPr="00000000" w14:paraId="00000619">
      <w:pPr>
        <w:pageBreakBefore w:val="0"/>
        <w:numPr>
          <w:ilvl w:val="0"/>
          <w:numId w:val="28"/>
        </w:numPr>
        <w:ind w:left="720" w:hanging="360"/>
        <w:jc w:val="both"/>
        <w:rPr>
          <w:u w:val="none"/>
        </w:rPr>
      </w:pPr>
      <w:r w:rsidDel="00000000" w:rsidR="00000000" w:rsidRPr="00000000">
        <w:rPr>
          <w:rtl w:val="0"/>
        </w:rPr>
        <w:t xml:space="preserve">you may remove any milestone elements (&lt;lb/&gt; and &lt;pb/&gt;)</w:t>
      </w:r>
      <w:r w:rsidDel="00000000" w:rsidR="00000000" w:rsidRPr="00000000">
        <w:rPr>
          <w:vertAlign w:val="superscript"/>
        </w:rPr>
        <w:footnoteReference w:customMarkFollows="0" w:id="31"/>
      </w:r>
      <w:r w:rsidDel="00000000" w:rsidR="00000000" w:rsidRPr="00000000">
        <w:rPr>
          <w:rtl w:val="0"/>
        </w:rPr>
        <w:t xml:space="preserve"> if their presence has no incidence on the nature of the variant reading, but keep them if their presence seems relevant; you may copy them as they are in the file for your diplomatic edition along with any attributes (@n and @break) they bear.</w:t>
      </w:r>
    </w:p>
    <w:p w:rsidR="00000000" w:rsidDel="00000000" w:rsidP="00000000" w:rsidRDefault="00000000" w:rsidRPr="00000000" w14:paraId="0000061A">
      <w:pPr>
        <w:pageBreakBefore w:val="0"/>
        <w:numPr>
          <w:ilvl w:val="0"/>
          <w:numId w:val="28"/>
        </w:numPr>
        <w:ind w:left="720" w:hanging="360"/>
        <w:jc w:val="both"/>
        <w:rPr>
          <w:u w:val="none"/>
        </w:rPr>
      </w:pPr>
      <w:r w:rsidDel="00000000" w:rsidR="00000000" w:rsidRPr="00000000">
        <w:rPr>
          <w:rtl w:val="0"/>
        </w:rPr>
        <w:t xml:space="preserve">be aware of start-tags and end-tags:</w:t>
      </w:r>
    </w:p>
    <w:p w:rsidR="00000000" w:rsidDel="00000000" w:rsidP="00000000" w:rsidRDefault="00000000" w:rsidRPr="00000000" w14:paraId="0000061B">
      <w:pPr>
        <w:pageBreakBefore w:val="0"/>
        <w:ind w:left="720" w:firstLine="0"/>
        <w:jc w:val="both"/>
        <w:rPr/>
      </w:pPr>
      <w:r w:rsidDel="00000000" w:rsidR="00000000" w:rsidRPr="00000000">
        <w:rPr>
          <w:rtl w:val="0"/>
        </w:rPr>
      </w:r>
    </w:p>
    <w:p w:rsidR="00000000" w:rsidDel="00000000" w:rsidP="00000000" w:rsidRDefault="00000000" w:rsidRPr="00000000" w14:paraId="0000061C">
      <w:pPr>
        <w:pageBreakBefore w:val="0"/>
        <w:numPr>
          <w:ilvl w:val="1"/>
          <w:numId w:val="28"/>
        </w:numPr>
        <w:ind w:left="1440" w:hanging="360"/>
        <w:jc w:val="both"/>
        <w:rPr>
          <w:u w:val="none"/>
        </w:rPr>
      </w:pPr>
      <w:r w:rsidDel="00000000" w:rsidR="00000000" w:rsidRPr="00000000">
        <w:rPr>
          <w:rtl w:val="0"/>
        </w:rPr>
        <w:t xml:space="preserve">add the start-tag for retained markup commencing before and ending inside your lemma;</w:t>
      </w:r>
    </w:p>
    <w:p w:rsidR="00000000" w:rsidDel="00000000" w:rsidP="00000000" w:rsidRDefault="00000000" w:rsidRPr="00000000" w14:paraId="0000061D">
      <w:pPr>
        <w:pageBreakBefore w:val="0"/>
        <w:numPr>
          <w:ilvl w:val="1"/>
          <w:numId w:val="28"/>
        </w:numPr>
        <w:ind w:left="1440" w:hanging="360"/>
        <w:jc w:val="both"/>
        <w:rPr>
          <w:u w:val="none"/>
        </w:rPr>
      </w:pPr>
      <w:r w:rsidDel="00000000" w:rsidR="00000000" w:rsidRPr="00000000">
        <w:rPr>
          <w:rtl w:val="0"/>
        </w:rPr>
        <w:t xml:space="preserve">add the end-tag for retained markup commencing inside your lemma and ending after it;</w:t>
      </w:r>
    </w:p>
    <w:p w:rsidR="00000000" w:rsidDel="00000000" w:rsidP="00000000" w:rsidRDefault="00000000" w:rsidRPr="00000000" w14:paraId="0000061E">
      <w:pPr>
        <w:pageBreakBefore w:val="0"/>
        <w:numPr>
          <w:ilvl w:val="1"/>
          <w:numId w:val="28"/>
        </w:numPr>
        <w:ind w:left="1440" w:hanging="360"/>
        <w:jc w:val="both"/>
        <w:rPr>
          <w:u w:val="none"/>
        </w:rPr>
      </w:pPr>
      <w:r w:rsidDel="00000000" w:rsidR="00000000" w:rsidRPr="00000000">
        <w:rPr>
          <w:rtl w:val="0"/>
        </w:rPr>
        <w:t xml:space="preserve">add start and end-tags for a lemma snipped from within a longer stretch of phrase-level markup.</w:t>
        <w:tab/>
        <w:tab/>
      </w:r>
    </w:p>
    <w:p w:rsidR="00000000" w:rsidDel="00000000" w:rsidP="00000000" w:rsidRDefault="00000000" w:rsidRPr="00000000" w14:paraId="0000061F">
      <w:pPr>
        <w:pageBreakBefore w:val="0"/>
        <w:ind w:left="0" w:firstLine="0"/>
        <w:jc w:val="both"/>
        <w:rPr/>
      </w:pPr>
      <w:r w:rsidDel="00000000" w:rsidR="00000000" w:rsidRPr="00000000">
        <w:rPr>
          <w:rtl w:val="0"/>
        </w:rPr>
      </w:r>
    </w:p>
    <w:p w:rsidR="00000000" w:rsidDel="00000000" w:rsidP="00000000" w:rsidRDefault="00000000" w:rsidRPr="00000000" w14:paraId="00000620">
      <w:pPr>
        <w:pageBreakBefore w:val="0"/>
        <w:ind w:left="0" w:firstLine="0"/>
        <w:jc w:val="both"/>
        <w:rPr/>
      </w:pPr>
      <w:r w:rsidDel="00000000" w:rsidR="00000000" w:rsidRPr="00000000">
        <w:rPr>
          <w:rtl w:val="0"/>
        </w:rPr>
        <w:t xml:space="preserve">If you do not have a separate TEI encoded diplomatic edition, then represent the reading of the witness in question in strict transliteration, </w:t>
      </w:r>
      <w:commentRangeStart w:id="33"/>
      <w:r w:rsidDel="00000000" w:rsidR="00000000" w:rsidRPr="00000000">
        <w:rPr>
          <w:rtl w:val="0"/>
        </w:rPr>
        <w:t xml:space="preserve">adapting the transliteration scheme of any published edition to DHARMA norms and citing manuscript readings as diplomatically as you can or with as much normalization as you deem necessary/useful.</w:t>
      </w:r>
      <w:commentRangeEnd w:id="33"/>
      <w:r w:rsidDel="00000000" w:rsidR="00000000" w:rsidRPr="00000000">
        <w:commentReference w:id="33"/>
      </w:r>
      <w:r w:rsidDel="00000000" w:rsidR="00000000" w:rsidRPr="00000000">
        <w:rPr>
          <w:rtl w:val="0"/>
        </w:rPr>
        <w:t xml:space="preserve"> </w:t>
      </w:r>
    </w:p>
    <w:p w:rsidR="00000000" w:rsidDel="00000000" w:rsidP="00000000" w:rsidRDefault="00000000" w:rsidRPr="00000000" w14:paraId="00000621">
      <w:pPr>
        <w:jc w:val="both"/>
        <w:rPr/>
      </w:pPr>
      <w:r w:rsidDel="00000000" w:rsidR="00000000" w:rsidRPr="00000000">
        <w:rPr>
          <w:rtl w:val="0"/>
        </w:rPr>
      </w:r>
    </w:p>
    <w:p w:rsidR="00000000" w:rsidDel="00000000" w:rsidP="00000000" w:rsidRDefault="00000000" w:rsidRPr="00000000" w14:paraId="00000622">
      <w:pPr>
        <w:pStyle w:val="Heading3"/>
        <w:rPr/>
      </w:pPr>
      <w:bookmarkStart w:colFirst="0" w:colLast="0" w:name="_pourn8y3tne" w:id="81"/>
      <w:bookmarkEnd w:id="81"/>
      <w:r w:rsidDel="00000000" w:rsidR="00000000" w:rsidRPr="00000000">
        <w:rPr>
          <w:rtl w:val="0"/>
        </w:rPr>
        <w:t xml:space="preserve">Highlighting segments affected by variation</w:t>
      </w:r>
      <w:r w:rsidDel="00000000" w:rsidR="00000000" w:rsidRPr="00000000">
        <w:rPr>
          <w:rtl w:val="0"/>
        </w:rPr>
      </w:r>
    </w:p>
    <w:p w:rsidR="00000000" w:rsidDel="00000000" w:rsidP="00000000" w:rsidRDefault="00000000" w:rsidRPr="00000000" w14:paraId="00000623">
      <w:pPr>
        <w:jc w:val="both"/>
        <w:rPr/>
      </w:pPr>
      <w:r w:rsidDel="00000000" w:rsidR="00000000" w:rsidRPr="00000000">
        <w:rPr>
          <w:rtl w:val="0"/>
        </w:rPr>
        <w:t xml:space="preserve">If more than one variant affects a lemma, it is possible to wrap the affected segments in the element &lt;seg&gt; to enable rapid identification of the segments of the &lt;lem&gt; affected by variation of reading encoded in the corresponding elements &lt;rdg&gt;. Apply the attribute @type with value “highlight” to such elements &lt;seg&gt;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24">
      <w:pPr>
        <w:jc w:val="both"/>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2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27">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aṣṭādaś</w:t>
            </w:r>
            <w:r w:rsidDel="00000000" w:rsidR="00000000" w:rsidRPr="00000000">
              <w:rPr>
                <w:color w:val="021da7"/>
                <w:sz w:val="18"/>
                <w:szCs w:val="18"/>
                <w:rtl w:val="0"/>
              </w:rPr>
              <w:t xml:space="preserve">&lt;seg</w:t>
            </w:r>
            <w:r w:rsidDel="00000000" w:rsidR="00000000" w:rsidRPr="00000000">
              <w:rPr>
                <w:sz w:val="18"/>
                <w:szCs w:val="18"/>
                <w:rtl w:val="0"/>
              </w:rPr>
              <w:t xml:space="preserve"> </w:t>
            </w:r>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ai</w:t>
            </w:r>
            <w:r w:rsidDel="00000000" w:rsidR="00000000" w:rsidRPr="00000000">
              <w:rPr>
                <w:color w:val="000096"/>
                <w:sz w:val="18"/>
                <w:szCs w:val="18"/>
                <w:rtl w:val="0"/>
              </w:rPr>
              <w:t xml:space="preserve">&lt;/seg&gt;</w:t>
            </w:r>
            <w:r w:rsidDel="00000000" w:rsidR="00000000" w:rsidRPr="00000000">
              <w:rPr>
                <w:sz w:val="18"/>
                <w:szCs w:val="18"/>
                <w:rtl w:val="0"/>
              </w:rPr>
              <w:t xml:space="preserve">tāni</w:t>
            </w:r>
            <w:r w:rsidDel="00000000" w:rsidR="00000000" w:rsidRPr="00000000">
              <w:rPr>
                <w:color w:val="000096"/>
                <w:sz w:val="18"/>
                <w:szCs w:val="18"/>
                <w:rtl w:val="0"/>
              </w:rPr>
              <w:t xml:space="preserve">&lt;/lem&gt;</w:t>
            </w:r>
          </w:p>
          <w:p w:rsidR="00000000" w:rsidDel="00000000" w:rsidP="00000000" w:rsidRDefault="00000000" w:rsidRPr="00000000" w14:paraId="00000628">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aṣṭādaś</w:t>
            </w:r>
            <w:r w:rsidDel="00000000" w:rsidR="00000000" w:rsidRPr="00000000">
              <w:rPr>
                <w:color w:val="000096"/>
                <w:sz w:val="18"/>
                <w:szCs w:val="18"/>
                <w:rtl w:val="0"/>
              </w:rPr>
              <w:t xml:space="preserve">&lt;seg </w:t>
            </w:r>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e</w:t>
            </w:r>
            <w:r w:rsidDel="00000000" w:rsidR="00000000" w:rsidRPr="00000000">
              <w:rPr>
                <w:color w:val="000096"/>
                <w:sz w:val="18"/>
                <w:szCs w:val="18"/>
                <w:rtl w:val="0"/>
              </w:rPr>
              <w:t xml:space="preserve">&lt;/seg&gt;</w:t>
            </w:r>
            <w:r w:rsidDel="00000000" w:rsidR="00000000" w:rsidRPr="00000000">
              <w:rPr>
                <w:sz w:val="18"/>
                <w:szCs w:val="18"/>
                <w:rtl w:val="0"/>
              </w:rPr>
              <w:t xml:space="preserve">tāni</w:t>
            </w:r>
            <w:r w:rsidDel="00000000" w:rsidR="00000000" w:rsidRPr="00000000">
              <w:rPr>
                <w:color w:val="000096"/>
                <w:sz w:val="18"/>
                <w:szCs w:val="18"/>
                <w:rtl w:val="0"/>
              </w:rPr>
              <w:t xml:space="preserve">&lt;/rdg&gt;</w:t>
            </w:r>
          </w:p>
          <w:p w:rsidR="00000000" w:rsidDel="00000000" w:rsidP="00000000" w:rsidRDefault="00000000" w:rsidRPr="00000000" w14:paraId="00000629">
            <w:pPr>
              <w:widowControl w:val="0"/>
              <w:rPr>
                <w:color w:val="000096"/>
                <w:sz w:val="18"/>
                <w:szCs w:val="18"/>
                <w:shd w:fill="ead1dc" w:val="clear"/>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2B">
            <w:pPr>
              <w:widowControl w:val="0"/>
              <w:rPr>
                <w:sz w:val="18"/>
                <w:szCs w:val="18"/>
                <w:shd w:fill="ead1dc" w:val="clear"/>
              </w:rPr>
            </w:pPr>
            <w:r w:rsidDel="00000000" w:rsidR="00000000" w:rsidRPr="00000000">
              <w:rPr>
                <w:rtl w:val="0"/>
              </w:rPr>
            </w:r>
          </w:p>
          <w:p w:rsidR="00000000" w:rsidDel="00000000" w:rsidP="00000000" w:rsidRDefault="00000000" w:rsidRPr="00000000" w14:paraId="0000062C">
            <w:pPr>
              <w:widowControl w:val="0"/>
              <w:spacing w:line="240" w:lineRule="auto"/>
              <w:rPr>
                <w:color w:val="000096"/>
                <w:sz w:val="18"/>
                <w:szCs w:val="18"/>
              </w:rPr>
            </w:pPr>
            <w:r w:rsidDel="00000000" w:rsidR="00000000" w:rsidRPr="00000000">
              <w:rPr>
                <w:sz w:val="18"/>
                <w:szCs w:val="18"/>
                <w:shd w:fill="ead1dc" w:val="clear"/>
                <w:rtl w:val="0"/>
              </w:rPr>
              <w:t xml:space="preserve">^1. </w:t>
            </w:r>
            <w:r w:rsidDel="00000000" w:rsidR="00000000" w:rsidRPr="00000000">
              <w:rPr>
                <w:sz w:val="18"/>
                <w:szCs w:val="18"/>
                <w:shd w:fill="ead1dc" w:val="clear"/>
                <w:rtl w:val="0"/>
              </w:rPr>
              <w:t xml:space="preserve">aṣṭādaś</w:t>
            </w:r>
            <w:r w:rsidDel="00000000" w:rsidR="00000000" w:rsidRPr="00000000">
              <w:rPr>
                <w:b w:val="1"/>
                <w:sz w:val="18"/>
                <w:szCs w:val="18"/>
                <w:shd w:fill="ead1dc" w:val="clear"/>
                <w:rtl w:val="0"/>
              </w:rPr>
              <w:t xml:space="preserve">ai</w:t>
            </w:r>
            <w:r w:rsidDel="00000000" w:rsidR="00000000" w:rsidRPr="00000000">
              <w:rPr>
                <w:sz w:val="18"/>
                <w:szCs w:val="18"/>
                <w:shd w:fill="ead1dc" w:val="clear"/>
                <w:rtl w:val="0"/>
              </w:rPr>
              <w:t xml:space="preserve">tāni] </w:t>
            </w:r>
            <w:r w:rsidDel="00000000" w:rsidR="00000000" w:rsidRPr="00000000">
              <w:rPr>
                <w:b w:val="1"/>
                <w:sz w:val="18"/>
                <w:szCs w:val="18"/>
                <w:shd w:fill="ead1dc" w:val="clear"/>
                <w:rtl w:val="0"/>
              </w:rPr>
              <w:t xml:space="preserve">A C</w:t>
            </w:r>
            <w:r w:rsidDel="00000000" w:rsidR="00000000" w:rsidRPr="00000000">
              <w:rPr>
                <w:sz w:val="18"/>
                <w:szCs w:val="18"/>
                <w:shd w:fill="ead1dc" w:val="clear"/>
                <w:rtl w:val="0"/>
              </w:rPr>
              <w:t xml:space="preserve">, </w:t>
            </w:r>
            <w:r w:rsidDel="00000000" w:rsidR="00000000" w:rsidRPr="00000000">
              <w:rPr>
                <w:sz w:val="18"/>
                <w:szCs w:val="18"/>
                <w:shd w:fill="ead1dc" w:val="clear"/>
                <w:rtl w:val="0"/>
              </w:rPr>
              <w:t xml:space="preserve">aṣṭā</w:t>
            </w:r>
            <w:r w:rsidDel="00000000" w:rsidR="00000000" w:rsidRPr="00000000">
              <w:rPr>
                <w:sz w:val="18"/>
                <w:szCs w:val="18"/>
                <w:shd w:fill="ead1dc" w:val="clear"/>
                <w:rtl w:val="0"/>
              </w:rPr>
              <w:t xml:space="preserve">daś</w:t>
            </w:r>
            <w:r w:rsidDel="00000000" w:rsidR="00000000" w:rsidRPr="00000000">
              <w:rPr>
                <w:b w:val="1"/>
                <w:sz w:val="18"/>
                <w:szCs w:val="18"/>
                <w:shd w:fill="ead1dc" w:val="clear"/>
                <w:rtl w:val="0"/>
              </w:rPr>
              <w:t xml:space="preserve">e</w:t>
            </w:r>
            <w:r w:rsidDel="00000000" w:rsidR="00000000" w:rsidRPr="00000000">
              <w:rPr>
                <w:sz w:val="18"/>
                <w:szCs w:val="18"/>
                <w:shd w:fill="ead1dc" w:val="clear"/>
                <w:rtl w:val="0"/>
              </w:rPr>
              <w:t xml:space="preserve">tān</w:t>
            </w:r>
            <w:r w:rsidDel="00000000" w:rsidR="00000000" w:rsidRPr="00000000">
              <w:rPr>
                <w:sz w:val="18"/>
                <w:szCs w:val="18"/>
                <w:shd w:fill="ead1dc" w:val="clear"/>
                <w:rtl w:val="0"/>
              </w:rPr>
              <w:t xml:space="preserve">i </w:t>
            </w:r>
            <w:r w:rsidDel="00000000" w:rsidR="00000000" w:rsidRPr="00000000">
              <w:rPr>
                <w:b w:val="1"/>
                <w:sz w:val="18"/>
                <w:szCs w:val="18"/>
                <w:shd w:fill="ead1dc" w:val="clear"/>
                <w:rtl w:val="0"/>
              </w:rPr>
              <w:t xml:space="preserve">B</w:t>
            </w:r>
            <w:r w:rsidDel="00000000" w:rsidR="00000000" w:rsidRPr="00000000">
              <w:rPr>
                <w:rtl w:val="0"/>
              </w:rPr>
            </w:r>
          </w:p>
        </w:tc>
      </w:tr>
    </w:tbl>
    <w:p w:rsidR="00000000" w:rsidDel="00000000" w:rsidP="00000000" w:rsidRDefault="00000000" w:rsidRPr="00000000" w14:paraId="0000062D">
      <w:pPr>
        <w:pStyle w:val="Heading3"/>
        <w:jc w:val="both"/>
        <w:rPr/>
      </w:pPr>
      <w:bookmarkStart w:colFirst="0" w:colLast="0" w:name="_bfaor195j21r" w:id="82"/>
      <w:bookmarkEnd w:id="82"/>
      <w:r w:rsidDel="00000000" w:rsidR="00000000" w:rsidRPr="00000000">
        <w:rPr>
          <w:rtl w:val="0"/>
        </w:rPr>
        <w:t xml:space="preserve">Encoding</w:t>
      </w:r>
      <w:r w:rsidDel="00000000" w:rsidR="00000000" w:rsidRPr="00000000">
        <w:rPr>
          <w:rtl w:val="0"/>
        </w:rPr>
        <w:t xml:space="preserve"> </w:t>
      </w:r>
      <w:r w:rsidDel="00000000" w:rsidR="00000000" w:rsidRPr="00000000">
        <w:rPr>
          <w:rtl w:val="0"/>
        </w:rPr>
        <w:t xml:space="preserve">causes of variance of reading</w:t>
      </w:r>
      <w:r w:rsidDel="00000000" w:rsidR="00000000" w:rsidRPr="00000000">
        <w:rPr>
          <w:rtl w:val="0"/>
        </w:rPr>
      </w:r>
    </w:p>
    <w:p w:rsidR="00000000" w:rsidDel="00000000" w:rsidP="00000000" w:rsidRDefault="00000000" w:rsidRPr="00000000" w14:paraId="0000062E">
      <w:pPr>
        <w:jc w:val="both"/>
        <w:rPr/>
      </w:pPr>
      <w:r w:rsidDel="00000000" w:rsidR="00000000" w:rsidRPr="00000000">
        <w:rPr>
          <w:rtl w:val="0"/>
        </w:rPr>
        <w:t xml:space="preserve">It is possible to implement a classification of the conscious interventions as well as the unconscious errors of scribes through the use of the attribute @cause on a </w:t>
      </w:r>
      <w:r w:rsidDel="00000000" w:rsidR="00000000" w:rsidRPr="00000000">
        <w:rPr>
          <w:rtl w:val="0"/>
        </w:rPr>
        <w:t xml:space="preserve">rejected</w:t>
      </w:r>
      <w:r w:rsidDel="00000000" w:rsidR="00000000" w:rsidRPr="00000000">
        <w:rPr>
          <w:rtl w:val="0"/>
        </w:rPr>
        <w:t xml:space="preserve"> &lt;rdg&gt;. It may, for instance, be useful to mark readings which are identical in meaning to the adopted lemma but express it through a different lexeme or with different (yet equivalent) morphological means. The values we propose for @cause are the following:</w:t>
      </w:r>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62F">
      <w:pPr>
        <w:jc w:val="both"/>
        <w:rPr/>
      </w:pPr>
      <w:r w:rsidDel="00000000" w:rsidR="00000000" w:rsidRPr="00000000">
        <w:rPr>
          <w:rtl w:val="0"/>
        </w:rPr>
      </w:r>
    </w:p>
    <w:p w:rsidR="00000000" w:rsidDel="00000000" w:rsidP="00000000" w:rsidRDefault="00000000" w:rsidRPr="00000000" w14:paraId="00000630">
      <w:pPr>
        <w:numPr>
          <w:ilvl w:val="0"/>
          <w:numId w:val="11"/>
        </w:numPr>
        <w:ind w:left="720" w:hanging="360"/>
        <w:rPr>
          <w:color w:val="000000"/>
          <w:sz w:val="22"/>
          <w:szCs w:val="22"/>
        </w:rPr>
      </w:pPr>
      <w:r w:rsidDel="00000000" w:rsidR="00000000" w:rsidRPr="00000000">
        <w:rPr>
          <w:rtl w:val="0"/>
        </w:rPr>
        <w:t xml:space="preserve">eye-skip (see </w:t>
      </w:r>
      <w:r w:rsidDel="00000000" w:rsidR="00000000" w:rsidRPr="00000000">
        <w:rPr>
          <w:rtl w:val="0"/>
        </w:rPr>
        <w:t xml:space="preserve">§</w:t>
      </w:r>
      <w:hyperlink w:anchor="_i690ixqu589p">
        <w:r w:rsidDel="00000000" w:rsidR="00000000" w:rsidRPr="00000000">
          <w:rPr>
            <w:color w:val="1155cc"/>
            <w:u w:val="single"/>
            <w:rtl w:val="0"/>
          </w:rPr>
          <w:t xml:space="preserve">Text of</w:t>
        </w:r>
      </w:hyperlink>
      <w:hyperlink w:anchor="_i690ixqu589p">
        <w:r w:rsidDel="00000000" w:rsidR="00000000" w:rsidRPr="00000000">
          <w:rPr>
            <w:color w:val="1155cc"/>
            <w:u w:val="single"/>
            <w:rtl w:val="0"/>
          </w:rPr>
          <w:t xml:space="preserve"> lemma absent from a witness due to scribal omission</w:t>
        </w:r>
      </w:hyperlink>
      <w:r w:rsidDel="00000000" w:rsidR="00000000" w:rsidRPr="00000000">
        <w:rPr>
          <w:rtl w:val="0"/>
        </w:rPr>
        <w:t xml:space="preserve">)</w:t>
      </w:r>
    </w:p>
    <w:p w:rsidR="00000000" w:rsidDel="00000000" w:rsidP="00000000" w:rsidRDefault="00000000" w:rsidRPr="00000000" w14:paraId="00000631">
      <w:pPr>
        <w:numPr>
          <w:ilvl w:val="0"/>
          <w:numId w:val="11"/>
        </w:numPr>
        <w:ind w:left="720" w:hanging="360"/>
        <w:jc w:val="both"/>
        <w:rPr>
          <w:color w:val="000000"/>
          <w:sz w:val="22"/>
          <w:szCs w:val="22"/>
        </w:rPr>
      </w:pPr>
      <w:r w:rsidDel="00000000" w:rsidR="00000000" w:rsidRPr="00000000">
        <w:rPr>
          <w:rtl w:val="0"/>
        </w:rPr>
        <w:t xml:space="preserve">l</w:t>
      </w:r>
      <w:r w:rsidDel="00000000" w:rsidR="00000000" w:rsidRPr="00000000">
        <w:rPr>
          <w:rtl w:val="0"/>
        </w:rPr>
        <w:t xml:space="preserve">ine_omission</w:t>
      </w:r>
      <w:r w:rsidDel="00000000" w:rsidR="00000000" w:rsidRPr="00000000">
        <w:rPr>
          <w:rtl w:val="0"/>
        </w:rPr>
        <w:t xml:space="preserve"> (see </w:t>
      </w:r>
      <w:r w:rsidDel="00000000" w:rsidR="00000000" w:rsidRPr="00000000">
        <w:rPr>
          <w:rtl w:val="0"/>
        </w:rPr>
        <w:t xml:space="preserve">§</w:t>
      </w:r>
      <w:hyperlink w:anchor="_i690ixqu589p">
        <w:r w:rsidDel="00000000" w:rsidR="00000000" w:rsidRPr="00000000">
          <w:rPr>
            <w:color w:val="1155cc"/>
            <w:u w:val="single"/>
            <w:rtl w:val="0"/>
          </w:rPr>
          <w:t xml:space="preserve">Text of</w:t>
        </w:r>
      </w:hyperlink>
      <w:hyperlink w:anchor="_i690ixqu589p">
        <w:r w:rsidDel="00000000" w:rsidR="00000000" w:rsidRPr="00000000">
          <w:rPr>
            <w:color w:val="1155cc"/>
            <w:u w:val="single"/>
            <w:rtl w:val="0"/>
          </w:rPr>
          <w:t xml:space="preserve"> lemma absent from a witness due to scribal omission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2">
      <w:pPr>
        <w:numPr>
          <w:ilvl w:val="0"/>
          <w:numId w:val="11"/>
        </w:numPr>
        <w:spacing w:line="240" w:lineRule="auto"/>
        <w:ind w:left="720" w:hanging="360"/>
        <w:rPr>
          <w:color w:val="000000"/>
          <w:sz w:val="22"/>
          <w:szCs w:val="22"/>
        </w:rPr>
      </w:pPr>
      <w:r w:rsidDel="00000000" w:rsidR="00000000" w:rsidRPr="00000000">
        <w:rPr>
          <w:rtl w:val="0"/>
        </w:rPr>
        <w:t xml:space="preserve">haplography</w:t>
      </w:r>
    </w:p>
    <w:p w:rsidR="00000000" w:rsidDel="00000000" w:rsidP="00000000" w:rsidRDefault="00000000" w:rsidRPr="00000000" w14:paraId="00000633">
      <w:pPr>
        <w:numPr>
          <w:ilvl w:val="0"/>
          <w:numId w:val="11"/>
        </w:numPr>
        <w:spacing w:line="240" w:lineRule="auto"/>
        <w:ind w:left="720" w:hanging="360"/>
        <w:rPr>
          <w:color w:val="000000"/>
          <w:sz w:val="22"/>
          <w:szCs w:val="22"/>
        </w:rPr>
      </w:pPr>
      <w:r w:rsidDel="00000000" w:rsidR="00000000" w:rsidRPr="00000000">
        <w:rPr>
          <w:rtl w:val="0"/>
        </w:rPr>
        <w:t xml:space="preserve">dittography</w:t>
      </w:r>
    </w:p>
    <w:p w:rsidR="00000000" w:rsidDel="00000000" w:rsidP="00000000" w:rsidRDefault="00000000" w:rsidRPr="00000000" w14:paraId="00000634">
      <w:pPr>
        <w:numPr>
          <w:ilvl w:val="0"/>
          <w:numId w:val="11"/>
        </w:numPr>
        <w:ind w:left="720" w:hanging="360"/>
        <w:rPr>
          <w:color w:val="000000"/>
          <w:sz w:val="22"/>
          <w:szCs w:val="22"/>
        </w:rPr>
      </w:pPr>
      <w:r w:rsidDel="00000000" w:rsidR="00000000" w:rsidRPr="00000000">
        <w:rPr>
          <w:rtl w:val="0"/>
        </w:rPr>
        <w:t xml:space="preserve">lexical</w:t>
      </w:r>
      <w:r w:rsidDel="00000000" w:rsidR="00000000" w:rsidRPr="00000000">
        <w:rPr>
          <w:rtl w:val="0"/>
        </w:rPr>
      </w:r>
    </w:p>
    <w:p w:rsidR="00000000" w:rsidDel="00000000" w:rsidP="00000000" w:rsidRDefault="00000000" w:rsidRPr="00000000" w14:paraId="00000635">
      <w:pPr>
        <w:numPr>
          <w:ilvl w:val="0"/>
          <w:numId w:val="11"/>
        </w:numPr>
        <w:ind w:left="720" w:hanging="360"/>
        <w:rPr>
          <w:color w:val="000000"/>
          <w:sz w:val="22"/>
          <w:szCs w:val="22"/>
        </w:rPr>
      </w:pPr>
      <w:r w:rsidDel="00000000" w:rsidR="00000000" w:rsidRPr="00000000">
        <w:rPr>
          <w:rtl w:val="0"/>
        </w:rPr>
        <w:t xml:space="preserve">morphological</w:t>
      </w:r>
    </w:p>
    <w:p w:rsidR="00000000" w:rsidDel="00000000" w:rsidP="00000000" w:rsidRDefault="00000000" w:rsidRPr="00000000" w14:paraId="00000636">
      <w:pPr>
        <w:numPr>
          <w:ilvl w:val="0"/>
          <w:numId w:val="11"/>
        </w:numPr>
        <w:ind w:left="720" w:hanging="360"/>
        <w:rPr>
          <w:color w:val="000000"/>
          <w:sz w:val="22"/>
          <w:szCs w:val="22"/>
        </w:rPr>
      </w:pPr>
      <w:r w:rsidDel="00000000" w:rsidR="00000000" w:rsidRPr="00000000">
        <w:rPr>
          <w:rtl w:val="0"/>
        </w:rPr>
        <w:t xml:space="preserve">ordinal</w:t>
      </w:r>
    </w:p>
    <w:p w:rsidR="00000000" w:rsidDel="00000000" w:rsidP="00000000" w:rsidRDefault="00000000" w:rsidRPr="00000000" w14:paraId="00000637">
      <w:pPr>
        <w:numPr>
          <w:ilvl w:val="0"/>
          <w:numId w:val="11"/>
        </w:numPr>
        <w:ind w:left="720" w:hanging="360"/>
        <w:rPr>
          <w:color w:val="000000"/>
          <w:sz w:val="22"/>
          <w:szCs w:val="22"/>
        </w:rPr>
      </w:pPr>
      <w:r w:rsidDel="00000000" w:rsidR="00000000" w:rsidRPr="00000000">
        <w:rPr>
          <w:rtl w:val="0"/>
        </w:rPr>
        <w:t xml:space="preserve">syntactic</w:t>
      </w:r>
    </w:p>
    <w:p w:rsidR="00000000" w:rsidDel="00000000" w:rsidP="00000000" w:rsidRDefault="00000000" w:rsidRPr="00000000" w14:paraId="00000638">
      <w:pPr>
        <w:numPr>
          <w:ilvl w:val="0"/>
          <w:numId w:val="11"/>
        </w:numPr>
        <w:ind w:left="720" w:hanging="360"/>
        <w:rPr>
          <w:color w:val="000000"/>
          <w:sz w:val="22"/>
          <w:szCs w:val="22"/>
        </w:rPr>
      </w:pPr>
      <w:r w:rsidDel="00000000" w:rsidR="00000000" w:rsidRPr="00000000">
        <w:rPr>
          <w:rtl w:val="0"/>
        </w:rPr>
        <w:t xml:space="preserve">subtractive</w:t>
      </w:r>
    </w:p>
    <w:p w:rsidR="00000000" w:rsidDel="00000000" w:rsidP="00000000" w:rsidRDefault="00000000" w:rsidRPr="00000000" w14:paraId="00000639">
      <w:pPr>
        <w:numPr>
          <w:ilvl w:val="0"/>
          <w:numId w:val="11"/>
        </w:numPr>
        <w:ind w:left="720" w:hanging="360"/>
        <w:rPr>
          <w:color w:val="000000"/>
          <w:sz w:val="22"/>
          <w:szCs w:val="22"/>
        </w:rPr>
      </w:pPr>
      <w:r w:rsidDel="00000000" w:rsidR="00000000" w:rsidRPr="00000000">
        <w:rPr>
          <w:rtl w:val="0"/>
        </w:rPr>
        <w:t xml:space="preserve">additive</w:t>
      </w:r>
    </w:p>
    <w:p w:rsidR="00000000" w:rsidDel="00000000" w:rsidP="00000000" w:rsidRDefault="00000000" w:rsidRPr="00000000" w14:paraId="0000063A">
      <w:pPr>
        <w:jc w:val="both"/>
        <w:rPr/>
      </w:pPr>
      <w:r w:rsidDel="00000000" w:rsidR="00000000" w:rsidRPr="00000000">
        <w:rPr>
          <w:rtl w:val="0"/>
        </w:rPr>
      </w:r>
    </w:p>
    <w:p w:rsidR="00000000" w:rsidDel="00000000" w:rsidP="00000000" w:rsidRDefault="00000000" w:rsidRPr="00000000" w14:paraId="0000063B">
      <w:pPr>
        <w:jc w:val="both"/>
        <w:rPr/>
      </w:pPr>
      <w:r w:rsidDel="00000000" w:rsidR="00000000" w:rsidRPr="00000000">
        <w:rPr>
          <w:rtl w:val="0"/>
        </w:rPr>
        <w:t xml:space="preserve">Here is an example of a lexical variant, where the </w:t>
      </w:r>
      <w:r w:rsidDel="00000000" w:rsidR="00000000" w:rsidRPr="00000000">
        <w:rPr>
          <w:i w:val="1"/>
          <w:rtl w:val="0"/>
        </w:rPr>
        <w:t xml:space="preserve">prabu</w:t>
      </w:r>
      <w:r w:rsidDel="00000000" w:rsidR="00000000" w:rsidRPr="00000000">
        <w:rPr>
          <w:rtl w:val="0"/>
        </w:rPr>
        <w:t xml:space="preserve"> in two witnesses is a synonym of </w:t>
      </w:r>
      <w:r w:rsidDel="00000000" w:rsidR="00000000" w:rsidRPr="00000000">
        <w:rPr>
          <w:i w:val="1"/>
          <w:rtl w:val="0"/>
        </w:rPr>
        <w:t xml:space="preserve">ratu</w:t>
      </w:r>
      <w:r w:rsidDel="00000000" w:rsidR="00000000" w:rsidRPr="00000000">
        <w:rPr>
          <w:rtl w:val="0"/>
        </w:rPr>
        <w:t xml:space="preserve"> in the witness that supports the lemma. The grammatical constructions are also slightly different (with suffix -</w:t>
      </w:r>
      <w:r w:rsidDel="00000000" w:rsidR="00000000" w:rsidRPr="00000000">
        <w:rPr>
          <w:i w:val="1"/>
          <w:rtl w:val="0"/>
        </w:rPr>
        <w:t xml:space="preserve">niṅ</w:t>
      </w:r>
      <w:r w:rsidDel="00000000" w:rsidR="00000000" w:rsidRPr="00000000">
        <w:rPr>
          <w:rtl w:val="0"/>
        </w:rPr>
        <w:t xml:space="preserve"> before </w:t>
      </w:r>
      <w:r w:rsidDel="00000000" w:rsidR="00000000" w:rsidRPr="00000000">
        <w:rPr>
          <w:i w:val="1"/>
          <w:rtl w:val="0"/>
        </w:rPr>
        <w:t xml:space="preserve">ratu</w:t>
      </w:r>
      <w:r w:rsidDel="00000000" w:rsidR="00000000" w:rsidRPr="00000000">
        <w:rPr>
          <w:rtl w:val="0"/>
        </w:rPr>
        <w:t xml:space="preserve"> in the lemma against free-standing morpheme </w:t>
      </w:r>
      <w:r w:rsidDel="00000000" w:rsidR="00000000" w:rsidRPr="00000000">
        <w:rPr>
          <w:i w:val="1"/>
          <w:rtl w:val="0"/>
        </w:rPr>
        <w:t xml:space="preserve">saṁ</w:t>
      </w:r>
      <w:r w:rsidDel="00000000" w:rsidR="00000000" w:rsidRPr="00000000">
        <w:rPr>
          <w:rtl w:val="0"/>
        </w:rPr>
        <w:t xml:space="preserve"> before </w:t>
      </w:r>
      <w:r w:rsidDel="00000000" w:rsidR="00000000" w:rsidRPr="00000000">
        <w:rPr>
          <w:i w:val="1"/>
          <w:rtl w:val="0"/>
        </w:rPr>
        <w:t xml:space="preserve">prabu</w:t>
      </w:r>
      <w:r w:rsidDel="00000000" w:rsidR="00000000" w:rsidRPr="00000000">
        <w:rPr>
          <w:rtl w:val="0"/>
        </w:rPr>
        <w:t xml:space="preserve"> in the rejected reading), but the editor has here chosen not to encode that type of variation nor even to remark upon it in a &lt;note&gt;, though that would have been possible.</w:t>
      </w:r>
    </w:p>
    <w:p w:rsidR="00000000" w:rsidDel="00000000" w:rsidP="00000000" w:rsidRDefault="00000000" w:rsidRPr="00000000" w14:paraId="0000063C">
      <w:pPr>
        <w:jc w:val="both"/>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3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rPr/>
            </w:pPr>
            <w:r w:rsidDel="00000000" w:rsidR="00000000" w:rsidRPr="00000000">
              <w:rPr>
                <w:sz w:val="18"/>
                <w:szCs w:val="18"/>
                <w:rtl w:val="0"/>
              </w:rPr>
              <w:t xml:space="preserve">dravya</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"hyphenfront"</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niṅ ratu</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#M" </w:t>
            </w:r>
            <w:r w:rsidDel="00000000" w:rsidR="00000000" w:rsidRPr="00000000">
              <w:rPr>
                <w:color w:val="f5844c"/>
                <w:sz w:val="18"/>
                <w:szCs w:val="18"/>
                <w:rtl w:val="0"/>
              </w:rPr>
              <w:t xml:space="preserve">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"lexical"</w:t>
            </w:r>
            <w:r w:rsidDel="00000000" w:rsidR="00000000" w:rsidRPr="00000000">
              <w:rPr>
                <w:color w:val="000096"/>
                <w:sz w:val="18"/>
                <w:szCs w:val="18"/>
                <w:rtl w:val="0"/>
              </w:rPr>
              <w:t xml:space="preserve">&gt;</w:t>
            </w:r>
            <w:r w:rsidDel="00000000" w:rsidR="00000000" w:rsidRPr="00000000">
              <w:rPr>
                <w:sz w:val="18"/>
                <w:szCs w:val="18"/>
                <w:rtl w:val="0"/>
              </w:rPr>
              <w:t xml:space="preserve">saṁ prabu</w:t>
            </w:r>
            <w:r w:rsidDel="00000000" w:rsidR="00000000" w:rsidRPr="00000000">
              <w:rPr>
                <w:color w:val="000096"/>
                <w:sz w:val="18"/>
                <w:szCs w:val="18"/>
                <w:rtl w:val="0"/>
              </w:rPr>
              <w:t xml:space="preserve">&lt;/rdg&gt;&lt;/app&gt;</w:t>
            </w:r>
            <w:r w:rsidDel="00000000" w:rsidR="00000000" w:rsidRPr="00000000">
              <w:rPr>
                <w:sz w:val="18"/>
                <w:szCs w:val="18"/>
                <w:rtl w:val="0"/>
              </w:rPr>
              <w:t xml:space="preserve"> tinuvavakən,</w:t>
            </w:r>
            <w:r w:rsidDel="00000000" w:rsidR="00000000" w:rsidRPr="00000000">
              <w:rPr>
                <w:rtl w:val="0"/>
              </w:rPr>
            </w:r>
          </w:p>
        </w:tc>
      </w:tr>
    </w:tbl>
    <w:p w:rsidR="00000000" w:rsidDel="00000000" w:rsidP="00000000" w:rsidRDefault="00000000" w:rsidRPr="00000000" w14:paraId="0000063F">
      <w:pPr>
        <w:jc w:val="both"/>
        <w:rPr/>
      </w:pPr>
      <w:r w:rsidDel="00000000" w:rsidR="00000000" w:rsidRPr="00000000">
        <w:rPr>
          <w:rtl w:val="0"/>
        </w:rPr>
      </w:r>
    </w:p>
    <w:p w:rsidR="00000000" w:rsidDel="00000000" w:rsidP="00000000" w:rsidRDefault="00000000" w:rsidRPr="00000000" w14:paraId="00000640">
      <w:pPr>
        <w:jc w:val="both"/>
        <w:rPr/>
      </w:pPr>
      <w:r w:rsidDel="00000000" w:rsidR="00000000" w:rsidRPr="00000000">
        <w:rPr>
          <w:rtl w:val="0"/>
        </w:rPr>
        <w:t xml:space="preserve">Contact the project's XML-TEI Data Manager if the proposed values of @cause do not meet your requirements. </w:t>
      </w:r>
    </w:p>
    <w:p w:rsidR="00000000" w:rsidDel="00000000" w:rsidP="00000000" w:rsidRDefault="00000000" w:rsidRPr="00000000" w14:paraId="00000641">
      <w:pPr>
        <w:pStyle w:val="Heading3"/>
        <w:pageBreakBefore w:val="0"/>
        <w:rPr/>
      </w:pPr>
      <w:bookmarkStart w:colFirst="0" w:colLast="0" w:name="_7sv7ehprdxqm" w:id="83"/>
      <w:bookmarkEnd w:id="83"/>
      <w:r w:rsidDel="00000000" w:rsidR="00000000" w:rsidRPr="00000000">
        <w:rPr>
          <w:rtl w:val="0"/>
        </w:rPr>
        <w:t xml:space="preserve">Encoding readings </w:t>
      </w:r>
      <w:r w:rsidDel="00000000" w:rsidR="00000000" w:rsidRPr="00000000">
        <w:rPr>
          <w:i w:val="1"/>
          <w:rtl w:val="0"/>
        </w:rPr>
        <w:t xml:space="preserve">ante</w:t>
      </w:r>
      <w:r w:rsidDel="00000000" w:rsidR="00000000" w:rsidRPr="00000000">
        <w:rPr>
          <w:rtl w:val="0"/>
        </w:rPr>
        <w:t xml:space="preserve"> and </w:t>
      </w:r>
      <w:r w:rsidDel="00000000" w:rsidR="00000000" w:rsidRPr="00000000">
        <w:rPr>
          <w:i w:val="1"/>
          <w:rtl w:val="0"/>
        </w:rPr>
        <w:t xml:space="preserve">post correctionem</w:t>
      </w:r>
      <w:r w:rsidDel="00000000" w:rsidR="00000000" w:rsidRPr="00000000">
        <w:rPr>
          <w:rtl w:val="0"/>
        </w:rPr>
      </w:r>
    </w:p>
    <w:p w:rsidR="00000000" w:rsidDel="00000000" w:rsidP="00000000" w:rsidRDefault="00000000" w:rsidRPr="00000000" w14:paraId="00000642">
      <w:pPr>
        <w:pageBreakBefore w:val="0"/>
        <w:ind w:left="0" w:firstLine="0"/>
        <w:jc w:val="both"/>
        <w:rPr/>
      </w:pPr>
      <w:r w:rsidDel="00000000" w:rsidR="00000000" w:rsidRPr="00000000">
        <w:rPr>
          <w:rtl w:val="0"/>
        </w:rPr>
        <w:t xml:space="preserve">Even after a scribal intervention, it is often possible to determine how a witness read before a scribe intervened to correct it. This is conventionally called the </w:t>
      </w:r>
      <w:r w:rsidDel="00000000" w:rsidR="00000000" w:rsidRPr="00000000">
        <w:rPr>
          <w:i w:val="1"/>
          <w:rtl w:val="0"/>
        </w:rPr>
        <w:t xml:space="preserve">ante correctionem </w:t>
      </w:r>
      <w:r w:rsidDel="00000000" w:rsidR="00000000" w:rsidRPr="00000000">
        <w:rPr>
          <w:rtl w:val="0"/>
        </w:rPr>
        <w:t xml:space="preserve">(</w:t>
      </w:r>
      <w:r w:rsidDel="00000000" w:rsidR="00000000" w:rsidRPr="00000000">
        <w:rPr>
          <w:i w:val="1"/>
          <w:rtl w:val="0"/>
        </w:rPr>
        <w:t xml:space="preserve">ac</w:t>
      </w:r>
      <w:r w:rsidDel="00000000" w:rsidR="00000000" w:rsidRPr="00000000">
        <w:rPr>
          <w:rtl w:val="0"/>
        </w:rPr>
        <w:t xml:space="preserve">) reading, while the result of correction is conventionally labelled </w:t>
      </w:r>
      <w:r w:rsidDel="00000000" w:rsidR="00000000" w:rsidRPr="00000000">
        <w:rPr>
          <w:i w:val="1"/>
          <w:rtl w:val="0"/>
        </w:rPr>
        <w:t xml:space="preserve">post correctionem</w:t>
      </w:r>
      <w:r w:rsidDel="00000000" w:rsidR="00000000" w:rsidRPr="00000000">
        <w:rPr>
          <w:rtl w:val="0"/>
        </w:rPr>
        <w:t xml:space="preserve"> (</w:t>
      </w:r>
      <w:r w:rsidDel="00000000" w:rsidR="00000000" w:rsidRPr="00000000">
        <w:rPr>
          <w:i w:val="1"/>
          <w:rtl w:val="0"/>
        </w:rPr>
        <w:t xml:space="preserve">pc</w:t>
      </w:r>
      <w:r w:rsidDel="00000000" w:rsidR="00000000" w:rsidRPr="00000000">
        <w:rPr>
          <w:rtl w:val="0"/>
        </w:rPr>
        <w:t xml:space="preserve">). There are major advantages to encoding the before/after reading each in its own &lt;rdg&gt;, namely: </w:t>
      </w:r>
    </w:p>
    <w:p w:rsidR="00000000" w:rsidDel="00000000" w:rsidP="00000000" w:rsidRDefault="00000000" w:rsidRPr="00000000" w14:paraId="00000643">
      <w:pPr>
        <w:pageBreakBefore w:val="0"/>
        <w:jc w:val="both"/>
        <w:rPr/>
      </w:pPr>
      <w:r w:rsidDel="00000000" w:rsidR="00000000" w:rsidRPr="00000000">
        <w:rPr>
          <w:rtl w:val="0"/>
        </w:rPr>
      </w:r>
    </w:p>
    <w:p w:rsidR="00000000" w:rsidDel="00000000" w:rsidP="00000000" w:rsidRDefault="00000000" w:rsidRPr="00000000" w14:paraId="00000644">
      <w:pPr>
        <w:pageBreakBefore w:val="0"/>
        <w:numPr>
          <w:ilvl w:val="0"/>
          <w:numId w:val="16"/>
        </w:numPr>
        <w:ind w:left="1440" w:hanging="360"/>
        <w:jc w:val="both"/>
      </w:pPr>
      <w:r w:rsidDel="00000000" w:rsidR="00000000" w:rsidRPr="00000000">
        <w:rPr>
          <w:rtl w:val="0"/>
        </w:rPr>
        <w:t xml:space="preserve">that either one may also be attested in another witness and that it will be consistent with our general approach in recording variant readings to mark agreement between two or more witnesses on a single reading by associating all those witnesses to a single &lt;rdg&gt; through @wit. </w:t>
      </w:r>
    </w:p>
    <w:p w:rsidR="00000000" w:rsidDel="00000000" w:rsidP="00000000" w:rsidRDefault="00000000" w:rsidRPr="00000000" w14:paraId="00000645">
      <w:pPr>
        <w:pageBreakBefore w:val="0"/>
        <w:numPr>
          <w:ilvl w:val="0"/>
          <w:numId w:val="16"/>
        </w:numPr>
        <w:ind w:left="1440" w:hanging="360"/>
        <w:jc w:val="both"/>
      </w:pPr>
      <w:r w:rsidDel="00000000" w:rsidR="00000000" w:rsidRPr="00000000">
        <w:rPr>
          <w:rtl w:val="0"/>
        </w:rPr>
        <w:t xml:space="preserve">that the </w:t>
      </w:r>
      <w:r w:rsidDel="00000000" w:rsidR="00000000" w:rsidRPr="00000000">
        <w:rPr>
          <w:i w:val="1"/>
          <w:rtl w:val="0"/>
        </w:rPr>
        <w:t xml:space="preserve">scribal</w:t>
      </w:r>
      <w:r w:rsidDel="00000000" w:rsidR="00000000" w:rsidRPr="00000000">
        <w:rPr>
          <w:rtl w:val="0"/>
        </w:rPr>
        <w:t xml:space="preserve"> correction may be the result of the intervention of a hand distinct from the hand that was responsible for the initial reading, a fact that could not be represented if you made use of &lt;choice&gt;&lt;sic&gt;...&lt;/sic&gt;&lt;corr&gt;...&lt;/corr&gt;&lt;/choice&gt; as is done for </w:t>
      </w:r>
      <w:r w:rsidDel="00000000" w:rsidR="00000000" w:rsidRPr="00000000">
        <w:rPr>
          <w:i w:val="1"/>
          <w:rtl w:val="0"/>
        </w:rPr>
        <w:t xml:space="preserve">editorial</w:t>
      </w:r>
      <w:r w:rsidDel="00000000" w:rsidR="00000000" w:rsidRPr="00000000">
        <w:rPr>
          <w:rtl w:val="0"/>
        </w:rPr>
        <w:t xml:space="preserve"> interventions in the project’s epigraphic editions.</w:t>
      </w:r>
      <w:r w:rsidDel="00000000" w:rsidR="00000000" w:rsidRPr="00000000">
        <w:rPr>
          <w:rtl w:val="0"/>
        </w:rPr>
      </w:r>
    </w:p>
    <w:p w:rsidR="00000000" w:rsidDel="00000000" w:rsidP="00000000" w:rsidRDefault="00000000" w:rsidRPr="00000000" w14:paraId="00000646">
      <w:pPr>
        <w:pageBreakBefore w:val="0"/>
        <w:rPr/>
      </w:pPr>
      <w:r w:rsidDel="00000000" w:rsidR="00000000" w:rsidRPr="00000000">
        <w:rPr>
          <w:rtl w:val="0"/>
        </w:rPr>
      </w:r>
    </w:p>
    <w:p w:rsidR="00000000" w:rsidDel="00000000" w:rsidP="00000000" w:rsidRDefault="00000000" w:rsidRPr="00000000" w14:paraId="00000647">
      <w:pPr>
        <w:pageBreakBefore w:val="0"/>
        <w:jc w:val="both"/>
        <w:rPr/>
      </w:pPr>
      <w:r w:rsidDel="00000000" w:rsidR="00000000" w:rsidRPr="00000000">
        <w:rPr>
          <w:rtl w:val="0"/>
        </w:rPr>
        <w:t xml:space="preserve">Before we move on to showing how you can apply the labels </w:t>
      </w:r>
      <w:r w:rsidDel="00000000" w:rsidR="00000000" w:rsidRPr="00000000">
        <w:rPr>
          <w:i w:val="1"/>
          <w:rtl w:val="0"/>
        </w:rPr>
        <w:t xml:space="preserve">ac </w:t>
      </w:r>
      <w:r w:rsidDel="00000000" w:rsidR="00000000" w:rsidRPr="00000000">
        <w:rPr>
          <w:rtl w:val="0"/>
        </w:rPr>
        <w:t xml:space="preserve">and </w:t>
      </w:r>
      <w:r w:rsidDel="00000000" w:rsidR="00000000" w:rsidRPr="00000000">
        <w:rPr>
          <w:i w:val="1"/>
          <w:rtl w:val="0"/>
        </w:rPr>
        <w:t xml:space="preserve">pc </w:t>
      </w:r>
      <w:r w:rsidDel="00000000" w:rsidR="00000000" w:rsidRPr="00000000">
        <w:rPr>
          <w:rtl w:val="0"/>
        </w:rPr>
        <w:t xml:space="preserve">to the before and after readings, we must emphasize that we do not see any objection to ignoring </w:t>
      </w:r>
      <w:r w:rsidDel="00000000" w:rsidR="00000000" w:rsidRPr="00000000">
        <w:rPr>
          <w:i w:val="1"/>
          <w:rtl w:val="0"/>
        </w:rPr>
        <w:t xml:space="preserve">ac </w:t>
      </w:r>
      <w:r w:rsidDel="00000000" w:rsidR="00000000" w:rsidRPr="00000000">
        <w:rPr>
          <w:rtl w:val="0"/>
        </w:rPr>
        <w:t xml:space="preserve">readings if they are not found as such in any other witness and if you encode the </w:t>
      </w:r>
      <w:r w:rsidDel="00000000" w:rsidR="00000000" w:rsidRPr="00000000">
        <w:rPr>
          <w:i w:val="1"/>
          <w:rtl w:val="0"/>
        </w:rPr>
        <w:t xml:space="preserve">pc </w:t>
      </w:r>
      <w:r w:rsidDel="00000000" w:rsidR="00000000" w:rsidRPr="00000000">
        <w:rPr>
          <w:rtl w:val="0"/>
        </w:rPr>
        <w:t xml:space="preserve">reading in &lt;lem&gt; — in other words, if you believe the scribe did not see the </w:t>
      </w:r>
      <w:r w:rsidDel="00000000" w:rsidR="00000000" w:rsidRPr="00000000">
        <w:rPr>
          <w:i w:val="1"/>
          <w:rtl w:val="0"/>
        </w:rPr>
        <w:t xml:space="preserve">ac </w:t>
      </w:r>
      <w:r w:rsidDel="00000000" w:rsidR="00000000" w:rsidRPr="00000000">
        <w:rPr>
          <w:rtl w:val="0"/>
        </w:rPr>
        <w:t xml:space="preserve">reading in any manuscript from which he was copying and agree with the correction that he made. Another situation in which you may feel free to ignore the </w:t>
      </w:r>
      <w:r w:rsidDel="00000000" w:rsidR="00000000" w:rsidRPr="00000000">
        <w:rPr>
          <w:i w:val="1"/>
          <w:rtl w:val="0"/>
        </w:rPr>
        <w:t xml:space="preserve">ac</w:t>
      </w:r>
      <w:r w:rsidDel="00000000" w:rsidR="00000000" w:rsidRPr="00000000">
        <w:rPr>
          <w:rtl w:val="0"/>
        </w:rPr>
        <w:t xml:space="preserve"> reading (or ignore that a given &lt;rdg&gt; is </w:t>
      </w:r>
      <w:r w:rsidDel="00000000" w:rsidR="00000000" w:rsidRPr="00000000">
        <w:rPr>
          <w:i w:val="1"/>
          <w:rtl w:val="0"/>
        </w:rPr>
        <w:t xml:space="preserve">pc</w:t>
      </w:r>
      <w:r w:rsidDel="00000000" w:rsidR="00000000" w:rsidRPr="00000000">
        <w:rPr>
          <w:rtl w:val="0"/>
        </w:rPr>
        <w:t xml:space="preserve">) is when it has become irrecoverable in the course of the scribal process of correction.</w:t>
      </w:r>
    </w:p>
    <w:p w:rsidR="00000000" w:rsidDel="00000000" w:rsidP="00000000" w:rsidRDefault="00000000" w:rsidRPr="00000000" w14:paraId="00000648">
      <w:pPr>
        <w:pageBreakBefore w:val="0"/>
        <w:ind w:firstLine="720"/>
        <w:jc w:val="both"/>
        <w:rPr/>
      </w:pPr>
      <w:r w:rsidDel="00000000" w:rsidR="00000000" w:rsidRPr="00000000">
        <w:rPr>
          <w:rtl w:val="0"/>
        </w:rPr>
        <w:t xml:space="preserve">However, there will often be situations where you wish to encode both </w:t>
      </w:r>
      <w:r w:rsidDel="00000000" w:rsidR="00000000" w:rsidRPr="00000000">
        <w:rPr>
          <w:i w:val="1"/>
          <w:rtl w:val="0"/>
        </w:rPr>
        <w:t xml:space="preserve">ac</w:t>
      </w:r>
      <w:r w:rsidDel="00000000" w:rsidR="00000000" w:rsidRPr="00000000">
        <w:rPr>
          <w:rtl w:val="0"/>
        </w:rPr>
        <w:t xml:space="preserve"> and </w:t>
      </w:r>
      <w:r w:rsidDel="00000000" w:rsidR="00000000" w:rsidRPr="00000000">
        <w:rPr>
          <w:i w:val="1"/>
          <w:rtl w:val="0"/>
        </w:rPr>
        <w:t xml:space="preserve">pc</w:t>
      </w:r>
      <w:r w:rsidDel="00000000" w:rsidR="00000000" w:rsidRPr="00000000">
        <w:rPr>
          <w:rtl w:val="0"/>
        </w:rPr>
        <w:t xml:space="preserve"> readings, most especially if it is the former that supports the text you accept in &lt;lem&gt;. If you are aiming at a result that, in print, would resemble the following:</w:t>
      </w:r>
      <w:r w:rsidDel="00000000" w:rsidR="00000000" w:rsidRPr="00000000">
        <w:rPr>
          <w:rtl w:val="0"/>
        </w:rPr>
      </w:r>
    </w:p>
    <w:p w:rsidR="00000000" w:rsidDel="00000000" w:rsidP="00000000" w:rsidRDefault="00000000" w:rsidRPr="00000000" w14:paraId="00000649">
      <w:pPr>
        <w:pageBreakBefore w:val="0"/>
        <w:rPr/>
      </w:pPr>
      <w:r w:rsidDel="00000000" w:rsidR="00000000" w:rsidRPr="00000000">
        <w:rPr>
          <w:rtl w:val="0"/>
        </w:rPr>
      </w:r>
    </w:p>
    <w:p w:rsidR="00000000" w:rsidDel="00000000" w:rsidP="00000000" w:rsidRDefault="00000000" w:rsidRPr="00000000" w14:paraId="0000064A">
      <w:pPr>
        <w:pageBreakBefore w:val="0"/>
        <w:jc w:val="center"/>
        <w:rPr>
          <w:b w:val="1"/>
        </w:rPr>
      </w:pPr>
      <w:r w:rsidDel="00000000" w:rsidR="00000000" w:rsidRPr="00000000">
        <w:rPr>
          <w:color w:val="0000ff"/>
          <w:rtl w:val="0"/>
        </w:rPr>
        <w:t xml:space="preserve">vijayaḥ</w:t>
      </w:r>
      <w:r w:rsidDel="00000000" w:rsidR="00000000" w:rsidRPr="00000000">
        <w:rPr>
          <w:rtl w:val="0"/>
        </w:rPr>
        <w:t xml:space="preserve"> P</w:t>
      </w:r>
      <w:r w:rsidDel="00000000" w:rsidR="00000000" w:rsidRPr="00000000">
        <w:rPr>
          <w:vertAlign w:val="subscript"/>
          <w:rtl w:val="0"/>
        </w:rPr>
        <w:t xml:space="preserve">pc</w:t>
      </w:r>
      <w:r w:rsidDel="00000000" w:rsidR="00000000" w:rsidRPr="00000000">
        <w:rPr>
          <w:rtl w:val="0"/>
        </w:rPr>
        <w:t xml:space="preserve"> Q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0000ff"/>
          <w:rtl w:val="0"/>
        </w:rPr>
        <w:t xml:space="preserve">vajayaḥ</w:t>
      </w:r>
      <w:r w:rsidDel="00000000" w:rsidR="00000000" w:rsidRPr="00000000">
        <w:rPr>
          <w:color w:val="0000ff"/>
          <w:rtl w:val="0"/>
        </w:rPr>
        <w:t xml:space="preserve"> </w:t>
      </w:r>
      <w:r w:rsidDel="00000000" w:rsidR="00000000" w:rsidRPr="00000000">
        <w:rPr>
          <w:rtl w:val="0"/>
        </w:rPr>
        <w:t xml:space="preserve">P</w:t>
      </w:r>
      <w:r w:rsidDel="00000000" w:rsidR="00000000" w:rsidRPr="00000000">
        <w:rPr>
          <w:vertAlign w:val="subscript"/>
          <w:rtl w:val="0"/>
        </w:rPr>
        <w:t xml:space="preserve">ac</w:t>
      </w:r>
      <w:r w:rsidDel="00000000" w:rsidR="00000000" w:rsidRPr="00000000">
        <w:rPr>
          <w:rtl w:val="0"/>
        </w:rPr>
        <w:t xml:space="preserve"> </w:t>
      </w:r>
      <w:r w:rsidDel="00000000" w:rsidR="00000000" w:rsidRPr="00000000">
        <w:rPr>
          <w:color w:val="0000ff"/>
          <w:rtl w:val="0"/>
        </w:rPr>
        <w:t xml:space="preserve">vajayo </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64B">
      <w:pPr>
        <w:pageBreakBefore w:val="0"/>
        <w:jc w:val="center"/>
        <w:rPr/>
      </w:pPr>
      <w:r w:rsidDel="00000000" w:rsidR="00000000" w:rsidRPr="00000000">
        <w:rPr>
          <w:rtl w:val="0"/>
        </w:rPr>
        <w:t xml:space="preserve"> </w:t>
      </w:r>
    </w:p>
    <w:p w:rsidR="00000000" w:rsidDel="00000000" w:rsidP="00000000" w:rsidRDefault="00000000" w:rsidRPr="00000000" w14:paraId="0000064C">
      <w:pPr>
        <w:pageBreakBefore w:val="0"/>
        <w:rPr/>
      </w:pPr>
      <w:r w:rsidDel="00000000" w:rsidR="00000000" w:rsidRPr="00000000">
        <w:rPr>
          <w:rtl w:val="0"/>
        </w:rPr>
        <w:t xml:space="preserve">We recommend you opt for one of the following solutions. </w:t>
      </w:r>
    </w:p>
    <w:p w:rsidR="00000000" w:rsidDel="00000000" w:rsidP="00000000" w:rsidRDefault="00000000" w:rsidRPr="00000000" w14:paraId="0000064D">
      <w:pPr>
        <w:pageBreakBefore w:val="0"/>
        <w:rPr/>
      </w:pPr>
      <w:r w:rsidDel="00000000" w:rsidR="00000000" w:rsidRPr="00000000">
        <w:rPr>
          <w:rtl w:val="0"/>
        </w:rPr>
      </w:r>
    </w:p>
    <w:p w:rsidR="00000000" w:rsidDel="00000000" w:rsidP="00000000" w:rsidRDefault="00000000" w:rsidRPr="00000000" w14:paraId="0000064E">
      <w:pPr>
        <w:pageBreakBefore w:val="0"/>
        <w:numPr>
          <w:ilvl w:val="0"/>
          <w:numId w:val="5"/>
        </w:numPr>
        <w:ind w:left="720" w:hanging="360"/>
      </w:pPr>
      <w:r w:rsidDel="00000000" w:rsidR="00000000" w:rsidRPr="00000000">
        <w:rPr>
          <w:rtl w:val="0"/>
        </w:rPr>
        <w:t xml:space="preserve">Use of the element </w:t>
      </w:r>
      <w:r w:rsidDel="00000000" w:rsidR="00000000" w:rsidRPr="00000000">
        <w:rPr>
          <w:b w:val="1"/>
          <w:rtl w:val="0"/>
        </w:rPr>
        <w:t xml:space="preserve">&lt;witDetail&gt;.</w:t>
      </w:r>
      <w:r w:rsidDel="00000000" w:rsidR="00000000" w:rsidRPr="00000000">
        <w:rPr>
          <w:rtl w:val="0"/>
        </w:rPr>
        <w:t xml:space="preserve"> This device serves for what the TEI Guidelines call a “specialized note”, which can be linked to a reading as well as to one or more witnesses for that reading, or even to a specific hand responsible for a given reading. </w:t>
      </w:r>
      <w:r w:rsidDel="00000000" w:rsidR="00000000" w:rsidRPr="00000000">
        <w:rPr>
          <w:rtl w:val="0"/>
        </w:rPr>
        <w:t xml:space="preserve">The link is inferred from the element’s position, immediately after the element &lt;lem&gt; or &lt;rdg&gt; bearing the attribute @wit for the witness in which a correction has occurred.</w:t>
      </w: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pageBreakBefore w:val="0"/>
              <w:rPr>
                <w:color w:val="000096"/>
                <w:sz w:val="18"/>
                <w:szCs w:val="18"/>
                <w:highlight w:val="white"/>
              </w:rPr>
            </w:pPr>
            <w:r w:rsidDel="00000000" w:rsidR="00000000" w:rsidRPr="00000000">
              <w:rPr>
                <w:color w:val="000096"/>
                <w:sz w:val="18"/>
                <w:szCs w:val="18"/>
                <w:highlight w:val="white"/>
                <w:rtl w:val="0"/>
              </w:rPr>
              <w:t xml:space="preserve">&lt;app&gt;</w:t>
            </w:r>
          </w:p>
          <w:p w:rsidR="00000000" w:rsidDel="00000000" w:rsidP="00000000" w:rsidRDefault="00000000" w:rsidRPr="00000000" w14:paraId="00000652">
            <w:pPr>
              <w:pageBreakBefore w:val="0"/>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&lt;lem</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 #Q"</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vijayaḥ</w:t>
            </w:r>
            <w:r w:rsidDel="00000000" w:rsidR="00000000" w:rsidRPr="00000000">
              <w:rPr>
                <w:color w:val="000096"/>
                <w:sz w:val="18"/>
                <w:szCs w:val="18"/>
                <w:highlight w:val="white"/>
                <w:rtl w:val="0"/>
              </w:rPr>
              <w:t xml:space="preserve">&lt;/lem&gt;</w:t>
            </w:r>
          </w:p>
          <w:p w:rsidR="00000000" w:rsidDel="00000000" w:rsidP="00000000" w:rsidRDefault="00000000" w:rsidRPr="00000000" w14:paraId="00000653">
            <w:pPr>
              <w:pageBreakBefore w:val="0"/>
              <w:rPr>
                <w:color w:val="000096"/>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"pc"</w:t>
            </w:r>
            <w:r w:rsidDel="00000000" w:rsidR="00000000" w:rsidRPr="00000000">
              <w:rPr>
                <w:color w:val="000096"/>
                <w:sz w:val="18"/>
                <w:szCs w:val="18"/>
                <w:highlight w:val="white"/>
                <w:rtl w:val="0"/>
              </w:rPr>
              <w:t xml:space="preserve">/&gt;</w:t>
            </w:r>
          </w:p>
          <w:p w:rsidR="00000000" w:rsidDel="00000000" w:rsidP="00000000" w:rsidRDefault="00000000" w:rsidRPr="00000000" w14:paraId="00000654">
            <w:pPr>
              <w:pageBreakBefore w:val="0"/>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vajayaḥ</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55">
            <w:pPr>
              <w:pageBreakBefore w:val="0"/>
              <w:rPr>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"ac"</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  </w:t>
            </w:r>
          </w:p>
          <w:p w:rsidR="00000000" w:rsidDel="00000000" w:rsidP="00000000" w:rsidRDefault="00000000" w:rsidRPr="00000000" w14:paraId="00000656">
            <w:pPr>
              <w:pageBreakBefore w:val="0"/>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"#R"</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vajayo</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57">
            <w:pPr>
              <w:pageBreakBefore w:val="0"/>
              <w:rPr>
                <w:sz w:val="20"/>
                <w:szCs w:val="20"/>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&lt;/app&gt;</w:t>
            </w:r>
            <w:r w:rsidDel="00000000" w:rsidR="00000000" w:rsidRPr="00000000">
              <w:rPr>
                <w:rtl w:val="0"/>
              </w:rPr>
            </w:r>
          </w:p>
        </w:tc>
      </w:tr>
    </w:tbl>
    <w:p w:rsidR="00000000" w:rsidDel="00000000" w:rsidP="00000000" w:rsidRDefault="00000000" w:rsidRPr="00000000" w14:paraId="00000658">
      <w:pPr>
        <w:pageBreakBefore w:val="0"/>
        <w:rPr/>
      </w:pP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5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rPr>
                <w:color w:val="000096"/>
                <w:sz w:val="18"/>
                <w:szCs w:val="18"/>
                <w:highlight w:val="white"/>
              </w:rPr>
            </w:pPr>
            <w:r w:rsidDel="00000000" w:rsidR="00000000" w:rsidRPr="00000000">
              <w:rPr>
                <w:color w:val="000096"/>
                <w:sz w:val="18"/>
                <w:szCs w:val="18"/>
                <w:highlight w:val="white"/>
                <w:rtl w:val="0"/>
              </w:rPr>
              <w:t xml:space="preserve">&lt;app&gt;</w:t>
            </w:r>
          </w:p>
          <w:p w:rsidR="00000000" w:rsidDel="00000000" w:rsidP="00000000" w:rsidRDefault="00000000" w:rsidRPr="00000000" w14:paraId="0000065B">
            <w:pPr>
              <w:rPr>
                <w:color w:val="000096"/>
                <w:sz w:val="18"/>
                <w:szCs w:val="18"/>
                <w:highlight w:val="white"/>
              </w:rPr>
            </w:pPr>
            <w:r w:rsidDel="00000000" w:rsidR="00000000" w:rsidRPr="00000000">
              <w:rPr>
                <w:sz w:val="18"/>
                <w:szCs w:val="18"/>
                <w:highlight w:val="white"/>
                <w:rtl w:val="0"/>
              </w:rPr>
              <w:tab/>
            </w:r>
            <w:r w:rsidDel="00000000" w:rsidR="00000000" w:rsidRPr="00000000">
              <w:rPr>
                <w:color w:val="000096"/>
                <w:sz w:val="18"/>
                <w:szCs w:val="18"/>
                <w:highlight w:val="white"/>
                <w:rtl w:val="0"/>
              </w:rPr>
              <w:t xml:space="preserve">&lt;lem</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 #Q"</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vijayaḥ</w:t>
            </w:r>
            <w:r w:rsidDel="00000000" w:rsidR="00000000" w:rsidRPr="00000000">
              <w:rPr>
                <w:color w:val="000096"/>
                <w:sz w:val="18"/>
                <w:szCs w:val="18"/>
                <w:highlight w:val="white"/>
                <w:rtl w:val="0"/>
              </w:rPr>
              <w:t xml:space="preserve">&lt;/lem&gt;</w:t>
            </w:r>
          </w:p>
          <w:p w:rsidR="00000000" w:rsidDel="00000000" w:rsidP="00000000" w:rsidRDefault="00000000" w:rsidRPr="00000000" w14:paraId="0000065C">
            <w:pPr>
              <w:rPr>
                <w:color w:val="000096"/>
                <w:sz w:val="18"/>
                <w:szCs w:val="18"/>
                <w:highlight w:val="white"/>
              </w:rPr>
            </w:pPr>
            <w:r w:rsidDel="00000000" w:rsidR="00000000" w:rsidRPr="00000000">
              <w:rPr>
                <w:sz w:val="18"/>
                <w:szCs w:val="18"/>
                <w:highlight w:val="white"/>
                <w:rtl w:val="0"/>
              </w:rPr>
              <w:t xml:space="preserve">      </w:t>
              <w:tab/>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"pc"</w:t>
            </w:r>
            <w:r w:rsidDel="00000000" w:rsidR="00000000" w:rsidRPr="00000000">
              <w:rPr>
                <w:color w:val="000096"/>
                <w:sz w:val="18"/>
                <w:szCs w:val="18"/>
                <w:highlight w:val="white"/>
                <w:rtl w:val="0"/>
              </w:rPr>
              <w:t xml:space="preserve">/&gt;</w:t>
            </w:r>
          </w:p>
          <w:p w:rsidR="00000000" w:rsidDel="00000000" w:rsidP="00000000" w:rsidRDefault="00000000" w:rsidRPr="00000000" w14:paraId="0000065D">
            <w:pPr>
              <w:rPr>
                <w:color w:val="000096"/>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w:t>
            </w:r>
            <w:r w:rsidDel="00000000" w:rsidR="00000000" w:rsidRPr="00000000">
              <w:rPr>
                <w:color w:val="000096"/>
                <w:sz w:val="18"/>
                <w:szCs w:val="18"/>
                <w:highlight w:val="white"/>
                <w:rtl w:val="0"/>
              </w:rPr>
              <w:t xml:space="preserve">&lt;subst&gt;&lt;del&gt;</w:t>
            </w:r>
            <w:r w:rsidDel="00000000" w:rsidR="00000000" w:rsidRPr="00000000">
              <w:rPr>
                <w:sz w:val="18"/>
                <w:szCs w:val="18"/>
                <w:highlight w:val="white"/>
                <w:rtl w:val="0"/>
              </w:rPr>
              <w:t xml:space="preserve">a</w:t>
            </w:r>
            <w:r w:rsidDel="00000000" w:rsidR="00000000" w:rsidRPr="00000000">
              <w:rPr>
                <w:color w:val="000096"/>
                <w:sz w:val="18"/>
                <w:szCs w:val="18"/>
                <w:highlight w:val="white"/>
                <w:rtl w:val="0"/>
              </w:rPr>
              <w:t xml:space="preserve">&lt;/del&gt;&lt;add&gt;</w:t>
            </w:r>
            <w:r w:rsidDel="00000000" w:rsidR="00000000" w:rsidRPr="00000000">
              <w:rPr>
                <w:sz w:val="18"/>
                <w:szCs w:val="18"/>
                <w:highlight w:val="white"/>
                <w:rtl w:val="0"/>
              </w:rPr>
              <w:t xml:space="preserve">i</w:t>
            </w:r>
            <w:r w:rsidDel="00000000" w:rsidR="00000000" w:rsidRPr="00000000">
              <w:rPr>
                <w:color w:val="000096"/>
                <w:sz w:val="18"/>
                <w:szCs w:val="18"/>
                <w:highlight w:val="white"/>
                <w:rtl w:val="0"/>
              </w:rPr>
              <w:t xml:space="preserve">&lt;/add&gt;&lt;/subst&gt;</w:t>
            </w:r>
            <w:r w:rsidDel="00000000" w:rsidR="00000000" w:rsidRPr="00000000">
              <w:rPr>
                <w:sz w:val="18"/>
                <w:szCs w:val="18"/>
                <w:highlight w:val="white"/>
                <w:rtl w:val="0"/>
              </w:rPr>
              <w:t xml:space="preserve">jayaḥ</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5E">
            <w:pPr>
              <w:rPr>
                <w:color w:val="000096"/>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"#R"</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vajayo</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5F">
            <w:pPr>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&lt;/app&gt;</w:t>
            </w:r>
            <w:r w:rsidDel="00000000" w:rsidR="00000000" w:rsidRPr="00000000">
              <w:rPr>
                <w:rtl w:val="0"/>
              </w:rPr>
            </w:r>
          </w:p>
        </w:tc>
      </w:tr>
    </w:tbl>
    <w:p w:rsidR="00000000" w:rsidDel="00000000" w:rsidP="00000000" w:rsidRDefault="00000000" w:rsidRPr="00000000" w14:paraId="00000660">
      <w:pPr>
        <w:pageBreakBefore w:val="0"/>
        <w:rPr/>
      </w:pPr>
      <w:r w:rsidDel="00000000" w:rsidR="00000000" w:rsidRPr="00000000">
        <w:rPr>
          <w:rtl w:val="0"/>
        </w:rPr>
      </w:r>
    </w:p>
    <w:p w:rsidR="00000000" w:rsidDel="00000000" w:rsidP="00000000" w:rsidRDefault="00000000" w:rsidRPr="00000000" w14:paraId="00000661">
      <w:pPr>
        <w:pageBreakBefore w:val="0"/>
        <w:rPr/>
      </w:pPr>
      <w:r w:rsidDel="00000000" w:rsidR="00000000" w:rsidRPr="00000000">
        <w:rPr>
          <w:rtl w:val="0"/>
        </w:rPr>
        <w:t xml:space="preserve">The following examples concern a scenario where the correction was applied by a second hand:</w:t>
      </w:r>
    </w:p>
    <w:p w:rsidR="00000000" w:rsidDel="00000000" w:rsidP="00000000" w:rsidRDefault="00000000" w:rsidRPr="00000000" w14:paraId="00000662">
      <w:pPr>
        <w:pageBreakBefore w:val="0"/>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pageBreakBefore w:val="0"/>
              <w:rPr>
                <w:color w:val="000096"/>
                <w:sz w:val="18"/>
                <w:szCs w:val="18"/>
                <w:highlight w:val="white"/>
              </w:rPr>
            </w:pPr>
            <w:r w:rsidDel="00000000" w:rsidR="00000000" w:rsidRPr="00000000">
              <w:rPr>
                <w:color w:val="000096"/>
                <w:sz w:val="18"/>
                <w:szCs w:val="18"/>
                <w:highlight w:val="white"/>
                <w:rtl w:val="0"/>
              </w:rPr>
              <w:t xml:space="preserve">&lt;app&gt;</w:t>
            </w:r>
          </w:p>
          <w:p w:rsidR="00000000" w:rsidDel="00000000" w:rsidP="00000000" w:rsidRDefault="00000000" w:rsidRPr="00000000" w14:paraId="00000665">
            <w:pPr>
              <w:pageBreakBefore w:val="0"/>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&lt;lem</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 #Q"</w:t>
            </w:r>
            <w:r w:rsidDel="00000000" w:rsidR="00000000" w:rsidRPr="00000000">
              <w:rPr>
                <w:color w:val="f5844c"/>
                <w:sz w:val="18"/>
                <w:szCs w:val="18"/>
                <w:highlight w:val="white"/>
                <w:rtl w:val="0"/>
              </w:rPr>
              <w:t xml:space="preserve"> hand</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"#P_H2"</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vijayaḥ</w:t>
            </w:r>
            <w:r w:rsidDel="00000000" w:rsidR="00000000" w:rsidRPr="00000000">
              <w:rPr>
                <w:color w:val="000096"/>
                <w:sz w:val="18"/>
                <w:szCs w:val="18"/>
                <w:highlight w:val="white"/>
                <w:rtl w:val="0"/>
              </w:rPr>
              <w:t xml:space="preserve">&lt;/lem&gt;</w:t>
            </w:r>
          </w:p>
          <w:p w:rsidR="00000000" w:rsidDel="00000000" w:rsidP="00000000" w:rsidRDefault="00000000" w:rsidRPr="00000000" w14:paraId="00000666">
            <w:pPr>
              <w:pageBreakBefore w:val="0"/>
              <w:rPr>
                <w:color w:val="000096"/>
                <w:sz w:val="18"/>
                <w:szCs w:val="18"/>
                <w:highlight w:val="white"/>
              </w:rPr>
            </w:pPr>
            <w:r w:rsidDel="00000000" w:rsidR="00000000" w:rsidRPr="00000000">
              <w:rPr>
                <w:sz w:val="18"/>
                <w:szCs w:val="18"/>
                <w:highlight w:val="white"/>
                <w:rtl w:val="0"/>
              </w:rPr>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"pc"</w:t>
            </w:r>
            <w:r w:rsidDel="00000000" w:rsidR="00000000" w:rsidRPr="00000000">
              <w:rPr>
                <w:color w:val="000096"/>
                <w:sz w:val="18"/>
                <w:szCs w:val="18"/>
                <w:highlight w:val="white"/>
                <w:rtl w:val="0"/>
              </w:rPr>
              <w:t xml:space="preserve">/&gt;</w:t>
            </w:r>
          </w:p>
          <w:p w:rsidR="00000000" w:rsidDel="00000000" w:rsidP="00000000" w:rsidRDefault="00000000" w:rsidRPr="00000000" w14:paraId="00000667">
            <w:pPr>
              <w:pageBreakBefore w:val="0"/>
              <w:rPr>
                <w:color w:val="000096"/>
                <w:sz w:val="18"/>
                <w:szCs w:val="18"/>
                <w:highlight w:val="white"/>
              </w:rPr>
            </w:pPr>
            <w:r w:rsidDel="00000000" w:rsidR="00000000" w:rsidRPr="00000000">
              <w:rPr>
                <w:sz w:val="18"/>
                <w:szCs w:val="18"/>
                <w:highlight w:val="white"/>
                <w:rtl w:val="0"/>
              </w:rPr>
              <w:tab/>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hand</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"#P_H1"</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vajayaḥ</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68">
            <w:pPr>
              <w:pageBreakBefore w:val="0"/>
              <w:rPr>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"ac"</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  </w:t>
            </w:r>
          </w:p>
          <w:p w:rsidR="00000000" w:rsidDel="00000000" w:rsidP="00000000" w:rsidRDefault="00000000" w:rsidRPr="00000000" w14:paraId="00000669">
            <w:pPr>
              <w:pageBreakBefore w:val="0"/>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"#R"</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vajayo</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6A">
            <w:pPr>
              <w:pageBreakBefore w:val="0"/>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&lt;/app&gt;</w:t>
            </w:r>
            <w:r w:rsidDel="00000000" w:rsidR="00000000" w:rsidRPr="00000000">
              <w:rPr>
                <w:rtl w:val="0"/>
              </w:rPr>
            </w:r>
          </w:p>
        </w:tc>
      </w:tr>
    </w:tbl>
    <w:p w:rsidR="00000000" w:rsidDel="00000000" w:rsidP="00000000" w:rsidRDefault="00000000" w:rsidRPr="00000000" w14:paraId="0000066B">
      <w:pPr>
        <w:pageBreakBefore w:val="0"/>
        <w:rPr/>
      </w:pP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6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&lt;app&gt;</w:t>
            </w:r>
          </w:p>
          <w:p w:rsidR="00000000" w:rsidDel="00000000" w:rsidP="00000000" w:rsidRDefault="00000000" w:rsidRPr="00000000" w14:paraId="0000066E">
            <w:pPr>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&lt;lem</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 #Q"</w:t>
            </w:r>
            <w:r w:rsidDel="00000000" w:rsidR="00000000" w:rsidRPr="00000000">
              <w:rPr>
                <w:color w:val="f5844c"/>
                <w:sz w:val="18"/>
                <w:szCs w:val="18"/>
                <w:highlight w:val="white"/>
                <w:rtl w:val="0"/>
              </w:rPr>
              <w:t xml:space="preserve"> hand</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"#P_H2"</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vijayaḥ</w:t>
            </w:r>
            <w:r w:rsidDel="00000000" w:rsidR="00000000" w:rsidRPr="00000000">
              <w:rPr>
                <w:color w:val="000096"/>
                <w:sz w:val="18"/>
                <w:szCs w:val="18"/>
                <w:highlight w:val="white"/>
                <w:rtl w:val="0"/>
              </w:rPr>
              <w:t xml:space="preserve">&lt;/lem&gt;</w:t>
            </w:r>
          </w:p>
          <w:p w:rsidR="00000000" w:rsidDel="00000000" w:rsidP="00000000" w:rsidRDefault="00000000" w:rsidRPr="00000000" w14:paraId="0000066F">
            <w:pPr>
              <w:rPr>
                <w:color w:val="000096"/>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"pc"</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The second hand has added the i-vowel marker.</w:t>
            </w:r>
            <w:r w:rsidDel="00000000" w:rsidR="00000000" w:rsidRPr="00000000">
              <w:rPr>
                <w:color w:val="000096"/>
                <w:sz w:val="18"/>
                <w:szCs w:val="18"/>
                <w:highlight w:val="white"/>
                <w:rtl w:val="0"/>
              </w:rPr>
              <w:t xml:space="preserve">&lt;/witDetail&gt;</w:t>
            </w:r>
          </w:p>
          <w:p w:rsidR="00000000" w:rsidDel="00000000" w:rsidP="00000000" w:rsidRDefault="00000000" w:rsidRPr="00000000" w14:paraId="00000670">
            <w:pPr>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hand</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"#P_H1"</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vajayaḥ</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71">
            <w:pPr>
              <w:rPr>
                <w:sz w:val="18"/>
                <w:szCs w:val="18"/>
                <w:highlight w:val="white"/>
              </w:rPr>
            </w:pPr>
            <w:r w:rsidDel="00000000" w:rsidR="00000000" w:rsidRPr="00000000">
              <w:rPr>
                <w:sz w:val="18"/>
                <w:szCs w:val="18"/>
                <w:highlight w:val="white"/>
                <w:rtl w:val="0"/>
              </w:rPr>
              <w:t xml:space="preserve">      </w:t>
              <w:tab/>
            </w:r>
            <w:r w:rsidDel="00000000" w:rsidR="00000000" w:rsidRPr="00000000">
              <w:rPr>
                <w:color w:val="000096"/>
                <w:sz w:val="18"/>
                <w:szCs w:val="18"/>
                <w:highlight w:val="white"/>
                <w:rtl w:val="0"/>
              </w:rPr>
              <w:t xml:space="preserve">&lt;witDetail</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"#P"</w:t>
            </w:r>
            <w:r w:rsidDel="00000000" w:rsidR="00000000" w:rsidRPr="00000000">
              <w:rPr>
                <w:color w:val="f5844c"/>
                <w:sz w:val="18"/>
                <w:szCs w:val="18"/>
                <w:highlight w:val="white"/>
                <w:rtl w:val="0"/>
              </w:rPr>
              <w:t xml:space="preserve"> type</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"ac"</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  </w:t>
            </w:r>
          </w:p>
          <w:p w:rsidR="00000000" w:rsidDel="00000000" w:rsidP="00000000" w:rsidRDefault="00000000" w:rsidRPr="00000000" w14:paraId="00000672">
            <w:pPr>
              <w:rPr>
                <w:color w:val="000096"/>
                <w:sz w:val="18"/>
                <w:szCs w:val="18"/>
                <w:highlight w:val="white"/>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&lt;rdg</w:t>
            </w:r>
            <w:r w:rsidDel="00000000" w:rsidR="00000000" w:rsidRPr="00000000">
              <w:rPr>
                <w:color w:val="f5844c"/>
                <w:sz w:val="18"/>
                <w:szCs w:val="18"/>
                <w:highlight w:val="white"/>
                <w:rtl w:val="0"/>
              </w:rPr>
              <w:t xml:space="preserve"> wit</w:t>
            </w:r>
            <w:r w:rsidDel="00000000" w:rsidR="00000000" w:rsidRPr="00000000">
              <w:rPr>
                <w:color w:val="ff8040"/>
                <w:sz w:val="18"/>
                <w:szCs w:val="18"/>
                <w:highlight w:val="white"/>
                <w:rtl w:val="0"/>
              </w:rPr>
              <w:t xml:space="preserve">=</w:t>
            </w:r>
            <w:r w:rsidDel="00000000" w:rsidR="00000000" w:rsidRPr="00000000">
              <w:rPr>
                <w:color w:val="993300"/>
                <w:sz w:val="18"/>
                <w:szCs w:val="18"/>
                <w:highlight w:val="white"/>
                <w:rtl w:val="0"/>
              </w:rPr>
              <w:t xml:space="preserve">"#R"</w:t>
            </w:r>
            <w:r w:rsidDel="00000000" w:rsidR="00000000" w:rsidRPr="00000000">
              <w:rPr>
                <w:color w:val="000096"/>
                <w:sz w:val="18"/>
                <w:szCs w:val="18"/>
                <w:highlight w:val="white"/>
                <w:rtl w:val="0"/>
              </w:rPr>
              <w:t xml:space="preserve">&gt;</w:t>
            </w:r>
            <w:r w:rsidDel="00000000" w:rsidR="00000000" w:rsidRPr="00000000">
              <w:rPr>
                <w:sz w:val="18"/>
                <w:szCs w:val="18"/>
                <w:highlight w:val="white"/>
                <w:rtl w:val="0"/>
              </w:rPr>
              <w:t xml:space="preserve">vajayo</w:t>
            </w:r>
            <w:r w:rsidDel="00000000" w:rsidR="00000000" w:rsidRPr="00000000">
              <w:rPr>
                <w:color w:val="000096"/>
                <w:sz w:val="18"/>
                <w:szCs w:val="18"/>
                <w:highlight w:val="white"/>
                <w:rtl w:val="0"/>
              </w:rPr>
              <w:t xml:space="preserve">&lt;/rdg&gt;</w:t>
            </w:r>
          </w:p>
          <w:p w:rsidR="00000000" w:rsidDel="00000000" w:rsidP="00000000" w:rsidRDefault="00000000" w:rsidRPr="00000000" w14:paraId="00000673">
            <w:pPr>
              <w:rPr/>
            </w:pPr>
            <w:r w:rsidDel="00000000" w:rsidR="00000000" w:rsidRPr="00000000">
              <w:rPr>
                <w:sz w:val="18"/>
                <w:szCs w:val="18"/>
                <w:highlight w:val="white"/>
                <w:rtl w:val="0"/>
              </w:rPr>
              <w:t xml:space="preserve"> </w:t>
            </w:r>
            <w:r w:rsidDel="00000000" w:rsidR="00000000" w:rsidRPr="00000000">
              <w:rPr>
                <w:color w:val="000096"/>
                <w:sz w:val="18"/>
                <w:szCs w:val="18"/>
                <w:highlight w:val="white"/>
                <w:rtl w:val="0"/>
              </w:rPr>
              <w:t xml:space="preserve">&lt;/app&gt;</w:t>
            </w:r>
            <w:r w:rsidDel="00000000" w:rsidR="00000000" w:rsidRPr="00000000">
              <w:rPr>
                <w:rtl w:val="0"/>
              </w:rPr>
            </w:r>
          </w:p>
        </w:tc>
      </w:tr>
    </w:tbl>
    <w:p w:rsidR="00000000" w:rsidDel="00000000" w:rsidP="00000000" w:rsidRDefault="00000000" w:rsidRPr="00000000" w14:paraId="00000674">
      <w:pPr>
        <w:pageBreakBefore w:val="0"/>
        <w:rPr/>
      </w:pPr>
      <w:r w:rsidDel="00000000" w:rsidR="00000000" w:rsidRPr="00000000">
        <w:rPr>
          <w:rtl w:val="0"/>
        </w:rPr>
      </w:r>
    </w:p>
    <w:p w:rsidR="00000000" w:rsidDel="00000000" w:rsidP="00000000" w:rsidRDefault="00000000" w:rsidRPr="00000000" w14:paraId="00000675">
      <w:pPr>
        <w:pageBreakBefore w:val="0"/>
        <w:rPr/>
      </w:pPr>
      <w:r w:rsidDel="00000000" w:rsidR="00000000" w:rsidRPr="00000000">
        <w:rPr>
          <w:rtl w:val="0"/>
        </w:rPr>
        <w:t xml:space="preserve">The display could be something like this, with labels sm and pm meaning </w:t>
      </w:r>
      <w:r w:rsidDel="00000000" w:rsidR="00000000" w:rsidRPr="00000000">
        <w:rPr>
          <w:i w:val="1"/>
          <w:rtl w:val="0"/>
        </w:rPr>
        <w:t xml:space="preserve">secunda manus</w:t>
      </w:r>
      <w:r w:rsidDel="00000000" w:rsidR="00000000" w:rsidRPr="00000000">
        <w:rPr>
          <w:rtl w:val="0"/>
        </w:rPr>
        <w:t xml:space="preserve"> and </w:t>
      </w:r>
      <w:r w:rsidDel="00000000" w:rsidR="00000000" w:rsidRPr="00000000">
        <w:rPr>
          <w:i w:val="1"/>
          <w:rtl w:val="0"/>
        </w:rPr>
        <w:t xml:space="preserve">prima manus</w:t>
      </w:r>
      <w:r w:rsidDel="00000000" w:rsidR="00000000" w:rsidRPr="00000000">
        <w:rPr>
          <w:rtl w:val="0"/>
        </w:rPr>
        <w:t xml:space="preserve">:</w:t>
      </w:r>
    </w:p>
    <w:p w:rsidR="00000000" w:rsidDel="00000000" w:rsidP="00000000" w:rsidRDefault="00000000" w:rsidRPr="00000000" w14:paraId="00000676">
      <w:pPr>
        <w:pageBreakBefore w:val="0"/>
        <w:rPr/>
      </w:pPr>
      <w:r w:rsidDel="00000000" w:rsidR="00000000" w:rsidRPr="00000000">
        <w:rPr>
          <w:rtl w:val="0"/>
        </w:rPr>
      </w:r>
    </w:p>
    <w:p w:rsidR="00000000" w:rsidDel="00000000" w:rsidP="00000000" w:rsidRDefault="00000000" w:rsidRPr="00000000" w14:paraId="00000677">
      <w:pPr>
        <w:pageBreakBefore w:val="0"/>
        <w:ind w:firstLine="720"/>
        <w:rPr>
          <w:b w:val="1"/>
        </w:rPr>
      </w:pPr>
      <w:r w:rsidDel="00000000" w:rsidR="00000000" w:rsidRPr="00000000">
        <w:rPr>
          <w:color w:val="0000ff"/>
          <w:rtl w:val="0"/>
        </w:rPr>
        <w:t xml:space="preserve">vijayaḥ</w:t>
      </w:r>
      <w:r w:rsidDel="00000000" w:rsidR="00000000" w:rsidRPr="00000000">
        <w:rPr>
          <w:rtl w:val="0"/>
        </w:rPr>
        <w:t xml:space="preserve"> </w:t>
      </w:r>
      <w:r w:rsidDel="00000000" w:rsidR="00000000" w:rsidRPr="00000000">
        <w:rPr>
          <w:b w:val="1"/>
          <w:rtl w:val="0"/>
        </w:rPr>
        <w:t xml:space="preserve">P</w:t>
      </w:r>
      <w:r w:rsidDel="00000000" w:rsidR="00000000" w:rsidRPr="00000000">
        <w:rPr>
          <w:vertAlign w:val="subscript"/>
          <w:rtl w:val="0"/>
        </w:rPr>
        <w:t xml:space="preserve">pc-sm</w:t>
      </w:r>
      <w:r w:rsidDel="00000000" w:rsidR="00000000" w:rsidRPr="00000000">
        <w:rPr>
          <w:rtl w:val="0"/>
        </w:rPr>
        <w:t xml:space="preserve"> </w:t>
      </w: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0000ff"/>
          <w:rtl w:val="0"/>
        </w:rPr>
        <w:t xml:space="preserve">vajayaḥ</w:t>
      </w:r>
      <w:r w:rsidDel="00000000" w:rsidR="00000000" w:rsidRPr="00000000">
        <w:rPr>
          <w:rtl w:val="0"/>
        </w:rPr>
        <w:t xml:space="preserve"> </w:t>
      </w:r>
      <w:r w:rsidDel="00000000" w:rsidR="00000000" w:rsidRPr="00000000">
        <w:rPr>
          <w:b w:val="1"/>
          <w:rtl w:val="0"/>
        </w:rPr>
        <w:t xml:space="preserve">P</w:t>
      </w:r>
      <w:r w:rsidDel="00000000" w:rsidR="00000000" w:rsidRPr="00000000">
        <w:rPr>
          <w:vertAlign w:val="subscript"/>
          <w:rtl w:val="0"/>
        </w:rPr>
        <w:t xml:space="preserve">ac-pm</w:t>
      </w:r>
      <w:r w:rsidDel="00000000" w:rsidR="00000000" w:rsidRPr="00000000">
        <w:rPr>
          <w:rtl w:val="0"/>
        </w:rPr>
        <w:t xml:space="preserve"> </w:t>
      </w:r>
      <w:r w:rsidDel="00000000" w:rsidR="00000000" w:rsidRPr="00000000">
        <w:rPr>
          <w:color w:val="0000ff"/>
          <w:rtl w:val="0"/>
        </w:rPr>
        <w:t xml:space="preserve">vajayo</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rtl w:val="0"/>
        </w:rPr>
      </w:r>
    </w:p>
    <w:p w:rsidR="00000000" w:rsidDel="00000000" w:rsidP="00000000" w:rsidRDefault="00000000" w:rsidRPr="00000000" w14:paraId="00000679">
      <w:pPr>
        <w:pageBreakBefore w:val="0"/>
        <w:numPr>
          <w:ilvl w:val="0"/>
          <w:numId w:val="5"/>
        </w:numPr>
        <w:ind w:left="720" w:hanging="360"/>
        <w:jc w:val="both"/>
      </w:pPr>
      <w:r w:rsidDel="00000000" w:rsidR="00000000" w:rsidRPr="00000000">
        <w:rPr>
          <w:rtl w:val="0"/>
        </w:rPr>
        <w:t xml:space="preserve">Use of the attribute </w:t>
      </w:r>
      <w:commentRangeStart w:id="34"/>
      <w:commentRangeStart w:id="35"/>
      <w:commentRangeStart w:id="36"/>
      <w:commentRangeStart w:id="37"/>
      <w:r w:rsidDel="00000000" w:rsidR="00000000" w:rsidRPr="00000000">
        <w:rPr>
          <w:b w:val="1"/>
          <w:rtl w:val="0"/>
        </w:rPr>
        <w:t xml:space="preserve">@varSeq.</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Within &lt;app&gt; you are allowed to treat each state of the text as a distinct reading; therefore, to indicate the various stages of the representation of the text in a witness, such as </w:t>
      </w:r>
      <w:r w:rsidDel="00000000" w:rsidR="00000000" w:rsidRPr="00000000">
        <w:rPr>
          <w:i w:val="1"/>
          <w:rtl w:val="0"/>
        </w:rPr>
        <w:t xml:space="preserve">ante </w:t>
      </w:r>
      <w:r w:rsidDel="00000000" w:rsidR="00000000" w:rsidRPr="00000000">
        <w:rPr>
          <w:rtl w:val="0"/>
        </w:rPr>
        <w:t xml:space="preserve">and </w:t>
      </w:r>
      <w:r w:rsidDel="00000000" w:rsidR="00000000" w:rsidRPr="00000000">
        <w:rPr>
          <w:i w:val="1"/>
          <w:rtl w:val="0"/>
        </w:rPr>
        <w:t xml:space="preserve">post correctionem</w:t>
      </w:r>
      <w:r w:rsidDel="00000000" w:rsidR="00000000" w:rsidRPr="00000000">
        <w:rPr>
          <w:rtl w:val="0"/>
        </w:rPr>
        <w:t xml:space="preserve"> readings, the &lt;rdg&gt; can be given the attribute @varSeq, attributing a sequence to the various changes in your witness. The following two examples would yield the same displays as the encodings just described with &lt;witDetail&gt;.</w:t>
      </w:r>
    </w:p>
    <w:p w:rsidR="00000000" w:rsidDel="00000000" w:rsidP="00000000" w:rsidRDefault="00000000" w:rsidRPr="00000000" w14:paraId="0000067A">
      <w:pPr>
        <w:pageBreakBefore w:val="0"/>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7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67D">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"#Q"</w:t>
            </w:r>
            <w:r w:rsidDel="00000000" w:rsidR="00000000" w:rsidRPr="00000000">
              <w:rPr>
                <w:color w:val="000096"/>
                <w:sz w:val="18"/>
                <w:szCs w:val="18"/>
                <w:rtl w:val="0"/>
              </w:rPr>
              <w:t xml:space="preserve">&gt;</w:t>
            </w:r>
            <w:r w:rsidDel="00000000" w:rsidR="00000000" w:rsidRPr="00000000">
              <w:rPr>
                <w:sz w:val="18"/>
                <w:szCs w:val="18"/>
                <w:rtl w:val="0"/>
              </w:rPr>
              <w:t xml:space="preserve">vijayaḥ</w:t>
            </w:r>
            <w:r w:rsidDel="00000000" w:rsidR="00000000" w:rsidRPr="00000000">
              <w:rPr>
                <w:color w:val="000096"/>
                <w:sz w:val="18"/>
                <w:szCs w:val="18"/>
                <w:rtl w:val="0"/>
              </w:rPr>
              <w:t xml:space="preserve">&lt;/lem&gt;</w:t>
            </w:r>
          </w:p>
          <w:p w:rsidR="00000000" w:rsidDel="00000000" w:rsidP="00000000" w:rsidRDefault="00000000" w:rsidRPr="00000000" w14:paraId="0000067E">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&gt;&lt;del&gt;</w:t>
            </w:r>
            <w:r w:rsidDel="00000000" w:rsidR="00000000" w:rsidRPr="00000000">
              <w:rPr>
                <w:sz w:val="18"/>
                <w:szCs w:val="18"/>
                <w:rtl w:val="0"/>
              </w:rPr>
              <w:t xml:space="preserve">va</w:t>
            </w:r>
            <w:r w:rsidDel="00000000" w:rsidR="00000000" w:rsidRPr="00000000">
              <w:rPr>
                <w:color w:val="000096"/>
                <w:sz w:val="18"/>
                <w:szCs w:val="18"/>
                <w:rtl w:val="0"/>
              </w:rPr>
              <w:t xml:space="preserve">&lt;/del&gt;</w:t>
            </w:r>
            <w:r w:rsidDel="00000000" w:rsidR="00000000" w:rsidRPr="00000000">
              <w:rPr>
                <w:sz w:val="18"/>
                <w:szCs w:val="18"/>
                <w:rtl w:val="0"/>
              </w:rPr>
              <w:t xml:space="preserve">jayaḥ</w:t>
            </w:r>
            <w:r w:rsidDel="00000000" w:rsidR="00000000" w:rsidRPr="00000000">
              <w:rPr>
                <w:color w:val="000096"/>
                <w:sz w:val="18"/>
                <w:szCs w:val="18"/>
                <w:rtl w:val="0"/>
              </w:rPr>
              <w:t xml:space="preserve">&lt;/rdg&gt;</w:t>
            </w:r>
          </w:p>
          <w:p w:rsidR="00000000" w:rsidDel="00000000" w:rsidP="00000000" w:rsidRDefault="00000000" w:rsidRPr="00000000" w14:paraId="0000067F">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000096"/>
                <w:sz w:val="18"/>
                <w:szCs w:val="18"/>
                <w:rtl w:val="0"/>
              </w:rPr>
              <w:t xml:space="preserve">&gt;&lt;add&gt;</w:t>
            </w:r>
            <w:r w:rsidDel="00000000" w:rsidR="00000000" w:rsidRPr="00000000">
              <w:rPr>
                <w:sz w:val="18"/>
                <w:szCs w:val="18"/>
                <w:rtl w:val="0"/>
              </w:rPr>
              <w:t xml:space="preserve">vi</w:t>
            </w:r>
            <w:r w:rsidDel="00000000" w:rsidR="00000000" w:rsidRPr="00000000">
              <w:rPr>
                <w:color w:val="000096"/>
                <w:sz w:val="18"/>
                <w:szCs w:val="18"/>
                <w:rtl w:val="0"/>
              </w:rPr>
              <w:t xml:space="preserve">&lt;/add&gt;</w:t>
            </w:r>
            <w:r w:rsidDel="00000000" w:rsidR="00000000" w:rsidRPr="00000000">
              <w:rPr>
                <w:sz w:val="18"/>
                <w:szCs w:val="18"/>
                <w:rtl w:val="0"/>
              </w:rPr>
              <w:t xml:space="preserve">jayaḥ</w:t>
            </w:r>
            <w:r w:rsidDel="00000000" w:rsidR="00000000" w:rsidRPr="00000000">
              <w:rPr>
                <w:color w:val="000096"/>
                <w:sz w:val="18"/>
                <w:szCs w:val="18"/>
                <w:rtl w:val="0"/>
              </w:rPr>
              <w:t xml:space="preserve">&lt;/rdg&gt;</w:t>
            </w:r>
          </w:p>
          <w:p w:rsidR="00000000" w:rsidDel="00000000" w:rsidP="00000000" w:rsidRDefault="00000000" w:rsidRPr="00000000" w14:paraId="00000680">
            <w:pPr>
              <w:pageBreakBefore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w:t>
            </w:r>
            <w:r w:rsidDel="00000000" w:rsidR="00000000" w:rsidRPr="00000000">
              <w:rPr>
                <w:color w:val="000096"/>
                <w:sz w:val="18"/>
                <w:szCs w:val="18"/>
                <w:rtl w:val="0"/>
              </w:rPr>
              <w:t xml:space="preserve">&gt;</w:t>
            </w:r>
            <w:r w:rsidDel="00000000" w:rsidR="00000000" w:rsidRPr="00000000">
              <w:rPr>
                <w:sz w:val="18"/>
                <w:szCs w:val="18"/>
                <w:rtl w:val="0"/>
              </w:rPr>
              <w:t xml:space="preserve">vajayo</w:t>
            </w:r>
            <w:r w:rsidDel="00000000" w:rsidR="00000000" w:rsidRPr="00000000">
              <w:rPr>
                <w:color w:val="000096"/>
                <w:sz w:val="18"/>
                <w:szCs w:val="18"/>
                <w:rtl w:val="0"/>
              </w:rPr>
              <w:t xml:space="preserve">&lt;/rdg&gt;</w:t>
            </w:r>
          </w:p>
          <w:p w:rsidR="00000000" w:rsidDel="00000000" w:rsidP="00000000" w:rsidRDefault="00000000" w:rsidRPr="00000000" w14:paraId="00000681">
            <w:pPr>
              <w:pageBreakBefore w:val="0"/>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682">
      <w:pPr>
        <w:pageBreakBefore w:val="0"/>
        <w:rPr/>
      </w:pPr>
      <w:r w:rsidDel="00000000" w:rsidR="00000000" w:rsidRPr="00000000">
        <w:rPr>
          <w:rtl w:val="0"/>
        </w:rPr>
      </w:r>
    </w:p>
    <w:p w:rsidR="00000000" w:rsidDel="00000000" w:rsidP="00000000" w:rsidRDefault="00000000" w:rsidRPr="00000000" w14:paraId="00000683">
      <w:pPr>
        <w:pageBreakBefore w:val="0"/>
        <w:rPr/>
      </w:pPr>
      <w:r w:rsidDel="00000000" w:rsidR="00000000" w:rsidRPr="00000000">
        <w:rPr>
          <w:rtl w:val="0"/>
        </w:rPr>
      </w:r>
    </w:p>
    <w:tbl>
      <w:tblPr>
        <w:tblStyle w:val="Table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68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"#Q"</w:t>
            </w:r>
            <w:r w:rsidDel="00000000" w:rsidR="00000000" w:rsidRPr="00000000">
              <w:rPr>
                <w:color w:val="000096"/>
                <w:sz w:val="18"/>
                <w:szCs w:val="18"/>
                <w:rtl w:val="0"/>
              </w:rPr>
              <w:t xml:space="preserve">&gt;</w:t>
            </w:r>
            <w:r w:rsidDel="00000000" w:rsidR="00000000" w:rsidRPr="00000000">
              <w:rPr>
                <w:sz w:val="18"/>
                <w:szCs w:val="18"/>
                <w:rtl w:val="0"/>
              </w:rPr>
              <w:t xml:space="preserve">vijayaḥ</w:t>
            </w:r>
            <w:r w:rsidDel="00000000" w:rsidR="00000000" w:rsidRPr="00000000">
              <w:rPr>
                <w:color w:val="000096"/>
                <w:sz w:val="18"/>
                <w:szCs w:val="18"/>
                <w:rtl w:val="0"/>
              </w:rPr>
              <w:t xml:space="preserve">&lt;/lem&gt;</w:t>
            </w:r>
          </w:p>
          <w:p w:rsidR="00000000" w:rsidDel="00000000" w:rsidP="00000000" w:rsidRDefault="00000000" w:rsidRPr="00000000" w14:paraId="0000068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f5844c"/>
                <w:sz w:val="18"/>
                <w:szCs w:val="18"/>
                <w:rtl w:val="0"/>
              </w:rPr>
              <w:t xml:space="preserve"> hand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"#P_H1"</w:t>
            </w:r>
            <w:r w:rsidDel="00000000" w:rsidR="00000000" w:rsidRPr="00000000">
              <w:rPr>
                <w:color w:val="000096"/>
                <w:sz w:val="18"/>
                <w:szCs w:val="18"/>
                <w:rtl w:val="0"/>
              </w:rPr>
              <w:t xml:space="preserve">&gt;&lt;del&gt;</w:t>
            </w:r>
            <w:r w:rsidDel="00000000" w:rsidR="00000000" w:rsidRPr="00000000">
              <w:rPr>
                <w:sz w:val="18"/>
                <w:szCs w:val="18"/>
                <w:rtl w:val="0"/>
              </w:rPr>
              <w:t xml:space="preserve">va</w:t>
            </w:r>
            <w:r w:rsidDel="00000000" w:rsidR="00000000" w:rsidRPr="00000000">
              <w:rPr>
                <w:color w:val="000096"/>
                <w:sz w:val="18"/>
                <w:szCs w:val="18"/>
                <w:rtl w:val="0"/>
              </w:rPr>
              <w:t xml:space="preserve">&lt;/del&gt;</w:t>
            </w:r>
            <w:r w:rsidDel="00000000" w:rsidR="00000000" w:rsidRPr="00000000">
              <w:rPr>
                <w:sz w:val="18"/>
                <w:szCs w:val="18"/>
                <w:rtl w:val="0"/>
              </w:rPr>
              <w:t xml:space="preserve">jayaḥ</w:t>
            </w:r>
            <w:r w:rsidDel="00000000" w:rsidR="00000000" w:rsidRPr="00000000">
              <w:rPr>
                <w:color w:val="000096"/>
                <w:sz w:val="18"/>
                <w:szCs w:val="18"/>
                <w:rtl w:val="0"/>
              </w:rPr>
              <w:t xml:space="preserve">&lt;/rdg&gt;</w:t>
            </w:r>
          </w:p>
          <w:p w:rsidR="00000000" w:rsidDel="00000000" w:rsidP="00000000" w:rsidRDefault="00000000" w:rsidRPr="00000000" w14:paraId="0000068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f5844c"/>
                <w:sz w:val="18"/>
                <w:szCs w:val="18"/>
                <w:rtl w:val="0"/>
              </w:rPr>
              <w:t xml:space="preserve"> hand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"#P_H2"</w:t>
            </w:r>
            <w:r w:rsidDel="00000000" w:rsidR="00000000" w:rsidRPr="00000000">
              <w:rPr>
                <w:color w:val="000096"/>
                <w:sz w:val="18"/>
                <w:szCs w:val="18"/>
                <w:rtl w:val="0"/>
              </w:rPr>
              <w:t xml:space="preserve">&gt;&lt;add&gt;</w:t>
            </w:r>
            <w:r w:rsidDel="00000000" w:rsidR="00000000" w:rsidRPr="00000000">
              <w:rPr>
                <w:sz w:val="18"/>
                <w:szCs w:val="18"/>
                <w:rtl w:val="0"/>
              </w:rPr>
              <w:t xml:space="preserve">vi</w:t>
            </w:r>
            <w:r w:rsidDel="00000000" w:rsidR="00000000" w:rsidRPr="00000000">
              <w:rPr>
                <w:color w:val="000096"/>
                <w:sz w:val="18"/>
                <w:szCs w:val="18"/>
                <w:rtl w:val="0"/>
              </w:rPr>
              <w:t xml:space="preserve">&lt;/add&gt;</w:t>
            </w:r>
            <w:r w:rsidDel="00000000" w:rsidR="00000000" w:rsidRPr="00000000">
              <w:rPr>
                <w:sz w:val="18"/>
                <w:szCs w:val="18"/>
                <w:rtl w:val="0"/>
              </w:rPr>
              <w:t xml:space="preserve">jayaḥ</w:t>
            </w:r>
            <w:r w:rsidDel="00000000" w:rsidR="00000000" w:rsidRPr="00000000">
              <w:rPr>
                <w:color w:val="000096"/>
                <w:sz w:val="18"/>
                <w:szCs w:val="18"/>
                <w:rtl w:val="0"/>
              </w:rPr>
              <w:t xml:space="preserve">&lt;/rdg&gt;</w:t>
            </w:r>
          </w:p>
          <w:p w:rsidR="00000000" w:rsidDel="00000000" w:rsidP="00000000" w:rsidRDefault="00000000" w:rsidRPr="00000000" w14:paraId="0000068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w:t>
            </w:r>
            <w:r w:rsidDel="00000000" w:rsidR="00000000" w:rsidRPr="00000000">
              <w:rPr>
                <w:color w:val="000096"/>
                <w:sz w:val="18"/>
                <w:szCs w:val="18"/>
                <w:rtl w:val="0"/>
              </w:rPr>
              <w:t xml:space="preserve">&gt;</w:t>
            </w:r>
            <w:r w:rsidDel="00000000" w:rsidR="00000000" w:rsidRPr="00000000">
              <w:rPr>
                <w:sz w:val="18"/>
                <w:szCs w:val="18"/>
                <w:rtl w:val="0"/>
              </w:rPr>
              <w:t xml:space="preserve">vajayo</w:t>
            </w:r>
            <w:r w:rsidDel="00000000" w:rsidR="00000000" w:rsidRPr="00000000">
              <w:rPr>
                <w:color w:val="000096"/>
                <w:sz w:val="18"/>
                <w:szCs w:val="18"/>
                <w:rtl w:val="0"/>
              </w:rPr>
              <w:t xml:space="preserve">&lt;/rdg&gt;</w:t>
            </w:r>
          </w:p>
          <w:p w:rsidR="00000000" w:rsidDel="00000000" w:rsidP="00000000" w:rsidRDefault="00000000" w:rsidRPr="00000000" w14:paraId="0000068A">
            <w:pPr>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68B">
      <w:pPr>
        <w:pageBreakBefore w:val="0"/>
        <w:rPr/>
      </w:pPr>
      <w:r w:rsidDel="00000000" w:rsidR="00000000" w:rsidRPr="00000000">
        <w:rPr>
          <w:rtl w:val="0"/>
        </w:rPr>
      </w:r>
    </w:p>
    <w:p w:rsidR="00000000" w:rsidDel="00000000" w:rsidP="00000000" w:rsidRDefault="00000000" w:rsidRPr="00000000" w14:paraId="0000068C">
      <w:pPr>
        <w:pageBreakBefore w:val="0"/>
        <w:ind w:left="0" w:firstLine="0"/>
        <w:jc w:val="both"/>
        <w:rPr/>
      </w:pPr>
      <w:r w:rsidDel="00000000" w:rsidR="00000000" w:rsidRPr="00000000">
        <w:rPr>
          <w:rFonts w:ascii="Gentium Plus" w:cs="Gentium Plus" w:eastAsia="Gentium Plus" w:hAnsi="Gentium Plus"/>
          <w:rtl w:val="0"/>
        </w:rPr>
        <w:t xml:space="preserve">The following example concerns a case where the part of the </w:t>
      </w:r>
      <w:r w:rsidDel="00000000" w:rsidR="00000000" w:rsidRPr="00000000">
        <w:rPr>
          <w:rFonts w:ascii="Gentium Plus" w:cs="Gentium Plus" w:eastAsia="Gentium Plus" w:hAnsi="Gentium Plus"/>
          <w:i w:val="1"/>
          <w:rtl w:val="0"/>
        </w:rPr>
        <w:t xml:space="preserve">ac</w:t>
      </w:r>
      <w:r w:rsidDel="00000000" w:rsidR="00000000" w:rsidRPr="00000000">
        <w:rPr>
          <w:rFonts w:ascii="Gentium Plus" w:cs="Gentium Plus" w:eastAsia="Gentium Plus" w:hAnsi="Gentium Plus"/>
          <w:rtl w:val="0"/>
        </w:rPr>
        <w:t xml:space="preserve"> reading that has undergone scribal corrections is no longer le</w:t>
      </w:r>
      <w:r w:rsidDel="00000000" w:rsidR="00000000" w:rsidRPr="00000000">
        <w:rPr>
          <w:rtl w:val="0"/>
        </w:rPr>
        <w:t xml:space="preserve">gible.</w:t>
      </w:r>
      <w:r w:rsidDel="00000000" w:rsidR="00000000" w:rsidRPr="00000000">
        <w:rPr>
          <w:rtl w:val="0"/>
        </w:rPr>
      </w:r>
    </w:p>
    <w:p w:rsidR="00000000" w:rsidDel="00000000" w:rsidP="00000000" w:rsidRDefault="00000000" w:rsidRPr="00000000" w14:paraId="0000068D">
      <w:pPr>
        <w:pageBreakBefore w:val="0"/>
        <w:rPr/>
      </w:pP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8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pageBreakBefore w:val="0"/>
              <w:widowControl w:val="0"/>
              <w:rPr>
                <w:color w:val="000096"/>
                <w:sz w:val="18"/>
                <w:szCs w:val="18"/>
              </w:rPr>
            </w:pPr>
            <w:commentRangeStart w:id="38"/>
            <w:commentRangeStart w:id="39"/>
            <w:r w:rsidDel="00000000" w:rsidR="00000000" w:rsidRPr="00000000">
              <w:rPr>
                <w:color w:val="000096"/>
                <w:sz w:val="18"/>
                <w:szCs w:val="18"/>
                <w:rtl w:val="0"/>
              </w:rPr>
              <w:t xml:space="preserve">&lt;app&gt;</w:t>
            </w:r>
          </w:p>
          <w:p w:rsidR="00000000" w:rsidDel="00000000" w:rsidP="00000000" w:rsidRDefault="00000000" w:rsidRPr="00000000" w14:paraId="00000690">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"#Q"</w:t>
            </w:r>
            <w:r w:rsidDel="00000000" w:rsidR="00000000" w:rsidRPr="00000000">
              <w:rPr>
                <w:color w:val="000096"/>
                <w:sz w:val="18"/>
                <w:szCs w:val="18"/>
                <w:rtl w:val="0"/>
              </w:rPr>
              <w:t xml:space="preserve">&gt;</w:t>
            </w:r>
            <w:r w:rsidDel="00000000" w:rsidR="00000000" w:rsidRPr="00000000">
              <w:rPr>
                <w:sz w:val="18"/>
                <w:szCs w:val="18"/>
                <w:rtl w:val="0"/>
              </w:rPr>
              <w:t xml:space="preserve">vijayaḥ</w:t>
            </w:r>
            <w:r w:rsidDel="00000000" w:rsidR="00000000" w:rsidRPr="00000000">
              <w:rPr>
                <w:color w:val="000096"/>
                <w:sz w:val="18"/>
                <w:szCs w:val="18"/>
                <w:rtl w:val="0"/>
              </w:rPr>
              <w:t xml:space="preserve">&lt;/lem&gt;</w:t>
            </w:r>
          </w:p>
          <w:p w:rsidR="00000000" w:rsidDel="00000000" w:rsidP="00000000" w:rsidRDefault="00000000" w:rsidRPr="00000000" w14:paraId="00000691">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"illegible"</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000096"/>
                <w:sz w:val="18"/>
                <w:szCs w:val="18"/>
                <w:rtl w:val="0"/>
              </w:rPr>
              <w:t xml:space="preserve">/&gt;</w:t>
            </w:r>
            <w:r w:rsidDel="00000000" w:rsidR="00000000" w:rsidRPr="00000000">
              <w:rPr>
                <w:sz w:val="18"/>
                <w:szCs w:val="18"/>
                <w:rtl w:val="0"/>
              </w:rPr>
              <w:t xml:space="preserve">jayaḥ</w:t>
            </w:r>
            <w:r w:rsidDel="00000000" w:rsidR="00000000" w:rsidRPr="00000000">
              <w:rPr>
                <w:color w:val="000096"/>
                <w:sz w:val="18"/>
                <w:szCs w:val="18"/>
                <w:rtl w:val="0"/>
              </w:rPr>
              <w:t xml:space="preserve">&lt;/rdg&gt;</w:t>
            </w:r>
          </w:p>
          <w:p w:rsidR="00000000" w:rsidDel="00000000" w:rsidP="00000000" w:rsidRDefault="00000000" w:rsidRPr="00000000" w14:paraId="00000692">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w:t>
            </w:r>
            <w:r w:rsidDel="00000000" w:rsidR="00000000" w:rsidRPr="00000000">
              <w:rPr>
                <w:color w:val="f5844c"/>
                <w:sz w:val="18"/>
                <w:szCs w:val="18"/>
                <w:rtl w:val="0"/>
              </w:rPr>
              <w:t xml:space="preserve"> varSeq</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"#lem001"</w:t>
            </w:r>
            <w:r w:rsidDel="00000000" w:rsidR="00000000" w:rsidRPr="00000000">
              <w:rPr>
                <w:color w:val="000096"/>
                <w:sz w:val="18"/>
                <w:szCs w:val="18"/>
                <w:rtl w:val="0"/>
              </w:rPr>
              <w:t xml:space="preserve">&gt;</w:t>
            </w:r>
            <w:r w:rsidDel="00000000" w:rsidR="00000000" w:rsidRPr="00000000">
              <w:rPr>
                <w:sz w:val="18"/>
                <w:szCs w:val="18"/>
                <w:rtl w:val="0"/>
              </w:rPr>
              <w:t xml:space="preserve">vijayaḥ</w:t>
            </w:r>
            <w:r w:rsidDel="00000000" w:rsidR="00000000" w:rsidRPr="00000000">
              <w:rPr>
                <w:color w:val="000096"/>
                <w:sz w:val="18"/>
                <w:szCs w:val="18"/>
                <w:rtl w:val="0"/>
              </w:rPr>
              <w:t xml:space="preserve">&lt;/rdg&gt;</w:t>
            </w:r>
          </w:p>
          <w:p w:rsidR="00000000" w:rsidDel="00000000" w:rsidP="00000000" w:rsidRDefault="00000000" w:rsidRPr="00000000" w14:paraId="00000693">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w:t>
            </w:r>
            <w:r w:rsidDel="00000000" w:rsidR="00000000" w:rsidRPr="00000000">
              <w:rPr>
                <w:color w:val="000096"/>
                <w:sz w:val="18"/>
                <w:szCs w:val="18"/>
                <w:rtl w:val="0"/>
              </w:rPr>
              <w:t xml:space="preserve">&gt;</w:t>
            </w:r>
            <w:r w:rsidDel="00000000" w:rsidR="00000000" w:rsidRPr="00000000">
              <w:rPr>
                <w:sz w:val="18"/>
                <w:szCs w:val="18"/>
                <w:rtl w:val="0"/>
              </w:rPr>
              <w:t xml:space="preserve">vajayo</w:t>
            </w:r>
            <w:r w:rsidDel="00000000" w:rsidR="00000000" w:rsidRPr="00000000">
              <w:rPr>
                <w:color w:val="000096"/>
                <w:sz w:val="18"/>
                <w:szCs w:val="18"/>
                <w:rtl w:val="0"/>
              </w:rPr>
              <w:t xml:space="preserve">&lt;/rdg&gt;</w:t>
            </w:r>
          </w:p>
          <w:p w:rsidR="00000000" w:rsidDel="00000000" w:rsidP="00000000" w:rsidRDefault="00000000" w:rsidRPr="00000000" w14:paraId="00000694">
            <w:pPr>
              <w:pageBreakBefore w:val="0"/>
              <w:widowControl w:val="0"/>
              <w:rPr/>
            </w:pPr>
            <w:r w:rsidDel="00000000" w:rsidR="00000000" w:rsidRPr="00000000">
              <w:rPr>
                <w:color w:val="000096"/>
                <w:sz w:val="18"/>
                <w:szCs w:val="18"/>
                <w:rtl w:val="0"/>
              </w:rPr>
              <w:t xml:space="preserve">&lt;/app&gt;</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tc>
      </w:tr>
    </w:tbl>
    <w:p w:rsidR="00000000" w:rsidDel="00000000" w:rsidP="00000000" w:rsidRDefault="00000000" w:rsidRPr="00000000" w14:paraId="00000695">
      <w:pPr>
        <w:pageBreakBefore w:val="0"/>
        <w:rPr/>
      </w:pPr>
      <w:r w:rsidDel="00000000" w:rsidR="00000000" w:rsidRPr="00000000">
        <w:rPr>
          <w:rtl w:val="0"/>
        </w:rPr>
      </w:r>
    </w:p>
    <w:p w:rsidR="00000000" w:rsidDel="00000000" w:rsidP="00000000" w:rsidRDefault="00000000" w:rsidRPr="00000000" w14:paraId="00000696">
      <w:pPr>
        <w:pageBreakBefore w:val="0"/>
        <w:ind w:left="0" w:firstLine="0"/>
        <w:jc w:val="both"/>
        <w:rPr/>
      </w:pPr>
      <w:r w:rsidDel="00000000" w:rsidR="00000000" w:rsidRPr="00000000">
        <w:rPr>
          <w:rtl w:val="0"/>
        </w:rPr>
        <w:t xml:space="preserve">Let us now clarify the purpose of several other elements in this encoding: the @xml:id in &lt;lem&gt; and the attribute @sameAs in one of the &lt;rdg&gt; elements are used to make the connection between witness Q and witness P clear: they both give the lemma, i.e. </w:t>
      </w:r>
      <w:r w:rsidDel="00000000" w:rsidR="00000000" w:rsidRPr="00000000">
        <w:rPr>
          <w:i w:val="1"/>
          <w:rtl w:val="0"/>
        </w:rPr>
        <w:t xml:space="preserve">vijayaḥ</w:t>
      </w:r>
      <w:r w:rsidDel="00000000" w:rsidR="00000000" w:rsidRPr="00000000">
        <w:rPr>
          <w:rtl w:val="0"/>
        </w:rPr>
        <w:t xml:space="preserve">. However, while Q has the lemma’s spelling as such, P only has it as the result of correction by the scribe from </w:t>
      </w:r>
      <w:r w:rsidDel="00000000" w:rsidR="00000000" w:rsidRPr="00000000">
        <w:rPr>
          <w:i w:val="1"/>
          <w:rtl w:val="0"/>
        </w:rPr>
        <w:t xml:space="preserve">vajayaḥ</w:t>
      </w:r>
      <w:r w:rsidDel="00000000" w:rsidR="00000000" w:rsidRPr="00000000">
        <w:rPr>
          <w:rtl w:val="0"/>
        </w:rPr>
        <w:t xml:space="preserve"> to </w:t>
      </w:r>
      <w:r w:rsidDel="00000000" w:rsidR="00000000" w:rsidRPr="00000000">
        <w:rPr>
          <w:i w:val="1"/>
          <w:rtl w:val="0"/>
        </w:rPr>
        <w:t xml:space="preserve">vijayaḥ</w:t>
      </w:r>
      <w:r w:rsidDel="00000000" w:rsidR="00000000" w:rsidRPr="00000000">
        <w:rPr>
          <w:rtl w:val="0"/>
        </w:rPr>
        <w:t xml:space="preserve">. You shall encode such processes of correction in your markup by encoding two &lt;rdg&gt;s, which will represent, respectively, the labels P</w:t>
      </w:r>
      <w:r w:rsidDel="00000000" w:rsidR="00000000" w:rsidRPr="00000000">
        <w:rPr>
          <w:vertAlign w:val="subscript"/>
          <w:rtl w:val="0"/>
        </w:rPr>
        <w:t xml:space="preserve">ac </w:t>
      </w:r>
      <w:r w:rsidDel="00000000" w:rsidR="00000000" w:rsidRPr="00000000">
        <w:rPr>
          <w:rtl w:val="0"/>
        </w:rPr>
        <w:t xml:space="preserve">and P</w:t>
      </w:r>
      <w:r w:rsidDel="00000000" w:rsidR="00000000" w:rsidRPr="00000000">
        <w:rPr>
          <w:vertAlign w:val="subscript"/>
          <w:rtl w:val="0"/>
        </w:rPr>
        <w:t xml:space="preserve">pc </w:t>
      </w:r>
      <w:r w:rsidDel="00000000" w:rsidR="00000000" w:rsidRPr="00000000">
        <w:rPr>
          <w:rtl w:val="0"/>
        </w:rPr>
        <w:t xml:space="preserve">from the display example above. Both &lt;rdg&gt;s should bear the attribute @varSeq: the one for </w:t>
      </w:r>
      <w:r w:rsidDel="00000000" w:rsidR="00000000" w:rsidRPr="00000000">
        <w:rPr>
          <w:i w:val="1"/>
          <w:rtl w:val="0"/>
        </w:rPr>
        <w:t xml:space="preserve">ac </w:t>
      </w:r>
      <w:r w:rsidDel="00000000" w:rsidR="00000000" w:rsidRPr="00000000">
        <w:rPr>
          <w:rtl w:val="0"/>
        </w:rPr>
        <w:t xml:space="preserve">shall have as its value the number “1”, while the one for </w:t>
      </w:r>
      <w:r w:rsidDel="00000000" w:rsidR="00000000" w:rsidRPr="00000000">
        <w:rPr>
          <w:i w:val="1"/>
          <w:rtl w:val="0"/>
        </w:rPr>
        <w:t xml:space="preserve">pc</w:t>
      </w:r>
      <w:r w:rsidDel="00000000" w:rsidR="00000000" w:rsidRPr="00000000">
        <w:rPr>
          <w:rtl w:val="0"/>
        </w:rPr>
        <w:t xml:space="preserve"> shall have the value “2”. The latter should bear the attribute @sameAs, whose value matches the @xml:id in &lt;lem&gt;, indicating that this corrected reading in P also supports the adopted reading. As in all other cases where @xml:id is used, a unique label must be used for every instance. Please follow the model of lem001 shown here, and make sure you assign an incrementally higher number for every new @xml:id that you create for a &lt;lem&gt;.</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697">
      <w:pPr>
        <w:pageBreakBefore w:val="0"/>
        <w:ind w:left="0" w:firstLine="720"/>
        <w:jc w:val="both"/>
        <w:rPr>
          <w:rFonts w:ascii="Gentium Plus" w:cs="Gentium Plus" w:eastAsia="Gentium Plus" w:hAnsi="Gentium Plus"/>
        </w:rPr>
      </w:pPr>
      <w:r w:rsidDel="00000000" w:rsidR="00000000" w:rsidRPr="00000000">
        <w:rPr>
          <w:rtl w:val="0"/>
        </w:rPr>
        <w:t xml:space="preserve">Finally, w</w:t>
      </w:r>
      <w:r w:rsidDel="00000000" w:rsidR="00000000" w:rsidRPr="00000000">
        <w:rPr>
          <w:rtl w:val="0"/>
        </w:rPr>
        <w:t xml:space="preserve">ithin the &lt;rdg&gt; elements</w:t>
      </w:r>
      <w:r w:rsidDel="00000000" w:rsidR="00000000" w:rsidRPr="00000000">
        <w:rPr>
          <w:rtl w:val="0"/>
        </w:rPr>
        <w:t xml:space="preserve">, you can use the full gamut of elements described in the chapter on the “Representation of primary sources” of the TEI Guidelines,</w:t>
      </w:r>
      <w:r w:rsidDel="00000000" w:rsidR="00000000" w:rsidRPr="00000000">
        <w:rPr>
          <w:vertAlign w:val="superscript"/>
        </w:rPr>
        <w:footnoteReference w:customMarkFollows="0" w:id="34"/>
      </w:r>
      <w:r w:rsidDel="00000000" w:rsidR="00000000" w:rsidRPr="00000000">
        <w:rPr>
          <w:rtl w:val="0"/>
        </w:rPr>
        <w:t xml:space="preserve"> </w:t>
      </w:r>
      <w:r w:rsidDel="00000000" w:rsidR="00000000" w:rsidRPr="00000000">
        <w:rPr>
          <w:rFonts w:ascii="Gentium Plus" w:cs="Gentium Plus" w:eastAsia="Gentium Plus" w:hAnsi="Gentium Plus"/>
          <w:rtl w:val="0"/>
        </w:rPr>
        <w:t xml:space="preserve">for which we refer also to EGD §4.4 and §5. In the examples above, we have used &lt;gap&gt;, &lt;del&gt; and &lt;add&gt;.</w:t>
      </w:r>
    </w:p>
    <w:p w:rsidR="00000000" w:rsidDel="00000000" w:rsidP="00000000" w:rsidRDefault="00000000" w:rsidRPr="00000000" w14:paraId="00000698">
      <w:pPr>
        <w:pStyle w:val="Heading3"/>
        <w:rPr/>
      </w:pPr>
      <w:bookmarkStart w:colFirst="0" w:colLast="0" w:name="_y02dy49oseb" w:id="84"/>
      <w:bookmarkEnd w:id="84"/>
      <w:r w:rsidDel="00000000" w:rsidR="00000000" w:rsidRPr="00000000">
        <w:rPr>
          <w:rtl w:val="0"/>
        </w:rPr>
        <w:t xml:space="preserve">Encoding a rejected branch of transmission</w:t>
      </w:r>
      <w:r w:rsidDel="00000000" w:rsidR="00000000" w:rsidRPr="00000000">
        <w:rPr>
          <w:rtl w:val="0"/>
        </w:rPr>
      </w:r>
    </w:p>
    <w:p w:rsidR="00000000" w:rsidDel="00000000" w:rsidP="00000000" w:rsidRDefault="00000000" w:rsidRPr="00000000" w14:paraId="00000699">
      <w:pPr>
        <w:jc w:val="both"/>
        <w:rPr/>
      </w:pPr>
      <w:r w:rsidDel="00000000" w:rsidR="00000000" w:rsidRPr="00000000">
        <w:rPr>
          <w:rtl w:val="0"/>
        </w:rPr>
        <w:t xml:space="preserve">Should you face a scenario where different (groups of) witnesses offer different formulations (e.g., ordering of words) for a given segment, you will be forced to accept one and reject one or more other formulations, or propose a reading that is not attested as such in any of the witnesses. In the latter case, you may be forced to </w:t>
      </w:r>
      <w:r w:rsidDel="00000000" w:rsidR="00000000" w:rsidRPr="00000000">
        <w:rPr>
          <w:rtl w:val="0"/>
        </w:rPr>
        <w:t xml:space="preserve">emend</w:t>
      </w:r>
      <w:r w:rsidDel="00000000" w:rsidR="00000000" w:rsidRPr="00000000">
        <w:rPr>
          <w:rtl w:val="0"/>
        </w:rPr>
        <w:t xml:space="preserve"> in a manner not supported by any witness, but the reading of the segment retained in your edition may also be a compromise between varying branches of transmission. If your reading is indeed based to a significant extent on one branch of transmission, while another branch shows a reformulation stretching over multiple words, you can indicate this by assigning the attribute @type=</w:t>
      </w:r>
      <w:r w:rsidDel="00000000" w:rsidR="00000000" w:rsidRPr="00000000">
        <w:rPr>
          <w:rtl w:val="0"/>
        </w:rPr>
        <w:t xml:space="preserve">"reformulated_elsewhere"</w:t>
      </w:r>
      <w:r w:rsidDel="00000000" w:rsidR="00000000" w:rsidRPr="00000000">
        <w:rPr>
          <w:rtl w:val="0"/>
        </w:rPr>
        <w:t xml:space="preserve"> to the &lt;lem&gt; in your edition. At the moment, we foresee two specific scenarios in which this attribute must be used.</w:t>
      </w:r>
    </w:p>
    <w:p w:rsidR="00000000" w:rsidDel="00000000" w:rsidP="00000000" w:rsidRDefault="00000000" w:rsidRPr="00000000" w14:paraId="0000069A">
      <w:pPr>
        <w:jc w:val="both"/>
        <w:rPr/>
      </w:pPr>
      <w:r w:rsidDel="00000000" w:rsidR="00000000" w:rsidRPr="00000000">
        <w:rPr>
          <w:rtl w:val="0"/>
        </w:rPr>
      </w:r>
    </w:p>
    <w:p w:rsidR="00000000" w:rsidDel="00000000" w:rsidP="00000000" w:rsidRDefault="00000000" w:rsidRPr="00000000" w14:paraId="0000069B">
      <w:pPr>
        <w:pStyle w:val="Heading4"/>
        <w:rPr/>
      </w:pPr>
      <w:bookmarkStart w:colFirst="0" w:colLast="0" w:name="_ews41xdm4x7k" w:id="85"/>
      <w:bookmarkEnd w:id="85"/>
      <w:r w:rsidDel="00000000" w:rsidR="00000000" w:rsidRPr="00000000">
        <w:rPr>
          <w:rtl w:val="0"/>
        </w:rPr>
        <w:t xml:space="preserve">Adopting the formulation from one branch </w:t>
      </w:r>
      <w:r w:rsidDel="00000000" w:rsidR="00000000" w:rsidRPr="00000000">
        <w:rPr>
          <w:rtl w:val="0"/>
        </w:rPr>
        <w:t xml:space="preserve">but a reading from another</w:t>
      </w:r>
      <w:r w:rsidDel="00000000" w:rsidR="00000000" w:rsidRPr="00000000">
        <w:rPr>
          <w:rtl w:val="0"/>
        </w:rPr>
      </w:r>
    </w:p>
    <w:p w:rsidR="00000000" w:rsidDel="00000000" w:rsidP="00000000" w:rsidRDefault="00000000" w:rsidRPr="00000000" w14:paraId="0000069C">
      <w:pPr>
        <w:jc w:val="both"/>
        <w:rPr/>
      </w:pPr>
      <w:r w:rsidDel="00000000" w:rsidR="00000000" w:rsidRPr="00000000">
        <w:rPr>
          <w:rtl w:val="0"/>
        </w:rPr>
        <w:t xml:space="preserve">Should you wish to adopt the overall formulation of one branch of transmission while still needing a reading from a rejected branch for a specific word that is part of the segment reformulated in that branch, then you may encode the situation along the lines of the following example:</w:t>
      </w:r>
    </w:p>
    <w:p w:rsidR="00000000" w:rsidDel="00000000" w:rsidP="00000000" w:rsidRDefault="00000000" w:rsidRPr="00000000" w14:paraId="0000069D">
      <w:pPr>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9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A0">
            <w:pPr>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"reformulated_elsewhere"</w:t>
            </w:r>
            <w:r w:rsidDel="00000000" w:rsidR="00000000" w:rsidRPr="00000000">
              <w:rPr>
                <w:color w:val="000096"/>
                <w:sz w:val="18"/>
                <w:szCs w:val="18"/>
                <w:rtl w:val="0"/>
              </w:rPr>
              <w:t xml:space="preserve">&gt;kunaṅ sakaton</w:t>
            </w:r>
          </w:p>
          <w:p w:rsidR="00000000" w:rsidDel="00000000" w:rsidP="00000000" w:rsidRDefault="00000000" w:rsidRPr="00000000" w14:paraId="000006A1">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6A2">
            <w:pPr>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&gt;sakarǝṅə̄ denta&lt;/lem&gt;</w:t>
            </w:r>
          </w:p>
          <w:p w:rsidR="00000000" w:rsidDel="00000000" w:rsidP="00000000" w:rsidRDefault="00000000" w:rsidRPr="00000000" w14:paraId="000006A3">
            <w:pPr>
              <w:widowControl w:val="0"/>
              <w:rPr>
                <w:color w:val="000096"/>
                <w:sz w:val="18"/>
                <w:szCs w:val="18"/>
              </w:rPr>
            </w:pPr>
            <w:r w:rsidDel="00000000" w:rsidR="00000000" w:rsidRPr="00000000">
              <w:rPr>
                <w:color w:val="000096"/>
                <w:sz w:val="18"/>
                <w:szCs w:val="18"/>
                <w:rtl w:val="0"/>
              </w:rPr>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&gt;sakaR̥ṅəntenta&lt;/rdg&gt;</w:t>
            </w:r>
          </w:p>
          <w:p w:rsidR="00000000" w:rsidDel="00000000" w:rsidP="00000000" w:rsidRDefault="00000000" w:rsidRPr="00000000" w14:paraId="000006A4">
            <w:pPr>
              <w:widowControl w:val="0"/>
              <w:rPr>
                <w:color w:val="000096"/>
                <w:sz w:val="18"/>
                <w:szCs w:val="18"/>
              </w:rPr>
            </w:pPr>
            <w:r w:rsidDel="00000000" w:rsidR="00000000" w:rsidRPr="00000000">
              <w:rPr>
                <w:color w:val="000096"/>
                <w:sz w:val="18"/>
                <w:szCs w:val="18"/>
                <w:rtl w:val="0"/>
              </w:rPr>
              <w:t xml:space="preserve">      &lt;/app&gt; sākṣi, yen tuhu, śīghra</w:t>
            </w:r>
          </w:p>
          <w:p w:rsidR="00000000" w:rsidDel="00000000" w:rsidP="00000000" w:rsidRDefault="00000000" w:rsidRPr="00000000" w14:paraId="000006A5">
            <w:pPr>
              <w:widowControl w:val="0"/>
              <w:rPr>
                <w:color w:val="000096"/>
                <w:sz w:val="18"/>
                <w:szCs w:val="18"/>
              </w:rPr>
            </w:pPr>
            <w:r w:rsidDel="00000000" w:rsidR="00000000" w:rsidRPr="00000000">
              <w:rPr>
                <w:color w:val="000096"/>
                <w:sz w:val="18"/>
                <w:szCs w:val="18"/>
                <w:rtl w:val="0"/>
              </w:rPr>
              <w:t xml:space="preserve">   &lt;/lem&gt;</w:t>
            </w:r>
          </w:p>
          <w:p w:rsidR="00000000" w:rsidDel="00000000" w:rsidP="00000000" w:rsidRDefault="00000000" w:rsidRPr="00000000" w14:paraId="000006A6">
            <w:pPr>
              <w:widowControl w:val="0"/>
              <w:rPr>
                <w:color w:val="000096"/>
                <w:sz w:val="18"/>
                <w:szCs w:val="18"/>
              </w:rPr>
            </w:pPr>
            <w:r w:rsidDel="00000000" w:rsidR="00000000" w:rsidRPr="00000000">
              <w:rPr>
                <w:color w:val="000096"/>
                <w:sz w:val="18"/>
                <w:szCs w:val="18"/>
                <w:rtl w:val="0"/>
              </w:rPr>
              <w:t xml:space="preserve">      &lt;note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kunaṅ sakaton ... śīghra</w:t>
            </w:r>
            <w:r w:rsidDel="00000000" w:rsidR="00000000" w:rsidRPr="00000000">
              <w:rPr>
                <w:color w:val="000096"/>
                <w:sz w:val="18"/>
                <w:szCs w:val="18"/>
                <w:rtl w:val="0"/>
              </w:rPr>
              <w:t xml:space="preserve">&lt;/note&gt;</w:t>
            </w:r>
          </w:p>
          <w:p w:rsidR="00000000" w:rsidDel="00000000" w:rsidP="00000000" w:rsidRDefault="00000000" w:rsidRPr="00000000" w14:paraId="000006A7">
            <w:pPr>
              <w:widowControl w:val="0"/>
              <w:rPr>
                <w:color w:val="000096"/>
                <w:sz w:val="18"/>
                <w:szCs w:val="18"/>
              </w:rPr>
            </w:pPr>
            <w:r w:rsidDel="00000000" w:rsidR="00000000" w:rsidRPr="00000000">
              <w:rPr>
                <w:color w:val="000096"/>
                <w:sz w:val="18"/>
                <w:szCs w:val="18"/>
                <w:rtl w:val="0"/>
              </w:rPr>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kunaṁ yan satya: kitta:, sakaton sakaR̥ṅə: denta:, tuhuta:, śigr̥</w:t>
            </w:r>
            <w:r w:rsidDel="00000000" w:rsidR="00000000" w:rsidRPr="00000000">
              <w:rPr>
                <w:color w:val="000096"/>
                <w:sz w:val="18"/>
                <w:szCs w:val="18"/>
                <w:rtl w:val="0"/>
              </w:rPr>
              <w:t xml:space="preserve">&lt;/rdg&gt;</w:t>
            </w:r>
          </w:p>
          <w:p w:rsidR="00000000" w:rsidDel="00000000" w:rsidP="00000000" w:rsidRDefault="00000000" w:rsidRPr="00000000" w14:paraId="000006A8">
            <w:pPr>
              <w:widowControl w:val="0"/>
              <w:rPr>
                <w:color w:val="000096"/>
                <w:sz w:val="18"/>
                <w:szCs w:val="18"/>
              </w:rPr>
            </w:pPr>
            <w:r w:rsidDel="00000000" w:rsidR="00000000" w:rsidRPr="00000000">
              <w:rPr>
                <w:color w:val="000096"/>
                <w:sz w:val="18"/>
                <w:szCs w:val="18"/>
                <w:rtl w:val="0"/>
              </w:rPr>
              <w:t xml:space="preserve">      &lt;note&gt;</w:t>
            </w:r>
            <w:r w:rsidDel="00000000" w:rsidR="00000000" w:rsidRPr="00000000">
              <w:rPr>
                <w:sz w:val="18"/>
                <w:szCs w:val="18"/>
                <w:rtl w:val="0"/>
              </w:rPr>
              <w:t xml:space="preserve">The two witnesses offer two alternative ways of expressing essentially the same meaning.</w:t>
            </w:r>
            <w:r w:rsidDel="00000000" w:rsidR="00000000" w:rsidRPr="00000000">
              <w:rPr>
                <w:color w:val="000096"/>
                <w:sz w:val="18"/>
                <w:szCs w:val="18"/>
                <w:rtl w:val="0"/>
              </w:rPr>
              <w:t xml:space="preserve">&lt;/note&gt;</w:t>
            </w:r>
          </w:p>
          <w:p w:rsidR="00000000" w:rsidDel="00000000" w:rsidP="00000000" w:rsidRDefault="00000000" w:rsidRPr="00000000" w14:paraId="000006A9">
            <w:pPr>
              <w:widowControl w:val="0"/>
              <w:rPr>
                <w:sz w:val="18"/>
                <w:szCs w:val="18"/>
                <w:shd w:fill="ead1dc" w:val="clear"/>
              </w:rPr>
            </w:pPr>
            <w:r w:rsidDel="00000000" w:rsidR="00000000" w:rsidRPr="00000000">
              <w:rPr>
                <w:color w:val="000096"/>
                <w:sz w:val="18"/>
                <w:szCs w:val="18"/>
                <w:rtl w:val="0"/>
              </w:rPr>
              <w:t xml:space="preserve">&lt;/app&gt; ujaraknanta,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AB">
            <w:pPr>
              <w:widowControl w:val="0"/>
              <w:rPr>
                <w:sz w:val="18"/>
                <w:szCs w:val="18"/>
                <w:shd w:fill="ead1dc" w:val="clear"/>
              </w:rPr>
            </w:pPr>
            <w:r w:rsidDel="00000000" w:rsidR="00000000" w:rsidRPr="00000000">
              <w:rPr>
                <w:rtl w:val="0"/>
              </w:rPr>
            </w:r>
          </w:p>
          <w:p w:rsidR="00000000" w:rsidDel="00000000" w:rsidP="00000000" w:rsidRDefault="00000000" w:rsidRPr="00000000" w14:paraId="000006AC">
            <w:pPr>
              <w:widowControl w:val="0"/>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6AD">
            <w:pPr>
              <w:widowControl w:val="0"/>
              <w:rPr>
                <w:sz w:val="18"/>
                <w:szCs w:val="18"/>
                <w:shd w:fill="ead1dc" w:val="clear"/>
              </w:rPr>
            </w:pPr>
            <w:r w:rsidDel="00000000" w:rsidR="00000000" w:rsidRPr="00000000">
              <w:rPr>
                <w:sz w:val="18"/>
                <w:szCs w:val="18"/>
                <w:shd w:fill="ead1dc" w:val="clear"/>
                <w:rtl w:val="0"/>
              </w:rPr>
              <w:t xml:space="preserve">   </w:t>
            </w:r>
            <w:r w:rsidDel="00000000" w:rsidR="00000000" w:rsidRPr="00000000">
              <w:rPr>
                <w:color w:val="000096"/>
                <w:sz w:val="18"/>
                <w:szCs w:val="18"/>
                <w:shd w:fill="ead1dc" w:val="clear"/>
                <w:rtl w:val="0"/>
              </w:rPr>
              <w:t xml:space="preserve">kunaṅ sakaton sakarǝṅə̄ denta sākṣi, yen tuhu, śīghra ujaraknanta, ...</w:t>
            </w:r>
            <w:r w:rsidDel="00000000" w:rsidR="00000000" w:rsidRPr="00000000">
              <w:rPr>
                <w:rtl w:val="0"/>
              </w:rPr>
            </w:r>
          </w:p>
          <w:p w:rsidR="00000000" w:rsidDel="00000000" w:rsidP="00000000" w:rsidRDefault="00000000" w:rsidRPr="00000000" w14:paraId="000006AE">
            <w:pPr>
              <w:widowControl w:val="0"/>
              <w:rPr>
                <w:sz w:val="18"/>
                <w:szCs w:val="18"/>
                <w:shd w:fill="ead1dc" w:val="clear"/>
              </w:rPr>
            </w:pPr>
            <w:r w:rsidDel="00000000" w:rsidR="00000000" w:rsidRPr="00000000">
              <w:rPr>
                <w:rtl w:val="0"/>
              </w:rPr>
            </w:r>
          </w:p>
          <w:p w:rsidR="00000000" w:rsidDel="00000000" w:rsidP="00000000" w:rsidRDefault="00000000" w:rsidRPr="00000000" w14:paraId="000006AF">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6B0">
            <w:pPr>
              <w:widowControl w:val="0"/>
              <w:rPr>
                <w:sz w:val="18"/>
                <w:szCs w:val="18"/>
                <w:shd w:fill="ead1dc" w:val="clear"/>
              </w:rPr>
            </w:pPr>
            <w:r w:rsidDel="00000000" w:rsidR="00000000" w:rsidRPr="00000000">
              <w:rPr>
                <w:sz w:val="18"/>
                <w:szCs w:val="18"/>
                <w:shd w:fill="ead1dc" w:val="clear"/>
                <w:rtl w:val="0"/>
              </w:rPr>
              <w:t xml:space="preserve">^1. </w:t>
            </w:r>
            <w:r w:rsidDel="00000000" w:rsidR="00000000" w:rsidRPr="00000000">
              <w:rPr>
                <w:color w:val="000096"/>
                <w:sz w:val="18"/>
                <w:szCs w:val="18"/>
                <w:shd w:fill="ead1dc" w:val="clear"/>
                <w:rtl w:val="0"/>
              </w:rPr>
              <w:t xml:space="preserve">kunaṅ sakaton ... śīghra</w:t>
            </w:r>
            <w:r w:rsidDel="00000000" w:rsidR="00000000" w:rsidRPr="00000000">
              <w:rPr>
                <w:sz w:val="18"/>
                <w:szCs w:val="18"/>
                <w:shd w:fill="ead1dc" w:val="clear"/>
                <w:rtl w:val="0"/>
              </w:rPr>
              <w:t xml:space="preserve">] Thus formulated in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w:t>
            </w:r>
            <w:r w:rsidDel="00000000" w:rsidR="00000000" w:rsidRPr="00000000">
              <w:rPr>
                <w:color w:val="000096"/>
                <w:sz w:val="18"/>
                <w:szCs w:val="18"/>
                <w:shd w:fill="ead1dc" w:val="clear"/>
                <w:rtl w:val="0"/>
              </w:rPr>
              <w:t xml:space="preserve">kunaṁ yan satya: kitta:, sakaton sakaR̥ṅə: denta:, tuhuta:, śigr̥ </w:t>
            </w:r>
            <w:r w:rsidDel="00000000" w:rsidR="00000000" w:rsidRPr="00000000">
              <w:rPr>
                <w:b w:val="1"/>
                <w:color w:val="000096"/>
                <w:sz w:val="18"/>
                <w:szCs w:val="18"/>
                <w:shd w:fill="ead1dc" w:val="clear"/>
                <w:rtl w:val="0"/>
              </w:rPr>
              <w:t xml:space="preserve">K</w:t>
            </w:r>
            <w:r w:rsidDel="00000000" w:rsidR="00000000" w:rsidRPr="00000000">
              <w:rPr>
                <w:color w:val="000096"/>
                <w:sz w:val="18"/>
                <w:szCs w:val="18"/>
                <w:shd w:fill="ead1dc" w:val="clear"/>
                <w:rtl w:val="0"/>
              </w:rPr>
              <w:t xml:space="preserve">. • The two witnesses offer two alternative ways of expressing essentially the same meaning.</w:t>
            </w:r>
            <w:r w:rsidDel="00000000" w:rsidR="00000000" w:rsidRPr="00000000">
              <w:rPr>
                <w:rtl w:val="0"/>
              </w:rPr>
            </w:r>
          </w:p>
          <w:p w:rsidR="00000000" w:rsidDel="00000000" w:rsidP="00000000" w:rsidRDefault="00000000" w:rsidRPr="00000000" w14:paraId="000006B1">
            <w:pPr>
              <w:widowControl w:val="0"/>
              <w:rPr>
                <w:color w:val="000096"/>
                <w:sz w:val="18"/>
                <w:szCs w:val="18"/>
              </w:rPr>
            </w:pPr>
            <w:r w:rsidDel="00000000" w:rsidR="00000000" w:rsidRPr="00000000">
              <w:rPr>
                <w:sz w:val="18"/>
                <w:szCs w:val="18"/>
                <w:shd w:fill="ead1dc" w:val="clear"/>
                <w:rtl w:val="0"/>
              </w:rPr>
              <w:t xml:space="preserve">^2. </w:t>
            </w:r>
            <w:r w:rsidDel="00000000" w:rsidR="00000000" w:rsidRPr="00000000">
              <w:rPr>
                <w:color w:val="000096"/>
                <w:sz w:val="18"/>
                <w:szCs w:val="18"/>
                <w:shd w:fill="ead1dc" w:val="clear"/>
                <w:rtl w:val="0"/>
              </w:rPr>
              <w:t xml:space="preserve">sakarǝṅə̄ denta</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color w:val="000096"/>
                <w:sz w:val="18"/>
                <w:szCs w:val="18"/>
                <w:shd w:fill="ead1dc" w:val="clear"/>
                <w:rtl w:val="0"/>
              </w:rPr>
              <w:t xml:space="preserve">sakaR̥ṅəntenta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B2">
      <w:pPr>
        <w:jc w:val="both"/>
        <w:rPr/>
      </w:pPr>
      <w:r w:rsidDel="00000000" w:rsidR="00000000" w:rsidRPr="00000000">
        <w:rPr>
          <w:rtl w:val="0"/>
        </w:rPr>
      </w:r>
    </w:p>
    <w:p w:rsidR="00000000" w:rsidDel="00000000" w:rsidP="00000000" w:rsidRDefault="00000000" w:rsidRPr="00000000" w14:paraId="000006B3">
      <w:pPr>
        <w:pStyle w:val="Heading4"/>
        <w:jc w:val="both"/>
        <w:rPr/>
      </w:pPr>
      <w:bookmarkStart w:colFirst="0" w:colLast="0" w:name="_szsd9wadxqua" w:id="86"/>
      <w:bookmarkEnd w:id="86"/>
      <w:r w:rsidDel="00000000" w:rsidR="00000000" w:rsidRPr="00000000">
        <w:rPr>
          <w:rtl w:val="0"/>
        </w:rPr>
        <w:t xml:space="preserve">Encoding the intended reading of a rejected branch of transmission</w:t>
      </w:r>
    </w:p>
    <w:p w:rsidR="00000000" w:rsidDel="00000000" w:rsidP="00000000" w:rsidRDefault="00000000" w:rsidRPr="00000000" w14:paraId="000006B4">
      <w:pPr>
        <w:jc w:val="both"/>
        <w:rPr/>
      </w:pPr>
      <w:r w:rsidDel="00000000" w:rsidR="00000000" w:rsidRPr="00000000">
        <w:rPr>
          <w:rtl w:val="0"/>
        </w:rPr>
        <w:t xml:space="preserve">In case another branch of transmission is clearly discernible for a given passage, with its own reading that makes sense and must have been intended by whoever modified what was the previously received text, but </w:t>
      </w:r>
      <w:r w:rsidDel="00000000" w:rsidR="00000000" w:rsidRPr="00000000">
        <w:rPr>
          <w:rtl w:val="0"/>
        </w:rPr>
        <w:t xml:space="preserve">the witnesses that attest to such a reformulated reading have small differences, it might be interesting to offer also the critical edition of the alternative reading that would have come in place of the &lt;lem&gt; if the reading of those witnesses had been adopted. In such a scenario, you may record the reformulation that you have observed but decided not to adopt in your edited text, as a &lt;rdg&gt; with @type="paradosis" and @wit for all the witnesses that attest to this reformulation.</w:t>
      </w:r>
      <w:r w:rsidDel="00000000" w:rsidR="00000000" w:rsidRPr="00000000">
        <w:rPr>
          <w:vertAlign w:val="superscript"/>
        </w:rPr>
        <w:footnoteReference w:customMarkFollows="0" w:id="35"/>
      </w: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B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w:t>
            </w:r>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"reformulated_elsewhere"</w:t>
            </w:r>
            <w:r w:rsidDel="00000000" w:rsidR="00000000" w:rsidRPr="00000000">
              <w:rPr>
                <w:color w:val="000096"/>
                <w:sz w:val="18"/>
                <w:szCs w:val="18"/>
                <w:rtl w:val="0"/>
              </w:rPr>
              <w:t xml:space="preserve">&gt;</w:t>
            </w:r>
            <w:r w:rsidDel="00000000" w:rsidR="00000000" w:rsidRPr="00000000">
              <w:rPr>
                <w:sz w:val="18"/>
                <w:szCs w:val="18"/>
                <w:rtl w:val="0"/>
              </w:rPr>
              <w:t xml:space="preserve">śeṣaniṅ ḍaṇḍa, śeṣaniṅ *tukon, ika tan tumusa riṅ anak putuniṅ ahutaṅ</w:t>
            </w:r>
            <w:r w:rsidDel="00000000" w:rsidR="00000000" w:rsidRPr="00000000">
              <w:rPr>
                <w:color w:val="000096"/>
                <w:sz w:val="18"/>
                <w:szCs w:val="18"/>
                <w:rtl w:val="0"/>
              </w:rPr>
              <w:t xml:space="preserve">&lt;/lem&gt;&lt;note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śeṣaniṅ tukon ... anak putuniṅ ahutaṅ</w:t>
            </w:r>
            <w:r w:rsidDel="00000000" w:rsidR="00000000" w:rsidRPr="00000000">
              <w:rPr>
                <w:color w:val="000096"/>
                <w:sz w:val="18"/>
                <w:szCs w:val="18"/>
                <w:rtl w:val="0"/>
              </w:rPr>
              <w:t xml:space="preserve">&lt;/note&gt;&lt;rdg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śeṣaniṁ ḍaṇḍa, śeṣa vlan·, Ika ta kabeḥ, yan matikaṁ mahutaṁ, tan yogya tagihən hanaknya</w:t>
            </w:r>
            <w:r w:rsidDel="00000000" w:rsidR="00000000" w:rsidRPr="00000000">
              <w:rPr>
                <w:color w:val="000096"/>
                <w:sz w:val="18"/>
                <w:szCs w:val="18"/>
                <w:rtl w:val="0"/>
              </w:rPr>
              <w:t xml:space="preserve">&lt;/rdg&gt;&lt;rdg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sesa vəlyan, ika ta kabeḥ yan mati kaṁ mahutaṁ, tan yogya tagihən anaknya</w:t>
            </w:r>
            <w:r w:rsidDel="00000000" w:rsidR="00000000" w:rsidRPr="00000000">
              <w:rPr>
                <w:color w:val="000096"/>
                <w:sz w:val="18"/>
                <w:szCs w:val="18"/>
                <w:rtl w:val="0"/>
              </w:rPr>
              <w:t xml:space="preserve">&lt;/rdg&gt;&lt;rdg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sesaniṁ, sesa vəlyan, ika ta kabeḥ yan mati kaṁ mahutaṁ, tan yogya tagihən anaknya</w:t>
            </w:r>
            <w:r w:rsidDel="00000000" w:rsidR="00000000" w:rsidRPr="00000000">
              <w:rPr>
                <w:color w:val="000096"/>
                <w:sz w:val="18"/>
                <w:szCs w:val="18"/>
                <w:rtl w:val="0"/>
              </w:rPr>
              <w:t xml:space="preserve">&lt;/rdg&gt;&lt;rdg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"paradosis"</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#M"</w:t>
            </w:r>
            <w:r w:rsidDel="00000000" w:rsidR="00000000" w:rsidRPr="00000000">
              <w:rPr>
                <w:color w:val="000096"/>
                <w:sz w:val="18"/>
                <w:szCs w:val="18"/>
                <w:rtl w:val="0"/>
              </w:rPr>
              <w:t xml:space="preserve">&gt;</w:t>
            </w:r>
            <w:r w:rsidDel="00000000" w:rsidR="00000000" w:rsidRPr="00000000">
              <w:rPr>
                <w:sz w:val="18"/>
                <w:szCs w:val="18"/>
                <w:rtl w:val="0"/>
              </w:rPr>
              <w:t xml:space="preserve">śeṣaniṅ daṇḍa, śeṣa vlyan, ika ta kabeh, yan matīkaṅ mahutaṅ, tan yogya tagihən hanaknya</w:t>
            </w:r>
            <w:r w:rsidDel="00000000" w:rsidR="00000000" w:rsidRPr="00000000">
              <w:rPr>
                <w:color w:val="000096"/>
                <w:sz w:val="18"/>
                <w:szCs w:val="18"/>
                <w:rtl w:val="0"/>
              </w:rPr>
              <w:t xml:space="preserve">&lt;/rdg&gt;&lt;note&gt;</w:t>
            </w:r>
            <w:r w:rsidDel="00000000" w:rsidR="00000000" w:rsidRPr="00000000">
              <w:rPr>
                <w:sz w:val="18"/>
                <w:szCs w:val="18"/>
                <w:rtl w:val="0"/>
              </w:rPr>
              <w:t xml:space="preserve">The two alternative ways of reading the last sentence, represented respectively by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and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#M"</w:t>
            </w:r>
            <w:r w:rsidDel="00000000" w:rsidR="00000000" w:rsidRPr="00000000">
              <w:rPr>
                <w:color w:val="000096"/>
                <w:sz w:val="18"/>
                <w:szCs w:val="18"/>
                <w:rtl w:val="0"/>
              </w:rPr>
              <w:t xml:space="preserve">/&gt;</w:t>
            </w:r>
            <w:r w:rsidDel="00000000" w:rsidR="00000000" w:rsidRPr="00000000">
              <w:rPr>
                <w:sz w:val="18"/>
                <w:szCs w:val="18"/>
                <w:rtl w:val="0"/>
              </w:rPr>
              <w:t xml:space="preserve">, seem equally acceptable. It is remarkable that where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reads </w:t>
            </w:r>
            <w:r w:rsidDel="00000000" w:rsidR="00000000" w:rsidRPr="00000000">
              <w:rPr>
                <w:color w:val="000096"/>
                <w:sz w:val="18"/>
                <w:szCs w:val="18"/>
                <w:rtl w:val="0"/>
              </w:rPr>
              <w:t xml:space="preserve">&lt;foreign&gt;</w:t>
            </w:r>
            <w:r w:rsidDel="00000000" w:rsidR="00000000" w:rsidRPr="00000000">
              <w:rPr>
                <w:sz w:val="18"/>
                <w:szCs w:val="18"/>
                <w:rtl w:val="0"/>
              </w:rPr>
              <w:t xml:space="preserve">śeṣaniṅ tukon</w:t>
            </w:r>
            <w:r w:rsidDel="00000000" w:rsidR="00000000" w:rsidRPr="00000000">
              <w:rPr>
                <w:color w:val="000096"/>
                <w:sz w:val="18"/>
                <w:szCs w:val="18"/>
                <w:rtl w:val="0"/>
              </w:rPr>
              <w:t xml:space="preserve">&lt;/foreign&gt;</w:t>
            </w: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#M"</w:t>
            </w:r>
            <w:r w:rsidDel="00000000" w:rsidR="00000000" w:rsidRPr="00000000">
              <w:rPr>
                <w:color w:val="000096"/>
                <w:sz w:val="18"/>
                <w:szCs w:val="18"/>
                <w:rtl w:val="0"/>
              </w:rPr>
              <w:t xml:space="preserve">/&gt;</w:t>
            </w:r>
            <w:r w:rsidDel="00000000" w:rsidR="00000000" w:rsidRPr="00000000">
              <w:rPr>
                <w:sz w:val="18"/>
                <w:szCs w:val="18"/>
                <w:rtl w:val="0"/>
              </w:rPr>
              <w:t xml:space="preserve"> seem to reflect </w:t>
            </w:r>
            <w:r w:rsidDel="00000000" w:rsidR="00000000" w:rsidRPr="00000000">
              <w:rPr>
                <w:color w:val="000096"/>
                <w:sz w:val="18"/>
                <w:szCs w:val="18"/>
                <w:rtl w:val="0"/>
              </w:rPr>
              <w:t xml:space="preserve">&lt;foreign&gt;</w:t>
            </w:r>
            <w:r w:rsidDel="00000000" w:rsidR="00000000" w:rsidRPr="00000000">
              <w:rPr>
                <w:sz w:val="18"/>
                <w:szCs w:val="18"/>
                <w:rtl w:val="0"/>
              </w:rPr>
              <w:t xml:space="preserve">śeṣa vlyan</w:t>
            </w:r>
            <w:r w:rsidDel="00000000" w:rsidR="00000000" w:rsidRPr="00000000">
              <w:rPr>
                <w:color w:val="000096"/>
                <w:sz w:val="18"/>
                <w:szCs w:val="18"/>
                <w:rtl w:val="0"/>
              </w:rPr>
              <w:t xml:space="preserve">&lt;/foreign&gt;</w:t>
            </w:r>
            <w:r w:rsidDel="00000000" w:rsidR="00000000" w:rsidRPr="00000000">
              <w:rPr>
                <w:sz w:val="18"/>
                <w:szCs w:val="18"/>
                <w:rtl w:val="0"/>
              </w:rPr>
              <w:t xml:space="preserve"> in their hyparchetype, while they agree with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on reading </w:t>
            </w:r>
            <w:r w:rsidDel="00000000" w:rsidR="00000000" w:rsidRPr="00000000">
              <w:rPr>
                <w:color w:val="000096"/>
                <w:sz w:val="18"/>
                <w:szCs w:val="18"/>
                <w:rtl w:val="0"/>
              </w:rPr>
              <w:t xml:space="preserve">&lt;foreign&gt;</w:t>
            </w:r>
            <w:r w:rsidDel="00000000" w:rsidR="00000000" w:rsidRPr="00000000">
              <w:rPr>
                <w:sz w:val="18"/>
                <w:szCs w:val="18"/>
                <w:rtl w:val="0"/>
              </w:rPr>
              <w:t xml:space="preserve">śeṣaniṅ ḍaṇḍa</w:t>
            </w:r>
            <w:r w:rsidDel="00000000" w:rsidR="00000000" w:rsidRPr="00000000">
              <w:rPr>
                <w:color w:val="000096"/>
                <w:sz w:val="18"/>
                <w:szCs w:val="18"/>
                <w:rtl w:val="0"/>
              </w:rPr>
              <w:t xml:space="preserve">&lt;/foreign&gt;</w:t>
            </w:r>
            <w:r w:rsidDel="00000000" w:rsidR="00000000" w:rsidRPr="00000000">
              <w:rPr>
                <w:sz w:val="18"/>
                <w:szCs w:val="18"/>
                <w:rtl w:val="0"/>
              </w:rPr>
              <w:t xml:space="preserve">. There is external textual evidence in Perpusnas L882 (</w:t>
            </w:r>
            <w:r w:rsidDel="00000000" w:rsidR="00000000" w:rsidRPr="00000000">
              <w:rPr>
                <w:color w:val="000096"/>
                <w:sz w:val="18"/>
                <w:szCs w:val="18"/>
                <w:rtl w:val="0"/>
              </w:rPr>
              <w:t xml:space="preserve">&lt;foreign&gt;</w:t>
            </w:r>
            <w:r w:rsidDel="00000000" w:rsidR="00000000" w:rsidRPr="00000000">
              <w:rPr>
                <w:sz w:val="18"/>
                <w:szCs w:val="18"/>
                <w:rtl w:val="0"/>
              </w:rPr>
              <w:t xml:space="preserve">mvah hutaṅ tan kaliliranā deniṅ putra, hutaṅ tan paputra, hutaṅ totohan, śeṣadaṇḍa, hutaṅ tukon, hutaṅ sajə̄ṅ</w:t>
            </w:r>
            <w:r w:rsidDel="00000000" w:rsidR="00000000" w:rsidRPr="00000000">
              <w:rPr>
                <w:color w:val="000096"/>
                <w:sz w:val="18"/>
                <w:szCs w:val="18"/>
                <w:rtl w:val="0"/>
              </w:rPr>
              <w:t xml:space="preserve">&lt;/foreign&gt;</w:t>
            </w:r>
            <w:r w:rsidDel="00000000" w:rsidR="00000000" w:rsidRPr="00000000">
              <w:rPr>
                <w:sz w:val="18"/>
                <w:szCs w:val="18"/>
                <w:rtl w:val="0"/>
              </w:rPr>
              <w:t xml:space="preserve">) that might support conjecturing </w:t>
            </w:r>
            <w:r w:rsidDel="00000000" w:rsidR="00000000" w:rsidRPr="00000000">
              <w:rPr>
                <w:color w:val="000096"/>
                <w:sz w:val="18"/>
                <w:szCs w:val="18"/>
                <w:rtl w:val="0"/>
              </w:rPr>
              <w:t xml:space="preserve">&lt;foreign&gt;</w:t>
            </w:r>
            <w:r w:rsidDel="00000000" w:rsidR="00000000" w:rsidRPr="00000000">
              <w:rPr>
                <w:sz w:val="18"/>
                <w:szCs w:val="18"/>
                <w:rtl w:val="0"/>
              </w:rPr>
              <w:t xml:space="preserve">śeṣa ḍaṇḍa</w:t>
            </w:r>
            <w:r w:rsidDel="00000000" w:rsidR="00000000" w:rsidRPr="00000000">
              <w:rPr>
                <w:color w:val="000096"/>
                <w:sz w:val="18"/>
                <w:szCs w:val="18"/>
                <w:rtl w:val="0"/>
              </w:rPr>
              <w:t xml:space="preserve">&lt;/foreign&gt;</w:t>
            </w:r>
            <w:r w:rsidDel="00000000" w:rsidR="00000000" w:rsidRPr="00000000">
              <w:rPr>
                <w:sz w:val="18"/>
                <w:szCs w:val="18"/>
                <w:rtl w:val="0"/>
              </w:rPr>
              <w:t xml:space="preserve"> in our text. There is also evidence that </w:t>
            </w:r>
            <w:r w:rsidDel="00000000" w:rsidR="00000000" w:rsidRPr="00000000">
              <w:rPr>
                <w:color w:val="000096"/>
                <w:sz w:val="18"/>
                <w:szCs w:val="18"/>
                <w:rtl w:val="0"/>
              </w:rPr>
              <w:t xml:space="preserve">&lt;foreign&gt;</w:t>
            </w:r>
            <w:r w:rsidDel="00000000" w:rsidR="00000000" w:rsidRPr="00000000">
              <w:rPr>
                <w:sz w:val="18"/>
                <w:szCs w:val="18"/>
                <w:rtl w:val="0"/>
              </w:rPr>
              <w:t xml:space="preserve">tukon</w:t>
            </w:r>
            <w:r w:rsidDel="00000000" w:rsidR="00000000" w:rsidRPr="00000000">
              <w:rPr>
                <w:color w:val="000096"/>
                <w:sz w:val="18"/>
                <w:szCs w:val="18"/>
                <w:rtl w:val="0"/>
              </w:rPr>
              <w:t xml:space="preserve">&lt;/foreign&gt;</w:t>
            </w:r>
            <w:r w:rsidDel="00000000" w:rsidR="00000000" w:rsidRPr="00000000">
              <w:rPr>
                <w:sz w:val="18"/>
                <w:szCs w:val="18"/>
                <w:rtl w:val="0"/>
              </w:rPr>
              <w:t xml:space="preserve"> and </w:t>
            </w:r>
            <w:r w:rsidDel="00000000" w:rsidR="00000000" w:rsidRPr="00000000">
              <w:rPr>
                <w:color w:val="000096"/>
                <w:sz w:val="18"/>
                <w:szCs w:val="18"/>
                <w:rtl w:val="0"/>
              </w:rPr>
              <w:t xml:space="preserve">&lt;foreign&gt;</w:t>
            </w:r>
            <w:r w:rsidDel="00000000" w:rsidR="00000000" w:rsidRPr="00000000">
              <w:rPr>
                <w:sz w:val="18"/>
                <w:szCs w:val="18"/>
                <w:rtl w:val="0"/>
              </w:rPr>
              <w:t xml:space="preserve">vǝlyan</w:t>
            </w:r>
            <w:r w:rsidDel="00000000" w:rsidR="00000000" w:rsidRPr="00000000">
              <w:rPr>
                <w:color w:val="000096"/>
                <w:sz w:val="18"/>
                <w:szCs w:val="18"/>
                <w:rtl w:val="0"/>
              </w:rPr>
              <w:t xml:space="preserve">&lt;/foreign&gt;</w:t>
            </w:r>
            <w:r w:rsidDel="00000000" w:rsidR="00000000" w:rsidRPr="00000000">
              <w:rPr>
                <w:sz w:val="18"/>
                <w:szCs w:val="18"/>
                <w:rtl w:val="0"/>
              </w:rPr>
              <w:t xml:space="preserve"> were felt to be equivalent in this genre of literature UBL Or 5037 (</w:t>
            </w:r>
            <w:r w:rsidDel="00000000" w:rsidR="00000000" w:rsidRPr="00000000">
              <w:rPr>
                <w:color w:val="000096"/>
                <w:sz w:val="18"/>
                <w:szCs w:val="18"/>
                <w:rtl w:val="0"/>
              </w:rPr>
              <w:t xml:space="preserve">&lt;foreign&gt;</w:t>
            </w:r>
            <w:r w:rsidDel="00000000" w:rsidR="00000000" w:rsidRPr="00000000">
              <w:rPr>
                <w:sz w:val="18"/>
                <w:szCs w:val="18"/>
                <w:rtl w:val="0"/>
              </w:rPr>
              <w:t xml:space="preserve">ana vvaṅ istrī linamar saptapayu sinrahan ikaṅ tukon mati taṅ istrīkaṅ sinrahan tukon vəlyan ika si baṅavan ika tan vaṅsulakna ikaṅ tukon</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both"/>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B9">
            <w:pPr>
              <w:widowControl w:val="0"/>
              <w:spacing w:line="240" w:lineRule="auto"/>
              <w:jc w:val="both"/>
              <w:rPr>
                <w:sz w:val="18"/>
                <w:szCs w:val="18"/>
                <w:shd w:fill="ead1dc" w:val="clear"/>
              </w:rPr>
            </w:pPr>
            <w:r w:rsidDel="00000000" w:rsidR="00000000" w:rsidRPr="00000000">
              <w:rPr>
                <w:rtl w:val="0"/>
              </w:rPr>
            </w:r>
          </w:p>
          <w:p w:rsidR="00000000" w:rsidDel="00000000" w:rsidP="00000000" w:rsidRDefault="00000000" w:rsidRPr="00000000" w14:paraId="000006BA">
            <w:pPr>
              <w:widowControl w:val="0"/>
              <w:spacing w:line="240" w:lineRule="auto"/>
              <w:jc w:val="both"/>
              <w:rPr>
                <w:sz w:val="18"/>
                <w:szCs w:val="18"/>
                <w:shd w:fill="ead1dc" w:val="clear"/>
              </w:rPr>
            </w:pPr>
            <w:r w:rsidDel="00000000" w:rsidR="00000000" w:rsidRPr="00000000">
              <w:rPr>
                <w:sz w:val="18"/>
                <w:szCs w:val="18"/>
                <w:shd w:fill="ead1dc" w:val="clear"/>
                <w:rtl w:val="0"/>
              </w:rPr>
              <w:t xml:space="preserve">^813 . śeṣaniṅ tukon … anak putuniṅ ahutaṅ]</w:t>
            </w:r>
            <w:r w:rsidDel="00000000" w:rsidR="00000000" w:rsidRPr="00000000">
              <w:rPr>
                <w:b w:val="1"/>
                <w:sz w:val="18"/>
                <w:szCs w:val="18"/>
                <w:shd w:fill="ead1dc" w:val="clear"/>
                <w:rtl w:val="0"/>
              </w:rPr>
              <w:t xml:space="preserve"> </w:t>
            </w:r>
            <w:r w:rsidDel="00000000" w:rsidR="00000000" w:rsidRPr="00000000">
              <w:rPr>
                <w:sz w:val="18"/>
                <w:szCs w:val="18"/>
                <w:shd w:fill="ead1dc" w:val="clear"/>
                <w:rtl w:val="0"/>
              </w:rPr>
              <w:t xml:space="preserve">Thus formulated in</w:t>
            </w:r>
            <w:r w:rsidDel="00000000" w:rsidR="00000000" w:rsidRPr="00000000">
              <w:rPr>
                <w:b w:val="1"/>
                <w:sz w:val="18"/>
                <w:szCs w:val="18"/>
                <w:shd w:fill="ead1dc" w:val="clear"/>
                <w:rtl w:val="0"/>
              </w:rPr>
              <w:t xml:space="preserve"> L</w:t>
            </w:r>
            <w:r w:rsidDel="00000000" w:rsidR="00000000" w:rsidRPr="00000000">
              <w:rPr>
                <w:sz w:val="18"/>
                <w:szCs w:val="18"/>
                <w:shd w:fill="ead1dc" w:val="clear"/>
                <w:rtl w:val="0"/>
              </w:rPr>
              <w:t xml:space="preserve">, śeṣaniṁ ḍaṇḍa, śeṣa vlan·, Ika ta kabeḥ, yan matikaṁ mahutaṁ, tan yogya tagihən hanaknya , sesa vəlyan, ika ta kabeḥ yan mati kaṁ mahutaṁ, tan yogya tagihən anaknya , sesaniṁ, sesa vəlyan, ika ta kabeḥ yan mati kaṁ mahutaṁ, tan yogya tagihən anaknya , śeṣaniṅ daṇḍa, śeṣa vlyan, ika ta kabeh, yan matīkaṅ mahutaṅ, tan yogya tagihən hanaknya</w:t>
            </w:r>
            <w:r w:rsidDel="00000000" w:rsidR="00000000" w:rsidRPr="00000000">
              <w:rPr>
                <w:b w:val="1"/>
                <w:sz w:val="18"/>
                <w:szCs w:val="18"/>
                <w:shd w:fill="ead1dc" w:val="clear"/>
                <w:rtl w:val="0"/>
              </w:rPr>
              <w:t xml:space="preserve"> K M </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Paradosis</w:t>
            </w:r>
            <w:r w:rsidDel="00000000" w:rsidR="00000000" w:rsidRPr="00000000">
              <w:rPr>
                <w:sz w:val="18"/>
                <w:szCs w:val="18"/>
                <w:shd w:fill="ead1dc" w:val="clear"/>
                <w:rtl w:val="0"/>
              </w:rPr>
              <w:t xml:space="preserve"> of </w:t>
            </w:r>
            <w:r w:rsidDel="00000000" w:rsidR="00000000" w:rsidRPr="00000000">
              <w:rPr>
                <w:b w:val="1"/>
                <w:sz w:val="18"/>
                <w:szCs w:val="18"/>
                <w:shd w:fill="ead1dc" w:val="clear"/>
                <w:rtl w:val="0"/>
              </w:rPr>
              <w:t xml:space="preserve">K M</w:t>
            </w:r>
            <w:r w:rsidDel="00000000" w:rsidR="00000000" w:rsidRPr="00000000">
              <w:rPr>
                <w:sz w:val="18"/>
                <w:szCs w:val="18"/>
                <w:shd w:fill="ead1dc" w:val="clear"/>
                <w:rtl w:val="0"/>
              </w:rPr>
              <w:t xml:space="preserve">:  śeṣaniṅ daṇḍa, śeṣa vlyan, ika ta kabeh, yan matīkaṅ mahutaṅ, tan yogya tagihən hanaknya. • The two alternative ways of reading the last sentence, represented respectively by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and </w:t>
            </w:r>
            <w:r w:rsidDel="00000000" w:rsidR="00000000" w:rsidRPr="00000000">
              <w:rPr>
                <w:b w:val="1"/>
                <w:sz w:val="18"/>
                <w:szCs w:val="18"/>
                <w:shd w:fill="ead1dc" w:val="clear"/>
                <w:rtl w:val="0"/>
              </w:rPr>
              <w:t xml:space="preserve">K M</w:t>
            </w:r>
            <w:r w:rsidDel="00000000" w:rsidR="00000000" w:rsidRPr="00000000">
              <w:rPr>
                <w:sz w:val="18"/>
                <w:szCs w:val="18"/>
                <w:shd w:fill="ead1dc" w:val="clear"/>
                <w:rtl w:val="0"/>
              </w:rPr>
              <w:t xml:space="preserve">, seem equally acceptable. It is remarkable that where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reads </w:t>
            </w:r>
            <w:r w:rsidDel="00000000" w:rsidR="00000000" w:rsidRPr="00000000">
              <w:rPr>
                <w:i w:val="1"/>
                <w:sz w:val="18"/>
                <w:szCs w:val="18"/>
                <w:shd w:fill="ead1dc" w:val="clear"/>
                <w:rtl w:val="0"/>
              </w:rPr>
              <w:t xml:space="preserve">śeṣaniṅ tukon</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K M</w:t>
            </w:r>
            <w:r w:rsidDel="00000000" w:rsidR="00000000" w:rsidRPr="00000000">
              <w:rPr>
                <w:sz w:val="18"/>
                <w:szCs w:val="18"/>
                <w:shd w:fill="ead1dc" w:val="clear"/>
                <w:rtl w:val="0"/>
              </w:rPr>
              <w:t xml:space="preserve"> seem to reflect </w:t>
            </w:r>
            <w:r w:rsidDel="00000000" w:rsidR="00000000" w:rsidRPr="00000000">
              <w:rPr>
                <w:i w:val="1"/>
                <w:sz w:val="18"/>
                <w:szCs w:val="18"/>
                <w:shd w:fill="ead1dc" w:val="clear"/>
                <w:rtl w:val="0"/>
              </w:rPr>
              <w:t xml:space="preserve">śeṣa vlyan</w:t>
            </w:r>
            <w:r w:rsidDel="00000000" w:rsidR="00000000" w:rsidRPr="00000000">
              <w:rPr>
                <w:sz w:val="18"/>
                <w:szCs w:val="18"/>
                <w:shd w:fill="ead1dc" w:val="clear"/>
                <w:rtl w:val="0"/>
              </w:rPr>
              <w:t xml:space="preserve"> in their hyparchetype, while they agree with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on reading </w:t>
            </w:r>
            <w:r w:rsidDel="00000000" w:rsidR="00000000" w:rsidRPr="00000000">
              <w:rPr>
                <w:i w:val="1"/>
                <w:sz w:val="18"/>
                <w:szCs w:val="18"/>
                <w:shd w:fill="ead1dc" w:val="clear"/>
                <w:rtl w:val="0"/>
              </w:rPr>
              <w:t xml:space="preserve">śeṣaniṅ ḍaṇḍa</w:t>
            </w:r>
            <w:r w:rsidDel="00000000" w:rsidR="00000000" w:rsidRPr="00000000">
              <w:rPr>
                <w:sz w:val="18"/>
                <w:szCs w:val="18"/>
                <w:shd w:fill="ead1dc" w:val="clear"/>
                <w:rtl w:val="0"/>
              </w:rPr>
              <w:t xml:space="preserve">. There is external textual evidence in Perpusnas L882 (</w:t>
            </w:r>
            <w:r w:rsidDel="00000000" w:rsidR="00000000" w:rsidRPr="00000000">
              <w:rPr>
                <w:i w:val="1"/>
                <w:sz w:val="18"/>
                <w:szCs w:val="18"/>
                <w:shd w:fill="ead1dc" w:val="clear"/>
                <w:rtl w:val="0"/>
              </w:rPr>
              <w:t xml:space="preserve">mvah hutaṅ tan kaliliranā deniṅ putra, hutaṅ tan paputra, hutaṅ totohan, śeṣadaṇḍa, hutaṅ tukon, hutaṅ sajə̄ṅ</w:t>
            </w:r>
            <w:r w:rsidDel="00000000" w:rsidR="00000000" w:rsidRPr="00000000">
              <w:rPr>
                <w:sz w:val="18"/>
                <w:szCs w:val="18"/>
                <w:shd w:fill="ead1dc" w:val="clear"/>
                <w:rtl w:val="0"/>
              </w:rPr>
              <w:t xml:space="preserve">) that might support conjecturing </w:t>
            </w:r>
            <w:r w:rsidDel="00000000" w:rsidR="00000000" w:rsidRPr="00000000">
              <w:rPr>
                <w:i w:val="1"/>
                <w:sz w:val="18"/>
                <w:szCs w:val="18"/>
                <w:shd w:fill="ead1dc" w:val="clear"/>
                <w:rtl w:val="0"/>
              </w:rPr>
              <w:t xml:space="preserve">śeṣa ḍaṇḍa</w:t>
            </w:r>
            <w:r w:rsidDel="00000000" w:rsidR="00000000" w:rsidRPr="00000000">
              <w:rPr>
                <w:sz w:val="18"/>
                <w:szCs w:val="18"/>
                <w:shd w:fill="ead1dc" w:val="clear"/>
                <w:rtl w:val="0"/>
              </w:rPr>
              <w:t xml:space="preserve"> in our text. There is also evidence that </w:t>
            </w:r>
            <w:r w:rsidDel="00000000" w:rsidR="00000000" w:rsidRPr="00000000">
              <w:rPr>
                <w:i w:val="1"/>
                <w:sz w:val="18"/>
                <w:szCs w:val="18"/>
                <w:shd w:fill="ead1dc" w:val="clear"/>
                <w:rtl w:val="0"/>
              </w:rPr>
              <w:t xml:space="preserve">tukon</w:t>
            </w:r>
            <w:r w:rsidDel="00000000" w:rsidR="00000000" w:rsidRPr="00000000">
              <w:rPr>
                <w:sz w:val="18"/>
                <w:szCs w:val="18"/>
                <w:shd w:fill="ead1dc" w:val="clear"/>
                <w:rtl w:val="0"/>
              </w:rPr>
              <w:t xml:space="preserve"> and </w:t>
            </w:r>
            <w:r w:rsidDel="00000000" w:rsidR="00000000" w:rsidRPr="00000000">
              <w:rPr>
                <w:i w:val="1"/>
                <w:sz w:val="18"/>
                <w:szCs w:val="18"/>
                <w:shd w:fill="ead1dc" w:val="clear"/>
                <w:rtl w:val="0"/>
              </w:rPr>
              <w:t xml:space="preserve">vǝlyan</w:t>
            </w:r>
            <w:r w:rsidDel="00000000" w:rsidR="00000000" w:rsidRPr="00000000">
              <w:rPr>
                <w:sz w:val="18"/>
                <w:szCs w:val="18"/>
                <w:shd w:fill="ead1dc" w:val="clear"/>
                <w:rtl w:val="0"/>
              </w:rPr>
              <w:t xml:space="preserve"> were felt to be equivalent in this genre of literature UBL Or 5037 (</w:t>
            </w:r>
            <w:r w:rsidDel="00000000" w:rsidR="00000000" w:rsidRPr="00000000">
              <w:rPr>
                <w:i w:val="1"/>
                <w:sz w:val="18"/>
                <w:szCs w:val="18"/>
                <w:shd w:fill="ead1dc" w:val="clear"/>
                <w:rtl w:val="0"/>
              </w:rPr>
              <w:t xml:space="preserve">ana vvaṅ istrī linamar saptapayu sinrahan ikaṅ tukon mati taṅ istrīkaṅ sinrahan tukon vəlyan ika si baṅavan ika tan vaṅsulakna ikaṅ tukon</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3"/>
        <w:rPr/>
      </w:pPr>
      <w:bookmarkStart w:colFirst="0" w:colLast="0" w:name="_subhvjj0oagj" w:id="87"/>
      <w:bookmarkEnd w:id="87"/>
      <w:r w:rsidDel="00000000" w:rsidR="00000000" w:rsidRPr="00000000">
        <w:rPr>
          <w:rtl w:val="0"/>
        </w:rPr>
        <w:t xml:space="preserve">Encoding (s</w:t>
      </w:r>
      <w:r w:rsidDel="00000000" w:rsidR="00000000" w:rsidRPr="00000000">
        <w:rPr>
          <w:rtl w:val="0"/>
        </w:rPr>
        <w:t xml:space="preserve">egments of) a reading </w:t>
      </w:r>
      <w:r w:rsidDel="00000000" w:rsidR="00000000" w:rsidRPr="00000000">
        <w:rPr>
          <w:rtl w:val="0"/>
        </w:rPr>
        <w:t xml:space="preserve">as unclear</w:t>
      </w:r>
    </w:p>
    <w:p w:rsidR="00000000" w:rsidDel="00000000" w:rsidP="00000000" w:rsidRDefault="00000000" w:rsidRPr="00000000" w14:paraId="000006BD">
      <w:pPr>
        <w:jc w:val="both"/>
        <w:rPr/>
      </w:pPr>
      <w:r w:rsidDel="00000000" w:rsidR="00000000" w:rsidRPr="00000000">
        <w:rPr>
          <w:rtl w:val="0"/>
        </w:rPr>
        <w:t xml:space="preserve">Many manuscripts contain text that is difficult to read. It might be a single grapheme, a word, a sentence or even longer passages. You may use the element &lt;unclear&gt; to represent unclearness (and degrees of unclearness) of reading, following the rules stated in EGD §5.3.1. Note that the only child allowed within &lt;unclear&gt; is &lt;g/&gt;; in case the unclear segment straddles some other TEI element, the unclear text around it must be wrapped separately in &lt;unclear&gt;. </w:t>
      </w:r>
    </w:p>
    <w:p w:rsidR="00000000" w:rsidDel="00000000" w:rsidP="00000000" w:rsidRDefault="00000000" w:rsidRPr="00000000" w14:paraId="000006BE">
      <w:pPr>
        <w:jc w:val="both"/>
        <w:rPr/>
      </w:pPr>
      <w:r w:rsidDel="00000000" w:rsidR="00000000" w:rsidRPr="00000000">
        <w:rPr>
          <w:rtl w:val="0"/>
        </w:rPr>
        <w:tab/>
        <w:t xml:space="preserve">To encode a segment that would be illegible out of context (e.g. because of physical damage or sloppiness of the scribe), but as to whose reading you are quite confident in the context, use the element &lt;unclear&gt; without any attributes. </w:t>
      </w:r>
    </w:p>
    <w:p w:rsidR="00000000" w:rsidDel="00000000" w:rsidP="00000000" w:rsidRDefault="00000000" w:rsidRPr="00000000" w14:paraId="000006BF">
      <w:pPr>
        <w:jc w:val="both"/>
        <w:rPr/>
      </w:pPr>
      <w:r w:rsidDel="00000000" w:rsidR="00000000" w:rsidRPr="00000000">
        <w:rPr>
          <w:rtl w:val="0"/>
        </w:rPr>
      </w:r>
    </w:p>
    <w:tbl>
      <w:tblPr>
        <w:tblStyle w:val="Table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rPr>
                <w:color w:val="000096"/>
                <w:sz w:val="18"/>
                <w:szCs w:val="18"/>
              </w:rPr>
            </w:pP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"#L642"</w:t>
            </w:r>
            <w:r w:rsidDel="00000000" w:rsidR="00000000" w:rsidRPr="00000000">
              <w:rPr>
                <w:color w:val="000096"/>
                <w:sz w:val="18"/>
                <w:szCs w:val="18"/>
                <w:rtl w:val="0"/>
              </w:rPr>
              <w:t xml:space="preserve">&gt;</w:t>
            </w:r>
            <w:r w:rsidDel="00000000" w:rsidR="00000000" w:rsidRPr="00000000">
              <w:rPr>
                <w:sz w:val="18"/>
                <w:szCs w:val="18"/>
                <w:rtl w:val="0"/>
              </w:rPr>
              <w:t xml:space="preserve">ya ta mas </w:t>
            </w:r>
            <w:r w:rsidDel="00000000" w:rsidR="00000000" w:rsidRPr="00000000">
              <w:rPr>
                <w:color w:val="000096"/>
                <w:sz w:val="18"/>
                <w:szCs w:val="18"/>
                <w:rtl w:val="0"/>
              </w:rPr>
              <w:t xml:space="preserve">&lt;unclear&gt;</w:t>
            </w:r>
            <w:r w:rsidDel="00000000" w:rsidR="00000000" w:rsidRPr="00000000">
              <w:rPr>
                <w:sz w:val="18"/>
                <w:szCs w:val="18"/>
                <w:rtl w:val="0"/>
              </w:rPr>
              <w:t xml:space="preserve">r̥kr̥t</w:t>
            </w:r>
            <w:r w:rsidDel="00000000" w:rsidR="00000000" w:rsidRPr="00000000">
              <w:rPr>
                <w:color w:val="000096"/>
                <w:sz w:val="18"/>
                <w:szCs w:val="18"/>
                <w:rtl w:val="0"/>
              </w:rPr>
              <w:t xml:space="preserve">&lt;/unclear&gt;</w:t>
            </w:r>
            <w:r w:rsidDel="00000000" w:rsidR="00000000" w:rsidRPr="00000000">
              <w:rPr>
                <w:sz w:val="18"/>
                <w:szCs w:val="18"/>
                <w:rtl w:val="0"/>
              </w:rPr>
              <w:t xml:space="preserve"> masәkar vañva</w:t>
            </w:r>
            <w:r w:rsidDel="00000000" w:rsidR="00000000" w:rsidRPr="00000000">
              <w:rPr>
                <w:color w:val="000096"/>
                <w:sz w:val="18"/>
                <w:szCs w:val="18"/>
                <w:rtl w:val="0"/>
              </w:rPr>
              <w:t xml:space="preserve">&lt;/rdg&gt;</w:t>
            </w:r>
          </w:p>
        </w:tc>
      </w:tr>
    </w:tbl>
    <w:p w:rsidR="00000000" w:rsidDel="00000000" w:rsidP="00000000" w:rsidRDefault="00000000" w:rsidRPr="00000000" w14:paraId="000006C2">
      <w:pPr>
        <w:jc w:val="both"/>
        <w:rPr/>
      </w:pPr>
      <w:r w:rsidDel="00000000" w:rsidR="00000000" w:rsidRPr="00000000">
        <w:rPr>
          <w:rtl w:val="0"/>
        </w:rPr>
      </w:r>
    </w:p>
    <w:p w:rsidR="00000000" w:rsidDel="00000000" w:rsidP="00000000" w:rsidRDefault="00000000" w:rsidRPr="00000000" w14:paraId="000006C3">
      <w:pPr>
        <w:jc w:val="both"/>
        <w:rPr/>
      </w:pPr>
      <w:r w:rsidDel="00000000" w:rsidR="00000000" w:rsidRPr="00000000">
        <w:rPr>
          <w:rtl w:val="0"/>
        </w:rPr>
        <w:t xml:space="preserve">You can use the attribute @reason with the value “eccentric_ductus” if your confidence regarding the reading is affected by any unusual or incomplete aspect of a glyph. </w:t>
      </w:r>
    </w:p>
    <w:p w:rsidR="00000000" w:rsidDel="00000000" w:rsidP="00000000" w:rsidRDefault="00000000" w:rsidRPr="00000000" w14:paraId="000006C4">
      <w:pPr>
        <w:jc w:val="both"/>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C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"#L642"</w:t>
            </w:r>
            <w:r w:rsidDel="00000000" w:rsidR="00000000" w:rsidRPr="00000000">
              <w:rPr>
                <w:color w:val="000096"/>
                <w:sz w:val="18"/>
                <w:szCs w:val="18"/>
                <w:rtl w:val="0"/>
              </w:rPr>
              <w:t xml:space="preserve">&gt;</w:t>
            </w:r>
            <w:r w:rsidDel="00000000" w:rsidR="00000000" w:rsidRPr="00000000">
              <w:rPr>
                <w:sz w:val="18"/>
                <w:szCs w:val="18"/>
                <w:rtl w:val="0"/>
              </w:rPr>
              <w:t xml:space="preserve">ceva masva ceva mibuḥ</w:t>
            </w:r>
            <w:r w:rsidDel="00000000" w:rsidR="00000000" w:rsidRPr="00000000">
              <w:rPr>
                <w:color w:val="000096"/>
                <w:sz w:val="18"/>
                <w:szCs w:val="18"/>
                <w:rtl w:val="0"/>
              </w:rPr>
              <w:t xml:space="preserve">&lt;/lem&gt;</w:t>
            </w:r>
          </w:p>
          <w:p w:rsidR="00000000" w:rsidDel="00000000" w:rsidP="00000000" w:rsidRDefault="00000000" w:rsidRPr="00000000" w14:paraId="000006C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"#L633"</w:t>
            </w:r>
            <w:r w:rsidDel="00000000" w:rsidR="00000000" w:rsidRPr="00000000">
              <w:rPr>
                <w:color w:val="000096"/>
                <w:sz w:val="18"/>
                <w:szCs w:val="18"/>
                <w:rtl w:val="0"/>
              </w:rPr>
              <w:t xml:space="preserve">&gt;</w:t>
            </w:r>
            <w:r w:rsidDel="00000000" w:rsidR="00000000" w:rsidRPr="00000000">
              <w:rPr>
                <w:sz w:val="18"/>
                <w:szCs w:val="18"/>
                <w:rtl w:val="0"/>
              </w:rPr>
              <w:t xml:space="preserve">cava</w:t>
            </w:r>
            <w:r w:rsidDel="00000000" w:rsidR="00000000" w:rsidRPr="00000000">
              <w:rPr>
                <w:color w:val="000096"/>
                <w:sz w:val="18"/>
                <w:szCs w:val="18"/>
                <w:rtl w:val="0"/>
              </w:rPr>
              <w:t xml:space="preserve">&lt;unclear</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"eccentric_ductus"</w:t>
            </w:r>
            <w:r w:rsidDel="00000000" w:rsidR="00000000" w:rsidRPr="00000000">
              <w:rPr>
                <w:color w:val="000096"/>
                <w:sz w:val="18"/>
                <w:szCs w:val="18"/>
                <w:rtl w:val="0"/>
              </w:rPr>
              <w:t xml:space="preserve">&gt;</w:t>
            </w:r>
            <w:r w:rsidDel="00000000" w:rsidR="00000000" w:rsidRPr="00000000">
              <w:rPr>
                <w:sz w:val="18"/>
                <w:szCs w:val="18"/>
                <w:rtl w:val="0"/>
              </w:rPr>
              <w:t xml:space="preserve">ma</w:t>
            </w:r>
            <w:r w:rsidDel="00000000" w:rsidR="00000000" w:rsidRPr="00000000">
              <w:rPr>
                <w:color w:val="000096"/>
                <w:sz w:val="18"/>
                <w:szCs w:val="18"/>
                <w:rtl w:val="0"/>
              </w:rPr>
              <w:t xml:space="preserve">&lt;/unclear&gt;</w:t>
            </w:r>
            <w:r w:rsidDel="00000000" w:rsidR="00000000" w:rsidRPr="00000000">
              <w:rPr>
                <w:sz w:val="18"/>
                <w:szCs w:val="18"/>
                <w:rtl w:val="0"/>
              </w:rPr>
              <w:t xml:space="preserve">so sevavibu</w:t>
            </w:r>
            <w:r w:rsidDel="00000000" w:rsidR="00000000" w:rsidRPr="00000000">
              <w:rPr>
                <w:color w:val="000096"/>
                <w:sz w:val="18"/>
                <w:szCs w:val="18"/>
                <w:rtl w:val="0"/>
              </w:rPr>
              <w:t xml:space="preserve">&lt;/rdg&gt;</w:t>
            </w:r>
          </w:p>
          <w:p w:rsidR="00000000" w:rsidDel="00000000" w:rsidP="00000000" w:rsidRDefault="00000000" w:rsidRPr="00000000" w14:paraId="000006C9">
            <w:pPr>
              <w:widowControl w:val="0"/>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6CA">
      <w:pPr>
        <w:jc w:val="both"/>
        <w:rPr/>
      </w:pPr>
      <w:r w:rsidDel="00000000" w:rsidR="00000000" w:rsidRPr="00000000">
        <w:rPr>
          <w:rtl w:val="0"/>
        </w:rPr>
      </w:r>
    </w:p>
    <w:p w:rsidR="00000000" w:rsidDel="00000000" w:rsidP="00000000" w:rsidRDefault="00000000" w:rsidRPr="00000000" w14:paraId="000006CB">
      <w:pPr>
        <w:jc w:val="both"/>
        <w:rPr/>
      </w:pPr>
      <w:r w:rsidDel="00000000" w:rsidR="00000000" w:rsidRPr="00000000">
        <w:rPr>
          <w:rtl w:val="0"/>
        </w:rPr>
        <w:t xml:space="preserve">Any tentative reading can be indicated using the attribute @</w:t>
      </w:r>
      <w:r w:rsidDel="00000000" w:rsidR="00000000" w:rsidRPr="00000000">
        <w:rPr>
          <w:rtl w:val="0"/>
        </w:rPr>
        <w:t xml:space="preserve">cert</w:t>
      </w:r>
      <w:r w:rsidDel="00000000" w:rsidR="00000000" w:rsidRPr="00000000">
        <w:rPr>
          <w:rtl w:val="0"/>
        </w:rPr>
        <w:t xml:space="preserve">, the only admitted value for which is “low”. (In other words, we exclude the  values “medium” and “high” foreseen by the TEI, especially because a hypothetical @cert="high" would mean that you do not need to encode &lt;unclear&gt; at all.) See EGD §5.3.2. You can encode segments whose reading is ambiguous with &lt;choice&gt; and &lt;unclear&gt; as explained in EGD §5.3.3. If the given portion is really impossible to read, you can use the element &lt;gap/&gt; element with @reason="illegible" as described in the following section. </w:t>
      </w:r>
    </w:p>
    <w:p w:rsidR="00000000" w:rsidDel="00000000" w:rsidP="00000000" w:rsidRDefault="00000000" w:rsidRPr="00000000" w14:paraId="000006CC">
      <w:pPr>
        <w:pStyle w:val="Heading3"/>
        <w:rPr/>
      </w:pPr>
      <w:bookmarkStart w:colFirst="0" w:colLast="0" w:name="_yag3bowjikus" w:id="88"/>
      <w:bookmarkEnd w:id="88"/>
      <w:r w:rsidDel="00000000" w:rsidR="00000000" w:rsidRPr="00000000">
        <w:rPr>
          <w:rtl w:val="0"/>
        </w:rPr>
        <w:t xml:space="preserve">Encoding (s</w:t>
      </w:r>
      <w:r w:rsidDel="00000000" w:rsidR="00000000" w:rsidRPr="00000000">
        <w:rPr>
          <w:rtl w:val="0"/>
        </w:rPr>
        <w:t xml:space="preserve">egments of) a reading </w:t>
      </w:r>
      <w:r w:rsidDel="00000000" w:rsidR="00000000" w:rsidRPr="00000000">
        <w:rPr>
          <w:rtl w:val="0"/>
        </w:rPr>
        <w:t xml:space="preserve">as illegible</w:t>
      </w:r>
      <w:r w:rsidDel="00000000" w:rsidR="00000000" w:rsidRPr="00000000">
        <w:rPr>
          <w:rtl w:val="0"/>
        </w:rPr>
      </w:r>
    </w:p>
    <w:p w:rsidR="00000000" w:rsidDel="00000000" w:rsidP="00000000" w:rsidRDefault="00000000" w:rsidRPr="00000000" w14:paraId="000006CD">
      <w:pPr>
        <w:jc w:val="both"/>
        <w:rPr/>
      </w:pPr>
      <w:r w:rsidDel="00000000" w:rsidR="00000000" w:rsidRPr="00000000">
        <w:rPr>
          <w:rtl w:val="0"/>
        </w:rPr>
        <w:t xml:space="preserve">When the reading corresponding to a given lemma in a witness is wholly or partially illegible </w:t>
      </w:r>
      <w:r w:rsidDel="00000000" w:rsidR="00000000" w:rsidRPr="00000000">
        <w:rPr>
          <w:rtl w:val="0"/>
        </w:rPr>
        <w:t xml:space="preserve">(e.g. because of physical damage or extreme sloppiness of the scribe), </w:t>
      </w:r>
      <w:r w:rsidDel="00000000" w:rsidR="00000000" w:rsidRPr="00000000">
        <w:rPr>
          <w:rtl w:val="0"/>
        </w:rPr>
        <w:t xml:space="preserve">then encode the illegible segment in &lt;gap&gt; with the value “illegible” on @reason inside the &lt;rdg&gt; for the relevant witness</w:t>
      </w:r>
      <w:r w:rsidDel="00000000" w:rsidR="00000000" w:rsidRPr="00000000">
        <w:rPr>
          <w:rtl w:val="0"/>
        </w:rPr>
        <w:t xml:space="preserve">. In this case, you will typically be able to know or estimate the number of illegible characters, and need to specify @quantity and @unit within &lt;gap reason="illegible"/&gt;. Here, @quantity must express the number of lost characters in numerical form. The default value for the attribute @unit is set on “character”, but it can also be used with the value “component” depending on the context.</w:t>
      </w:r>
      <w:r w:rsidDel="00000000" w:rsidR="00000000" w:rsidRPr="00000000">
        <w:rPr>
          <w:vertAlign w:val="superscript"/>
        </w:rPr>
        <w:footnoteReference w:customMarkFollows="0" w:id="36"/>
      </w:r>
      <w:r w:rsidDel="00000000" w:rsidR="00000000" w:rsidRPr="00000000">
        <w:rPr>
          <w:rtl w:val="0"/>
        </w:rPr>
        <w:t xml:space="preserve"> If you estimate the number of illegible characters, add an attribute @precision with the value “low” to underline the uncertainty.  It is also possible to use @extent="unknown" with the attribute @unit="character". </w:t>
      </w:r>
    </w:p>
    <w:p w:rsidR="00000000" w:rsidDel="00000000" w:rsidP="00000000" w:rsidRDefault="00000000" w:rsidRPr="00000000" w14:paraId="000006CE">
      <w:pPr>
        <w:rPr/>
      </w:pP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C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D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w:t>
            </w:r>
            <w:r w:rsidDel="00000000" w:rsidR="00000000" w:rsidRPr="00000000">
              <w:rPr>
                <w:color w:val="000096"/>
                <w:sz w:val="18"/>
                <w:szCs w:val="18"/>
                <w:rtl w:val="0"/>
              </w:rPr>
              <w:t xml:space="preserve">&lt;/lem&gt;</w:t>
            </w:r>
          </w:p>
          <w:p w:rsidR="00000000" w:rsidDel="00000000" w:rsidP="00000000" w:rsidRDefault="00000000" w:rsidRPr="00000000" w14:paraId="000006D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tinurunakən </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"illegible"</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000096"/>
                <w:sz w:val="18"/>
                <w:szCs w:val="18"/>
                <w:rtl w:val="0"/>
              </w:rPr>
              <w:t xml:space="preserve">/&gt;</w:t>
            </w:r>
            <w:r w:rsidDel="00000000" w:rsidR="00000000" w:rsidRPr="00000000">
              <w:rPr>
                <w:sz w:val="18"/>
                <w:szCs w:val="18"/>
                <w:rtl w:val="0"/>
              </w:rPr>
              <w:t xml:space="preserve">nya</w:t>
            </w:r>
            <w:r w:rsidDel="00000000" w:rsidR="00000000" w:rsidRPr="00000000">
              <w:rPr>
                <w:color w:val="000096"/>
                <w:sz w:val="18"/>
                <w:szCs w:val="18"/>
                <w:rtl w:val="0"/>
              </w:rPr>
              <w:t xml:space="preserve">&lt;/rdg&gt;</w:t>
            </w:r>
          </w:p>
          <w:p w:rsidR="00000000" w:rsidDel="00000000" w:rsidP="00000000" w:rsidRDefault="00000000" w:rsidRPr="00000000" w14:paraId="000006D3">
            <w:pPr>
              <w:rPr>
                <w:color w:val="000096"/>
                <w:sz w:val="18"/>
                <w:szCs w:val="18"/>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D5">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6D6">
            <w:pPr>
              <w:rPr>
                <w:color w:val="000096"/>
                <w:sz w:val="18"/>
                <w:szCs w:val="18"/>
              </w:rPr>
            </w:pPr>
            <w:r w:rsidDel="00000000" w:rsidR="00000000" w:rsidRPr="00000000">
              <w:rPr>
                <w:sz w:val="18"/>
                <w:szCs w:val="18"/>
                <w:shd w:fill="ead1dc" w:val="clear"/>
                <w:rtl w:val="0"/>
              </w:rPr>
              <w:t xml:space="preserve">^1. tinurunakən sakeṅ svarganya]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tinurunakən</w:t>
            </w:r>
            <w:r w:rsidDel="00000000" w:rsidR="00000000" w:rsidRPr="00000000">
              <w:rPr>
                <w:sz w:val="20"/>
                <w:szCs w:val="20"/>
                <w:shd w:fill="ead1dc" w:val="clear"/>
                <w:rtl w:val="0"/>
              </w:rPr>
              <w:t xml:space="preserve"> [4x]nya</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D7">
      <w:pPr>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D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D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w:t>
            </w:r>
            <w:r w:rsidDel="00000000" w:rsidR="00000000" w:rsidRPr="00000000">
              <w:rPr>
                <w:color w:val="000096"/>
                <w:sz w:val="18"/>
                <w:szCs w:val="18"/>
                <w:rtl w:val="0"/>
              </w:rPr>
              <w:t xml:space="preserve">&lt;/lem&gt;</w:t>
            </w:r>
          </w:p>
          <w:p w:rsidR="00000000" w:rsidDel="00000000" w:rsidP="00000000" w:rsidRDefault="00000000" w:rsidRPr="00000000" w14:paraId="000006D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tinurunakən </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"illegible"</w:t>
            </w:r>
            <w:r w:rsidDel="00000000" w:rsidR="00000000" w:rsidRPr="00000000">
              <w:rPr>
                <w:color w:val="f5844c"/>
                <w:sz w:val="18"/>
                <w:szCs w:val="18"/>
                <w:rtl w:val="0"/>
              </w:rPr>
              <w:t xml:space="preserve"> extent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"unknown"</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000096"/>
                <w:sz w:val="18"/>
                <w:szCs w:val="18"/>
                <w:rtl w:val="0"/>
              </w:rPr>
              <w:t xml:space="preserve">/&gt;</w:t>
            </w:r>
            <w:r w:rsidDel="00000000" w:rsidR="00000000" w:rsidRPr="00000000">
              <w:rPr>
                <w:sz w:val="18"/>
                <w:szCs w:val="18"/>
                <w:rtl w:val="0"/>
              </w:rPr>
              <w:t xml:space="preserve">nya</w:t>
            </w:r>
            <w:r w:rsidDel="00000000" w:rsidR="00000000" w:rsidRPr="00000000">
              <w:rPr>
                <w:color w:val="000096"/>
                <w:sz w:val="18"/>
                <w:szCs w:val="18"/>
                <w:rtl w:val="0"/>
              </w:rPr>
              <w:t xml:space="preserve">&lt;/rdg&gt;</w:t>
            </w:r>
          </w:p>
          <w:p w:rsidR="00000000" w:rsidDel="00000000" w:rsidP="00000000" w:rsidRDefault="00000000" w:rsidRPr="00000000" w14:paraId="000006D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DE">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6DF">
            <w:pPr>
              <w:rPr>
                <w:color w:val="000096"/>
                <w:sz w:val="18"/>
                <w:szCs w:val="18"/>
              </w:rPr>
            </w:pPr>
            <w:r w:rsidDel="00000000" w:rsidR="00000000" w:rsidRPr="00000000">
              <w:rPr>
                <w:sz w:val="18"/>
                <w:szCs w:val="18"/>
                <w:shd w:fill="ead1dc" w:val="clear"/>
                <w:rtl w:val="0"/>
              </w:rPr>
              <w:t xml:space="preserve">^1. tinurunakən sakeṅ svarganya]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tinurunakən</w:t>
            </w:r>
            <w:r w:rsidDel="00000000" w:rsidR="00000000" w:rsidRPr="00000000">
              <w:rPr>
                <w:sz w:val="20"/>
                <w:szCs w:val="20"/>
                <w:shd w:fill="ead1dc" w:val="clear"/>
                <w:rtl w:val="0"/>
              </w:rPr>
              <w:t xml:space="preserve"> [...]nya</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pStyle w:val="Heading3"/>
        <w:pageBreakBefore w:val="0"/>
        <w:rPr/>
      </w:pPr>
      <w:bookmarkStart w:colFirst="0" w:colLast="0" w:name="_i690ixqu589p" w:id="89"/>
      <w:bookmarkEnd w:id="89"/>
      <w:r w:rsidDel="00000000" w:rsidR="00000000" w:rsidRPr="00000000">
        <w:rPr>
          <w:rtl w:val="0"/>
        </w:rPr>
        <w:t xml:space="preserve">Text of</w:t>
      </w:r>
      <w:r w:rsidDel="00000000" w:rsidR="00000000" w:rsidRPr="00000000">
        <w:rPr>
          <w:rtl w:val="0"/>
        </w:rPr>
        <w:t xml:space="preserve"> lemma absent from a witness due to scribal omission</w:t>
      </w:r>
    </w:p>
    <w:p w:rsidR="00000000" w:rsidDel="00000000" w:rsidP="00000000" w:rsidRDefault="00000000" w:rsidRPr="00000000" w14:paraId="000006E2">
      <w:pPr>
        <w:pageBreakBefore w:val="0"/>
        <w:ind w:left="0" w:firstLine="0"/>
        <w:jc w:val="both"/>
        <w:rPr/>
      </w:pPr>
      <w:r w:rsidDel="00000000" w:rsidR="00000000" w:rsidRPr="00000000">
        <w:rPr>
          <w:rtl w:val="0"/>
        </w:rPr>
        <w:t xml:space="preserve">When you wish to indicate that a given lemma has no corresponding reading in a given witness, because the scribe has omitted </w:t>
      </w:r>
      <w:r w:rsidDel="00000000" w:rsidR="00000000" w:rsidRPr="00000000">
        <w:rPr>
          <w:rtl w:val="0"/>
        </w:rPr>
        <w:t xml:space="preserve">the string of characters in question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then you can use</w:t>
      </w:r>
      <w:r w:rsidDel="00000000" w:rsidR="00000000" w:rsidRPr="00000000">
        <w:rPr>
          <w:rtl w:val="0"/>
        </w:rPr>
        <w:t xml:space="preserve"> &lt;gap&gt;</w:t>
      </w:r>
      <w:r w:rsidDel="00000000" w:rsidR="00000000" w:rsidRPr="00000000">
        <w:rPr>
          <w:rtl w:val="0"/>
        </w:rPr>
        <w:t xml:space="preserve"> with the value “omitted” on @reason inside the &lt;rdg&gt; for the relevant witness</w:t>
      </w:r>
      <w:r w:rsidDel="00000000" w:rsidR="00000000" w:rsidRPr="00000000">
        <w:rPr>
          <w:rtl w:val="0"/>
        </w:rPr>
        <w:t xml:space="preserve">. Let us discuss the following provisional example:</w:t>
      </w:r>
      <w:r w:rsidDel="00000000" w:rsidR="00000000" w:rsidRPr="00000000">
        <w:rPr>
          <w:rtl w:val="0"/>
        </w:rPr>
      </w:r>
    </w:p>
    <w:p w:rsidR="00000000" w:rsidDel="00000000" w:rsidP="00000000" w:rsidRDefault="00000000" w:rsidRPr="00000000" w14:paraId="000006E3">
      <w:pPr>
        <w:pageBreakBefore w:val="0"/>
        <w:ind w:left="0" w:firstLine="0"/>
        <w:rPr>
          <w:color w:val="021da7"/>
          <w:sz w:val="18"/>
          <w:szCs w:val="18"/>
        </w:rPr>
      </w:pPr>
      <w:r w:rsidDel="00000000" w:rsidR="00000000" w:rsidRPr="00000000">
        <w:rPr>
          <w:rtl w:val="0"/>
        </w:rPr>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E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pageBreakBefore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E6">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 deniṅ devata kabeh</w:t>
            </w:r>
            <w:r w:rsidDel="00000000" w:rsidR="00000000" w:rsidRPr="00000000">
              <w:rPr>
                <w:color w:val="000096"/>
                <w:sz w:val="18"/>
                <w:szCs w:val="18"/>
                <w:rtl w:val="0"/>
              </w:rPr>
              <w:t xml:space="preserve">&lt;/lem&gt;</w:t>
            </w:r>
          </w:p>
          <w:p w:rsidR="00000000" w:rsidDel="00000000" w:rsidP="00000000" w:rsidRDefault="00000000" w:rsidRPr="00000000" w14:paraId="000006E7">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tinurunakən ... kabeh</w:t>
            </w:r>
            <w:r w:rsidDel="00000000" w:rsidR="00000000" w:rsidRPr="00000000">
              <w:rPr>
                <w:color w:val="000096"/>
                <w:sz w:val="18"/>
                <w:szCs w:val="18"/>
                <w:rtl w:val="0"/>
              </w:rPr>
              <w:t xml:space="preserve">&lt;/note&gt;</w:t>
            </w:r>
          </w:p>
          <w:p w:rsidR="00000000" w:rsidDel="00000000" w:rsidP="00000000" w:rsidRDefault="00000000" w:rsidRPr="00000000" w14:paraId="000006E8">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w:t>
            </w:r>
            <w:r w:rsidDel="00000000" w:rsidR="00000000" w:rsidRPr="00000000">
              <w:rPr>
                <w:color w:val="f5844c"/>
                <w:sz w:val="18"/>
                <w:szCs w:val="18"/>
                <w:rtl w:val="0"/>
              </w:rPr>
              <w:t xml:space="preserve">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"eye-skip"</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6E9">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&lt;note&gt;</w:t>
            </w:r>
            <w:r w:rsidDel="00000000" w:rsidR="00000000" w:rsidRPr="00000000">
              <w:rPr>
                <w:sz w:val="18"/>
                <w:szCs w:val="18"/>
                <w:rtl w:val="0"/>
              </w:rPr>
              <w:t xml:space="preserve">This sentence seems to have been omitted in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due to eye-skip from </w:t>
            </w:r>
            <w:r w:rsidDel="00000000" w:rsidR="00000000" w:rsidRPr="00000000">
              <w:rPr>
                <w:color w:val="000096"/>
                <w:sz w:val="18"/>
                <w:szCs w:val="18"/>
                <w:rtl w:val="0"/>
              </w:rPr>
              <w:t xml:space="preserve">&lt;foreign&gt;</w:t>
            </w:r>
            <w:r w:rsidDel="00000000" w:rsidR="00000000" w:rsidRPr="00000000">
              <w:rPr>
                <w:sz w:val="18"/>
                <w:szCs w:val="18"/>
                <w:rtl w:val="0"/>
              </w:rPr>
              <w:t xml:space="preserve">kavaḥ</w:t>
            </w:r>
            <w:r w:rsidDel="00000000" w:rsidR="00000000" w:rsidRPr="00000000">
              <w:rPr>
                <w:color w:val="000096"/>
                <w:sz w:val="18"/>
                <w:szCs w:val="18"/>
                <w:rtl w:val="0"/>
              </w:rPr>
              <w:t xml:space="preserve">&lt;/foreign&gt;</w:t>
            </w:r>
            <w:r w:rsidDel="00000000" w:rsidR="00000000" w:rsidRPr="00000000">
              <w:rPr>
                <w:sz w:val="18"/>
                <w:szCs w:val="18"/>
                <w:rtl w:val="0"/>
              </w:rPr>
              <w:t xml:space="preserve"> to </w:t>
            </w:r>
            <w:r w:rsidDel="00000000" w:rsidR="00000000" w:rsidRPr="00000000">
              <w:rPr>
                <w:color w:val="000096"/>
                <w:sz w:val="18"/>
                <w:szCs w:val="18"/>
                <w:rtl w:val="0"/>
              </w:rPr>
              <w:t xml:space="preserve">&lt;foreign&gt;</w:t>
            </w:r>
            <w:r w:rsidDel="00000000" w:rsidR="00000000" w:rsidRPr="00000000">
              <w:rPr>
                <w:sz w:val="18"/>
                <w:szCs w:val="18"/>
                <w:rtl w:val="0"/>
              </w:rPr>
              <w:t xml:space="preserve">kabeḥ</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p w:rsidR="00000000" w:rsidDel="00000000" w:rsidP="00000000" w:rsidRDefault="00000000" w:rsidRPr="00000000" w14:paraId="000006EA">
            <w:pPr>
              <w:pageBreakBefore w:val="0"/>
              <w:rPr>
                <w:sz w:val="18"/>
                <w:szCs w:val="18"/>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EC">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6ED">
            <w:pPr>
              <w:rPr>
                <w:color w:val="000096"/>
                <w:sz w:val="18"/>
                <w:szCs w:val="18"/>
              </w:rPr>
            </w:pPr>
            <w:r w:rsidDel="00000000" w:rsidR="00000000" w:rsidRPr="00000000">
              <w:rPr>
                <w:sz w:val="18"/>
                <w:szCs w:val="18"/>
                <w:shd w:fill="ead1dc" w:val="clear"/>
                <w:rtl w:val="0"/>
              </w:rPr>
              <w:t xml:space="preserve">^1. tinurunakən ... kabeh]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(eye-skip). This sentence seems to have been omitted in </w:t>
            </w:r>
            <w:r w:rsidDel="00000000" w:rsidR="00000000" w:rsidRPr="00000000">
              <w:rPr>
                <w:b w:val="1"/>
                <w:color w:val="000096"/>
                <w:sz w:val="18"/>
                <w:szCs w:val="18"/>
                <w:shd w:fill="ead1dc" w:val="clear"/>
                <w:rtl w:val="0"/>
              </w:rPr>
              <w:t xml:space="preserve">L</w:t>
            </w:r>
            <w:r w:rsidDel="00000000" w:rsidR="00000000" w:rsidRPr="00000000">
              <w:rPr>
                <w:sz w:val="18"/>
                <w:szCs w:val="18"/>
                <w:shd w:fill="ead1dc" w:val="clear"/>
                <w:rtl w:val="0"/>
              </w:rPr>
              <w:t xml:space="preserve"> due to eye-skip from </w:t>
            </w:r>
            <w:r w:rsidDel="00000000" w:rsidR="00000000" w:rsidRPr="00000000">
              <w:rPr>
                <w:i w:val="1"/>
                <w:sz w:val="18"/>
                <w:szCs w:val="18"/>
                <w:shd w:fill="ead1dc" w:val="clear"/>
                <w:rtl w:val="0"/>
              </w:rPr>
              <w:t xml:space="preserve">kavaḥ</w:t>
            </w:r>
            <w:r w:rsidDel="00000000" w:rsidR="00000000" w:rsidRPr="00000000">
              <w:rPr>
                <w:sz w:val="18"/>
                <w:szCs w:val="18"/>
                <w:shd w:fill="ead1dc" w:val="clear"/>
                <w:rtl w:val="0"/>
              </w:rPr>
              <w:t xml:space="preserve"> to </w:t>
            </w:r>
            <w:r w:rsidDel="00000000" w:rsidR="00000000" w:rsidRPr="00000000">
              <w:rPr>
                <w:i w:val="1"/>
                <w:sz w:val="18"/>
                <w:szCs w:val="18"/>
                <w:shd w:fill="ead1dc" w:val="clear"/>
                <w:rtl w:val="0"/>
              </w:rPr>
              <w:t xml:space="preserve">kabeḥ</w:t>
            </w:r>
            <w:r w:rsidDel="00000000" w:rsidR="00000000" w:rsidRPr="00000000">
              <w:rPr>
                <w:color w:val="000096"/>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EE">
      <w:pPr>
        <w:pageBreakBefore w:val="0"/>
        <w:ind w:left="0" w:firstLine="0"/>
        <w:rPr>
          <w:color w:val="021da7"/>
          <w:sz w:val="18"/>
          <w:szCs w:val="18"/>
        </w:rPr>
      </w:pPr>
      <w:r w:rsidDel="00000000" w:rsidR="00000000" w:rsidRPr="00000000">
        <w:rPr>
          <w:rtl w:val="0"/>
        </w:rPr>
      </w:r>
    </w:p>
    <w:p w:rsidR="00000000" w:rsidDel="00000000" w:rsidP="00000000" w:rsidRDefault="00000000" w:rsidRPr="00000000" w14:paraId="000006EF">
      <w:pPr>
        <w:pageBreakBefore w:val="0"/>
        <w:jc w:val="both"/>
        <w:rPr/>
      </w:pPr>
      <w:r w:rsidDel="00000000" w:rsidR="00000000" w:rsidRPr="00000000">
        <w:rPr>
          <w:rtl w:val="0"/>
        </w:rPr>
        <w:t xml:space="preserve">In the case of text omitted due to eye-skip, as in this example, t</w:t>
      </w:r>
      <w:r w:rsidDel="00000000" w:rsidR="00000000" w:rsidRPr="00000000">
        <w:rPr>
          <w:rtl w:val="0"/>
        </w:rPr>
        <w:t xml:space="preserve">he mandatory elements are &lt;app&gt;, &lt;lem&gt;, &lt;rdg&gt; and &lt;gap&gt; with </w:t>
      </w:r>
      <w:r w:rsidDel="00000000" w:rsidR="00000000" w:rsidRPr="00000000">
        <w:rPr>
          <w:rtl w:val="0"/>
        </w:rPr>
        <w:t xml:space="preserve">@cause="eye-skip"</w:t>
      </w:r>
      <w:r w:rsidDel="00000000" w:rsidR="00000000" w:rsidRPr="00000000">
        <w:rPr>
          <w:rtl w:val="0"/>
        </w:rPr>
        <w:t xml:space="preserve">, while the two elements &lt;note&gt; are optional. As you see, there is a redundancy in the example between the use of @cause="eye-skip" and the contents of the final &lt;note&gt;, which you may want to avoid by avoiding the explicit term “eye-skip” in the way you formulate the note that explains for human readers what process of eyeskip you imagine. So let us propose the following slight modification:</w:t>
      </w:r>
    </w:p>
    <w:p w:rsidR="00000000" w:rsidDel="00000000" w:rsidP="00000000" w:rsidRDefault="00000000" w:rsidRPr="00000000" w14:paraId="000006F0">
      <w:pPr>
        <w:pageBreakBefore w:val="0"/>
        <w:rPr>
          <w:color w:val="021da7"/>
          <w:sz w:val="18"/>
          <w:szCs w:val="18"/>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pageBreakBefore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6F3">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 deniṅ devata kabeh</w:t>
            </w:r>
            <w:r w:rsidDel="00000000" w:rsidR="00000000" w:rsidRPr="00000000">
              <w:rPr>
                <w:color w:val="000096"/>
                <w:sz w:val="18"/>
                <w:szCs w:val="18"/>
                <w:rtl w:val="0"/>
              </w:rPr>
              <w:t xml:space="preserve">&lt;/lem&gt;</w:t>
            </w:r>
          </w:p>
          <w:p w:rsidR="00000000" w:rsidDel="00000000" w:rsidP="00000000" w:rsidRDefault="00000000" w:rsidRPr="00000000" w14:paraId="000006F4">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tinurunakən ... kabeh</w:t>
            </w:r>
            <w:r w:rsidDel="00000000" w:rsidR="00000000" w:rsidRPr="00000000">
              <w:rPr>
                <w:color w:val="000096"/>
                <w:sz w:val="18"/>
                <w:szCs w:val="18"/>
                <w:rtl w:val="0"/>
              </w:rPr>
              <w:t xml:space="preserve">&lt;/note&gt;</w:t>
            </w:r>
          </w:p>
          <w:p w:rsidR="00000000" w:rsidDel="00000000" w:rsidP="00000000" w:rsidRDefault="00000000" w:rsidRPr="00000000" w14:paraId="000006F5">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w:t>
            </w:r>
            <w:r w:rsidDel="00000000" w:rsidR="00000000" w:rsidRPr="00000000">
              <w:rPr>
                <w:color w:val="f5844c"/>
                <w:sz w:val="18"/>
                <w:szCs w:val="18"/>
                <w:rtl w:val="0"/>
              </w:rPr>
              <w:t xml:space="preserve">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"eye-skip"</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6F6">
            <w:pPr>
              <w:pageBreakBefore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&lt;note&gt;</w:t>
            </w:r>
            <w:r w:rsidDel="00000000" w:rsidR="00000000" w:rsidRPr="00000000">
              <w:rPr>
                <w:sz w:val="18"/>
                <w:szCs w:val="18"/>
                <w:rtl w:val="0"/>
              </w:rPr>
              <w:t xml:space="preserve">The scribe of</w:t>
            </w: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seems to have skipped from </w:t>
            </w:r>
            <w:r w:rsidDel="00000000" w:rsidR="00000000" w:rsidRPr="00000000">
              <w:rPr>
                <w:color w:val="000096"/>
                <w:sz w:val="18"/>
                <w:szCs w:val="18"/>
                <w:rtl w:val="0"/>
              </w:rPr>
              <w:t xml:space="preserve">&lt;foreign&gt;</w:t>
            </w:r>
            <w:r w:rsidDel="00000000" w:rsidR="00000000" w:rsidRPr="00000000">
              <w:rPr>
                <w:sz w:val="18"/>
                <w:szCs w:val="18"/>
                <w:rtl w:val="0"/>
              </w:rPr>
              <w:t xml:space="preserve">kavaḥ</w:t>
            </w:r>
            <w:r w:rsidDel="00000000" w:rsidR="00000000" w:rsidRPr="00000000">
              <w:rPr>
                <w:color w:val="000096"/>
                <w:sz w:val="18"/>
                <w:szCs w:val="18"/>
                <w:rtl w:val="0"/>
              </w:rPr>
              <w:t xml:space="preserve">&lt;/foreign&gt;</w:t>
            </w:r>
            <w:r w:rsidDel="00000000" w:rsidR="00000000" w:rsidRPr="00000000">
              <w:rPr>
                <w:sz w:val="18"/>
                <w:szCs w:val="18"/>
                <w:rtl w:val="0"/>
              </w:rPr>
              <w:t xml:space="preserve"> to </w:t>
            </w:r>
            <w:r w:rsidDel="00000000" w:rsidR="00000000" w:rsidRPr="00000000">
              <w:rPr>
                <w:color w:val="000096"/>
                <w:sz w:val="18"/>
                <w:szCs w:val="18"/>
                <w:rtl w:val="0"/>
              </w:rPr>
              <w:t xml:space="preserve">&lt;foreign&gt;</w:t>
            </w:r>
            <w:r w:rsidDel="00000000" w:rsidR="00000000" w:rsidRPr="00000000">
              <w:rPr>
                <w:sz w:val="18"/>
                <w:szCs w:val="18"/>
                <w:rtl w:val="0"/>
              </w:rPr>
              <w:t xml:space="preserve">kabeḥ</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p w:rsidR="00000000" w:rsidDel="00000000" w:rsidP="00000000" w:rsidRDefault="00000000" w:rsidRPr="00000000" w14:paraId="000006F7">
            <w:pPr>
              <w:pageBreakBefore w:val="0"/>
              <w:rPr>
                <w:sz w:val="18"/>
                <w:szCs w:val="18"/>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6F9">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6FA">
            <w:pPr>
              <w:rPr>
                <w:color w:val="000096"/>
                <w:sz w:val="18"/>
                <w:szCs w:val="18"/>
              </w:rPr>
            </w:pPr>
            <w:r w:rsidDel="00000000" w:rsidR="00000000" w:rsidRPr="00000000">
              <w:rPr>
                <w:sz w:val="18"/>
                <w:szCs w:val="18"/>
                <w:shd w:fill="ead1dc" w:val="clear"/>
                <w:rtl w:val="0"/>
              </w:rPr>
              <w:t xml:space="preserve">^1. tinurunakən ... kabeh]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(eye-skip). The scribe of  </w:t>
            </w:r>
            <w:r w:rsidDel="00000000" w:rsidR="00000000" w:rsidRPr="00000000">
              <w:rPr>
                <w:b w:val="1"/>
                <w:color w:val="000096"/>
                <w:sz w:val="18"/>
                <w:szCs w:val="18"/>
                <w:shd w:fill="ead1dc" w:val="clear"/>
                <w:rtl w:val="0"/>
              </w:rPr>
              <w:t xml:space="preserve">L</w:t>
            </w:r>
            <w:r w:rsidDel="00000000" w:rsidR="00000000" w:rsidRPr="00000000">
              <w:rPr>
                <w:sz w:val="18"/>
                <w:szCs w:val="18"/>
                <w:shd w:fill="ead1dc" w:val="clear"/>
                <w:rtl w:val="0"/>
              </w:rPr>
              <w:t xml:space="preserve"> seems to have skipped from </w:t>
            </w:r>
            <w:r w:rsidDel="00000000" w:rsidR="00000000" w:rsidRPr="00000000">
              <w:rPr>
                <w:i w:val="1"/>
                <w:sz w:val="18"/>
                <w:szCs w:val="18"/>
                <w:shd w:fill="ead1dc" w:val="clear"/>
                <w:rtl w:val="0"/>
              </w:rPr>
              <w:t xml:space="preserve">kavaḥ</w:t>
            </w:r>
            <w:r w:rsidDel="00000000" w:rsidR="00000000" w:rsidRPr="00000000">
              <w:rPr>
                <w:sz w:val="18"/>
                <w:szCs w:val="18"/>
                <w:shd w:fill="ead1dc" w:val="clear"/>
                <w:rtl w:val="0"/>
              </w:rPr>
              <w:t xml:space="preserve"> to </w:t>
            </w:r>
            <w:r w:rsidDel="00000000" w:rsidR="00000000" w:rsidRPr="00000000">
              <w:rPr>
                <w:i w:val="1"/>
                <w:sz w:val="18"/>
                <w:szCs w:val="18"/>
                <w:shd w:fill="ead1dc" w:val="clear"/>
                <w:rtl w:val="0"/>
              </w:rPr>
              <w:t xml:space="preserve">kabeḥ</w:t>
            </w:r>
            <w:r w:rsidDel="00000000" w:rsidR="00000000" w:rsidRPr="00000000">
              <w:rPr>
                <w:color w:val="000096"/>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6FB">
      <w:pPr>
        <w:pageBreakBefore w:val="0"/>
        <w:jc w:val="both"/>
        <w:rPr/>
      </w:pPr>
      <w:r w:rsidDel="00000000" w:rsidR="00000000" w:rsidRPr="00000000">
        <w:rPr>
          <w:rtl w:val="0"/>
        </w:rPr>
      </w:r>
    </w:p>
    <w:p w:rsidR="00000000" w:rsidDel="00000000" w:rsidP="00000000" w:rsidRDefault="00000000" w:rsidRPr="00000000" w14:paraId="000006FC">
      <w:pPr>
        <w:pageBreakBefore w:val="0"/>
        <w:jc w:val="both"/>
        <w:rPr/>
      </w:pPr>
      <w:r w:rsidDel="00000000" w:rsidR="00000000" w:rsidRPr="00000000">
        <w:rPr>
          <w:rtl w:val="0"/>
        </w:rPr>
        <w:t xml:space="preserve">In case the process of eyeskip seems self-evident, there will of course be no need to use any explanatory &lt;note&gt;. </w:t>
      </w:r>
    </w:p>
    <w:p w:rsidR="00000000" w:rsidDel="00000000" w:rsidP="00000000" w:rsidRDefault="00000000" w:rsidRPr="00000000" w14:paraId="000006FD">
      <w:pPr>
        <w:pageBreakBefore w:val="0"/>
        <w:ind w:firstLine="720"/>
        <w:jc w:val="both"/>
        <w:rPr/>
      </w:pPr>
      <w:r w:rsidDel="00000000" w:rsidR="00000000" w:rsidRPr="00000000">
        <w:rPr>
          <w:rtl w:val="0"/>
        </w:rPr>
        <w:t xml:space="preserve">On the other hand, you may wish to make the process even more transparent by including in the lemma both segments which have triggered the </w:t>
      </w:r>
      <w:r w:rsidDel="00000000" w:rsidR="00000000" w:rsidRPr="00000000">
        <w:rPr>
          <w:i w:val="1"/>
          <w:rtl w:val="0"/>
        </w:rPr>
        <w:t xml:space="preserve">saut du même au même</w:t>
      </w:r>
      <w:r w:rsidDel="00000000" w:rsidR="00000000" w:rsidRPr="00000000">
        <w:rPr>
          <w:rtl w:val="0"/>
        </w:rPr>
        <w:t xml:space="preserve">, in which case, however, you may not use &lt;gap&gt; in your &lt;rdg&gt;</w:t>
      </w:r>
      <w:r w:rsidDel="00000000" w:rsidR="00000000" w:rsidRPr="00000000">
        <w:rPr>
          <w:rtl w:val="0"/>
        </w:rPr>
        <w:t xml:space="preserve">.</w:t>
      </w:r>
    </w:p>
    <w:p w:rsidR="00000000" w:rsidDel="00000000" w:rsidP="00000000" w:rsidRDefault="00000000" w:rsidRPr="00000000" w14:paraId="000006FE">
      <w:pPr>
        <w:pageBreakBefore w:val="0"/>
        <w:jc w:val="both"/>
        <w:rPr/>
      </w:pPr>
      <w:r w:rsidDel="00000000" w:rsidR="00000000" w:rsidRPr="00000000">
        <w:rPr>
          <w:rtl w:val="0"/>
        </w:rPr>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6F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rPr>
                <w:color w:val="000096"/>
                <w:sz w:val="18"/>
                <w:szCs w:val="18"/>
              </w:rPr>
            </w:pPr>
            <w:r w:rsidDel="00000000" w:rsidR="00000000" w:rsidRPr="00000000">
              <w:rPr>
                <w:sz w:val="18"/>
                <w:szCs w:val="18"/>
                <w:rtl w:val="0"/>
              </w:rPr>
              <w:t xml:space="preserve">ikaṅ avyavahāra kalih, tan ana kumavruhi</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vicāranya, tātan vruh saṅ prāgvivāka ri hutaṅnya, konǝn</w:t>
            </w:r>
            <w:r w:rsidDel="00000000" w:rsidR="00000000" w:rsidRPr="00000000">
              <w:rPr>
                <w:color w:val="000096"/>
                <w:sz w:val="18"/>
                <w:szCs w:val="18"/>
                <w:rtl w:val="0"/>
              </w:rPr>
              <w:t xml:space="preserve">&lt;/lem&gt;&lt;note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vicāranya, tātan .... hutaṅnya, konǝn</w:t>
            </w:r>
            <w:r w:rsidDel="00000000" w:rsidR="00000000" w:rsidRPr="00000000">
              <w:rPr>
                <w:color w:val="000096"/>
                <w:sz w:val="18"/>
                <w:szCs w:val="18"/>
                <w:rtl w:val="0"/>
              </w:rPr>
              <w:t xml:space="preserve">&lt;/note&gt;&lt;rdg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"eye-skip"</w:t>
            </w:r>
            <w:r w:rsidDel="00000000" w:rsidR="00000000" w:rsidRPr="00000000">
              <w:rPr>
                <w:color w:val="000096"/>
                <w:sz w:val="18"/>
                <w:szCs w:val="18"/>
                <w:rtl w:val="0"/>
              </w:rPr>
              <w:t xml:space="preserve">&gt;</w:t>
            </w:r>
            <w:r w:rsidDel="00000000" w:rsidR="00000000" w:rsidRPr="00000000">
              <w:rPr>
                <w:sz w:val="18"/>
                <w:szCs w:val="18"/>
                <w:rtl w:val="0"/>
              </w:rPr>
              <w:t xml:space="preserve">vicāranya konǝn</w:t>
            </w:r>
            <w:r w:rsidDel="00000000" w:rsidR="00000000" w:rsidRPr="00000000">
              <w:rPr>
                <w:color w:val="000096"/>
                <w:sz w:val="18"/>
                <w:szCs w:val="18"/>
                <w:rtl w:val="0"/>
              </w:rPr>
              <w:t xml:space="preserve">&lt;/rdg&gt;&lt;/app&gt;</w:t>
            </w:r>
            <w:r w:rsidDel="00000000" w:rsidR="00000000" w:rsidRPr="00000000">
              <w:rPr>
                <w:sz w:val="18"/>
                <w:szCs w:val="18"/>
                <w:rtl w:val="0"/>
              </w:rPr>
              <w:t xml:space="preserve"> asatyaha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02">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03">
            <w:pPr>
              <w:rPr>
                <w:color w:val="000096"/>
                <w:sz w:val="18"/>
                <w:szCs w:val="18"/>
              </w:rPr>
            </w:pPr>
            <w:r w:rsidDel="00000000" w:rsidR="00000000" w:rsidRPr="00000000">
              <w:rPr>
                <w:sz w:val="18"/>
                <w:szCs w:val="18"/>
                <w:shd w:fill="ead1dc" w:val="clear"/>
                <w:rtl w:val="0"/>
              </w:rPr>
              <w:t xml:space="preserve">^1. vicāranya, tātan ... hutaṅnya, konǝn]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vicāranya konǝn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(eye-skip). </w:t>
            </w:r>
            <w:r w:rsidDel="00000000" w:rsidR="00000000" w:rsidRPr="00000000">
              <w:rPr>
                <w:rtl w:val="0"/>
              </w:rPr>
            </w:r>
          </w:p>
        </w:tc>
      </w:tr>
    </w:tbl>
    <w:p w:rsidR="00000000" w:rsidDel="00000000" w:rsidP="00000000" w:rsidRDefault="00000000" w:rsidRPr="00000000" w14:paraId="00000704">
      <w:pPr>
        <w:pageBreakBefore w:val="0"/>
        <w:ind w:left="0" w:firstLine="0"/>
        <w:jc w:val="both"/>
        <w:rPr/>
      </w:pPr>
      <w:r w:rsidDel="00000000" w:rsidR="00000000" w:rsidRPr="00000000">
        <w:rPr>
          <w:rtl w:val="0"/>
        </w:rPr>
      </w:r>
    </w:p>
    <w:p w:rsidR="00000000" w:rsidDel="00000000" w:rsidP="00000000" w:rsidRDefault="00000000" w:rsidRPr="00000000" w14:paraId="00000705">
      <w:pPr>
        <w:jc w:val="both"/>
        <w:rPr/>
      </w:pPr>
      <w:r w:rsidDel="00000000" w:rsidR="00000000" w:rsidRPr="00000000">
        <w:rPr>
          <w:rtl w:val="0"/>
        </w:rPr>
        <w:t xml:space="preserve">A model similar to &lt;rdg wit="#L" cause="eye-skip"&gt;&lt;gap reason="omitted"/&gt;&lt;/rdg&gt; in example </w:t>
      </w:r>
      <w:commentRangeStart w:id="40"/>
      <w:r w:rsidDel="00000000" w:rsidR="00000000" w:rsidRPr="00000000">
        <w:rPr>
          <w:rtl w:val="0"/>
        </w:rPr>
        <w:t xml:space="preserve">XYZ</w:t>
      </w:r>
      <w:commentRangeEnd w:id="40"/>
      <w:r w:rsidDel="00000000" w:rsidR="00000000" w:rsidRPr="00000000">
        <w:commentReference w:id="40"/>
      </w:r>
      <w:r w:rsidDel="00000000" w:rsidR="00000000" w:rsidRPr="00000000">
        <w:rPr>
          <w:rtl w:val="0"/>
        </w:rPr>
        <w:t xml:space="preserve"> applies to the omission of an entire line of verse by one or more witnesses. In this case it is possible to add the attribute @cause="line_omission" to the &lt;rdg&gt; element in order to display such a reading with an indication like “(line omission)” instead of “(eye-skip)”.</w:t>
      </w:r>
    </w:p>
    <w:p w:rsidR="00000000" w:rsidDel="00000000" w:rsidP="00000000" w:rsidRDefault="00000000" w:rsidRPr="00000000" w14:paraId="00000706">
      <w:pPr>
        <w:pageBreakBefore w:val="0"/>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0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pageBreakBefore w:val="0"/>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"23"</w:t>
            </w:r>
            <w:r w:rsidDel="00000000" w:rsidR="00000000" w:rsidRPr="00000000">
              <w:rPr>
                <w:color w:val="000096"/>
                <w:sz w:val="18"/>
                <w:szCs w:val="18"/>
                <w:rtl w:val="0"/>
              </w:rPr>
              <w:t xml:space="preserve">&gt;</w:t>
            </w:r>
          </w:p>
          <w:p w:rsidR="00000000" w:rsidDel="00000000" w:rsidP="00000000" w:rsidRDefault="00000000" w:rsidRPr="00000000" w14:paraId="00000709">
            <w:pPr>
              <w:pageBreakBefore w:val="0"/>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nāsti satyāt paro dharmo</w:t>
            </w:r>
            <w:r w:rsidDel="00000000" w:rsidR="00000000" w:rsidRPr="00000000">
              <w:rPr>
                <w:color w:val="000096"/>
                <w:sz w:val="18"/>
                <w:szCs w:val="18"/>
                <w:rtl w:val="0"/>
              </w:rPr>
              <w:t xml:space="preserve">&lt;/l&gt;</w:t>
            </w:r>
          </w:p>
          <w:p w:rsidR="00000000" w:rsidDel="00000000" w:rsidP="00000000" w:rsidRDefault="00000000" w:rsidRPr="00000000" w14:paraId="0000070A">
            <w:pPr>
              <w:pageBreakBefore w:val="0"/>
              <w:widowControl w:val="0"/>
              <w:rPr>
                <w:color w:val="000096"/>
                <w:sz w:val="18"/>
                <w:szCs w:val="18"/>
              </w:rPr>
            </w:pPr>
            <w:r w:rsidDel="00000000" w:rsidR="00000000" w:rsidRPr="00000000">
              <w:rPr>
                <w:color w:val="000096"/>
                <w:sz w:val="18"/>
                <w:szCs w:val="18"/>
                <w:rtl w:val="0"/>
              </w:rPr>
              <w:tab/>
              <w:t xml:space="preserve">&lt;app&gt;</w:t>
            </w:r>
          </w:p>
          <w:p w:rsidR="00000000" w:rsidDel="00000000" w:rsidP="00000000" w:rsidRDefault="00000000" w:rsidRPr="00000000" w14:paraId="0000070B">
            <w:pPr>
              <w:pageBreakBefore w:val="0"/>
              <w:widowControl w:val="0"/>
              <w:rPr>
                <w:color w:val="000096"/>
                <w:sz w:val="18"/>
                <w:szCs w:val="18"/>
              </w:rPr>
            </w:pPr>
            <w:r w:rsidDel="00000000" w:rsidR="00000000" w:rsidRPr="00000000">
              <w:rPr>
                <w:color w:val="000096"/>
                <w:sz w:val="18"/>
                <w:szCs w:val="18"/>
                <w:rtl w:val="0"/>
              </w:rPr>
              <w:tab/>
              <w:t xml:space="preserve">   &lt;lem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nānr̥tāt pātakaṁ param |</w:t>
            </w:r>
            <w:r w:rsidDel="00000000" w:rsidR="00000000" w:rsidRPr="00000000">
              <w:rPr>
                <w:color w:val="000096"/>
                <w:sz w:val="18"/>
                <w:szCs w:val="18"/>
                <w:rtl w:val="0"/>
              </w:rPr>
              <w:t xml:space="preserve">&lt;/l&gt;&lt;/lem&gt;</w:t>
            </w:r>
          </w:p>
          <w:p w:rsidR="00000000" w:rsidDel="00000000" w:rsidP="00000000" w:rsidRDefault="00000000" w:rsidRPr="00000000" w14:paraId="0000070C">
            <w:pPr>
              <w:pageBreakBefore w:val="0"/>
              <w:widowControl w:val="0"/>
              <w:rPr>
                <w:color w:val="000096"/>
                <w:sz w:val="18"/>
                <w:szCs w:val="18"/>
              </w:rPr>
            </w:pPr>
            <w:r w:rsidDel="00000000" w:rsidR="00000000" w:rsidRPr="00000000">
              <w:rPr>
                <w:color w:val="000096"/>
                <w:sz w:val="18"/>
                <w:szCs w:val="18"/>
                <w:rtl w:val="0"/>
              </w:rPr>
              <w:tab/>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"line_omission"</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70D">
            <w:pPr>
              <w:pageBreakBefore w:val="0"/>
              <w:widowControl w:val="0"/>
              <w:rPr>
                <w:color w:val="000096"/>
                <w:sz w:val="18"/>
                <w:szCs w:val="18"/>
              </w:rPr>
            </w:pPr>
            <w:r w:rsidDel="00000000" w:rsidR="00000000" w:rsidRPr="00000000">
              <w:rPr>
                <w:color w:val="000096"/>
                <w:sz w:val="18"/>
                <w:szCs w:val="18"/>
                <w:rtl w:val="0"/>
              </w:rPr>
              <w:tab/>
              <w:t xml:space="preserve">&lt;/app&gt;</w:t>
            </w:r>
          </w:p>
          <w:p w:rsidR="00000000" w:rsidDel="00000000" w:rsidP="00000000" w:rsidRDefault="00000000" w:rsidRPr="00000000" w14:paraId="0000070E">
            <w:pPr>
              <w:pageBreakBefore w:val="0"/>
              <w:widowControl w:val="0"/>
              <w:ind w:firstLine="270"/>
              <w:rPr>
                <w:color w:val="000096"/>
                <w:sz w:val="18"/>
                <w:szCs w:val="18"/>
              </w:rPr>
            </w:pP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color w:val="434343"/>
                <w:sz w:val="18"/>
                <w:szCs w:val="18"/>
                <w:rtl w:val="0"/>
              </w:rPr>
              <w:t xml:space="preserve">sthitiś ca loke dharmaś ca</w:t>
            </w:r>
            <w:r w:rsidDel="00000000" w:rsidR="00000000" w:rsidRPr="00000000">
              <w:rPr>
                <w:color w:val="000096"/>
                <w:sz w:val="18"/>
                <w:szCs w:val="18"/>
                <w:rtl w:val="0"/>
              </w:rPr>
              <w:t xml:space="preserve">&lt;/l&gt;</w:t>
            </w:r>
          </w:p>
          <w:p w:rsidR="00000000" w:rsidDel="00000000" w:rsidP="00000000" w:rsidRDefault="00000000" w:rsidRPr="00000000" w14:paraId="0000070F">
            <w:pPr>
              <w:pageBreakBefore w:val="0"/>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000096"/>
                <w:sz w:val="18"/>
                <w:szCs w:val="18"/>
                <w:rtl w:val="0"/>
              </w:rPr>
              <w:t xml:space="preserve">&gt;</w:t>
            </w:r>
            <w:r w:rsidDel="00000000" w:rsidR="00000000" w:rsidRPr="00000000">
              <w:rPr>
                <w:sz w:val="18"/>
                <w:szCs w:val="18"/>
                <w:rtl w:val="0"/>
              </w:rPr>
              <w:t xml:space="preserve">tasmāt satyaṁ viśiṣyate ||</w:t>
            </w:r>
            <w:r w:rsidDel="00000000" w:rsidR="00000000" w:rsidRPr="00000000">
              <w:rPr>
                <w:color w:val="000096"/>
                <w:sz w:val="18"/>
                <w:szCs w:val="18"/>
                <w:rtl w:val="0"/>
              </w:rPr>
              <w:t xml:space="preserve">&lt;/l&gt;</w:t>
            </w:r>
          </w:p>
          <w:p w:rsidR="00000000" w:rsidDel="00000000" w:rsidP="00000000" w:rsidRDefault="00000000" w:rsidRPr="00000000" w14:paraId="00000710">
            <w:pPr>
              <w:pageBreakBefore w:val="0"/>
              <w:widowControl w:val="0"/>
              <w:rPr>
                <w:color w:val="000096"/>
                <w:sz w:val="18"/>
                <w:szCs w:val="18"/>
                <w:shd w:fill="ead1dc" w:val="clear"/>
              </w:rPr>
            </w:pPr>
            <w:r w:rsidDel="00000000" w:rsidR="00000000" w:rsidRPr="00000000">
              <w:rPr>
                <w:color w:val="000096"/>
                <w:sz w:val="18"/>
                <w:szCs w:val="18"/>
                <w:rtl w:val="0"/>
              </w:rPr>
              <w:t xml:space="preserve">&lt;/lg&gt;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12">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13">
            <w:pPr>
              <w:rPr>
                <w:color w:val="000096"/>
                <w:sz w:val="18"/>
                <w:szCs w:val="18"/>
              </w:rPr>
            </w:pPr>
            <w:r w:rsidDel="00000000" w:rsidR="00000000" w:rsidRPr="00000000">
              <w:rPr>
                <w:sz w:val="18"/>
                <w:szCs w:val="18"/>
                <w:shd w:fill="ead1dc" w:val="clear"/>
                <w:rtl w:val="0"/>
              </w:rPr>
              <w:t xml:space="preserve">^1. nānr̥tāt pātakaṁ param |]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sz w:val="18"/>
                <w:szCs w:val="18"/>
                <w:shd w:fill="ead1dc" w:val="clear"/>
                <w:rtl w:val="0"/>
              </w:rPr>
              <w:t xml:space="preserve"> (line omission). </w:t>
            </w:r>
            <w:r w:rsidDel="00000000" w:rsidR="00000000" w:rsidRPr="00000000">
              <w:rPr>
                <w:rtl w:val="0"/>
              </w:rPr>
            </w:r>
          </w:p>
        </w:tc>
      </w:tr>
    </w:tbl>
    <w:p w:rsidR="00000000" w:rsidDel="00000000" w:rsidP="00000000" w:rsidRDefault="00000000" w:rsidRPr="00000000" w14:paraId="00000714">
      <w:pPr>
        <w:pageBreakBefore w:val="0"/>
        <w:rPr/>
      </w:pPr>
      <w:r w:rsidDel="00000000" w:rsidR="00000000" w:rsidRPr="00000000">
        <w:rPr>
          <w:rtl w:val="0"/>
        </w:rPr>
      </w:r>
    </w:p>
    <w:p w:rsidR="00000000" w:rsidDel="00000000" w:rsidP="00000000" w:rsidRDefault="00000000" w:rsidRPr="00000000" w14:paraId="00000715">
      <w:pPr>
        <w:pageBreakBefore w:val="0"/>
        <w:jc w:val="both"/>
        <w:rPr/>
      </w:pPr>
      <w:r w:rsidDel="00000000" w:rsidR="00000000" w:rsidRPr="00000000">
        <w:rPr>
          <w:rtl w:val="0"/>
        </w:rPr>
        <w:t xml:space="preserve">Note that the list of permitted values of @cause is limited. See §</w:t>
      </w:r>
      <w:hyperlink w:anchor="_bfaor195j21r">
        <w:r w:rsidDel="00000000" w:rsidR="00000000" w:rsidRPr="00000000">
          <w:rPr>
            <w:color w:val="1155cc"/>
            <w:u w:val="single"/>
            <w:rtl w:val="0"/>
          </w:rPr>
          <w:t xml:space="preserve">Encoding causes of variance of reading</w:t>
        </w:r>
      </w:hyperlink>
      <w:r w:rsidDel="00000000" w:rsidR="00000000" w:rsidRPr="00000000">
        <w:rPr>
          <w:rtl w:val="0"/>
        </w:rPr>
        <w:t xml:space="preserve">.</w:t>
      </w:r>
    </w:p>
    <w:p w:rsidR="00000000" w:rsidDel="00000000" w:rsidP="00000000" w:rsidRDefault="00000000" w:rsidRPr="00000000" w14:paraId="00000716">
      <w:pPr>
        <w:pStyle w:val="Heading3"/>
        <w:pageBreakBefore w:val="0"/>
        <w:rPr/>
      </w:pPr>
      <w:bookmarkStart w:colFirst="0" w:colLast="0" w:name="_b9fs2xwrxoqi" w:id="90"/>
      <w:bookmarkEnd w:id="90"/>
      <w:r w:rsidDel="00000000" w:rsidR="00000000" w:rsidRPr="00000000">
        <w:rPr>
          <w:rtl w:val="0"/>
        </w:rPr>
        <w:t xml:space="preserve">Text of</w:t>
      </w:r>
      <w:r w:rsidDel="00000000" w:rsidR="00000000" w:rsidRPr="00000000">
        <w:rPr>
          <w:rtl w:val="0"/>
        </w:rPr>
        <w:t xml:space="preserve"> lemma absent from a witness due to physical deficiency</w:t>
      </w:r>
      <w:r w:rsidDel="00000000" w:rsidR="00000000" w:rsidRPr="00000000">
        <w:rPr>
          <w:rtl w:val="0"/>
        </w:rPr>
      </w:r>
    </w:p>
    <w:p w:rsidR="00000000" w:rsidDel="00000000" w:rsidP="00000000" w:rsidRDefault="00000000" w:rsidRPr="00000000" w14:paraId="00000717">
      <w:pPr>
        <w:jc w:val="both"/>
        <w:rPr/>
      </w:pPr>
      <w:r w:rsidDel="00000000" w:rsidR="00000000" w:rsidRPr="00000000">
        <w:rPr>
          <w:rtl w:val="0"/>
        </w:rPr>
        <w:t xml:space="preserve">When you wish to indicate that a given lemma has no corresponding reading in a given witness, because the manuscript </w:t>
      </w:r>
      <w:r w:rsidDel="00000000" w:rsidR="00000000" w:rsidRPr="00000000">
        <w:rPr>
          <w:rtl w:val="0"/>
        </w:rPr>
        <w:t xml:space="preserve">has physically lost</w:t>
      </w:r>
      <w:r w:rsidDel="00000000" w:rsidR="00000000" w:rsidRPr="00000000">
        <w:rPr>
          <w:rtl w:val="0"/>
        </w:rPr>
        <w:t xml:space="preserve"> the string of characters in question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then use &lt;gap&gt; with the value “lost” on @reason inside the &lt;rdg&gt; for the relevant witness</w:t>
      </w:r>
      <w:r w:rsidDel="00000000" w:rsidR="00000000" w:rsidRPr="00000000">
        <w:rPr>
          <w:rtl w:val="0"/>
        </w:rPr>
        <w:t xml:space="preserve">. Example:</w:t>
      </w:r>
      <w:r w:rsidDel="00000000" w:rsidR="00000000" w:rsidRPr="00000000">
        <w:rPr>
          <w:rtl w:val="0"/>
        </w:rPr>
      </w:r>
    </w:p>
    <w:p w:rsidR="00000000" w:rsidDel="00000000" w:rsidP="00000000" w:rsidRDefault="00000000" w:rsidRPr="00000000" w14:paraId="00000718">
      <w:pPr>
        <w:pageBreakBefore w:val="0"/>
        <w:rPr>
          <w:color w:val="021da7"/>
          <w:sz w:val="18"/>
          <w:szCs w:val="18"/>
        </w:rPr>
      </w:pPr>
      <w:r w:rsidDel="00000000" w:rsidR="00000000" w:rsidRPr="00000000">
        <w:rPr>
          <w:rtl w:val="0"/>
        </w:rPr>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1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1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 deniṅ devata kabeh</w:t>
            </w:r>
            <w:r w:rsidDel="00000000" w:rsidR="00000000" w:rsidRPr="00000000">
              <w:rPr>
                <w:color w:val="000096"/>
                <w:sz w:val="18"/>
                <w:szCs w:val="18"/>
                <w:rtl w:val="0"/>
              </w:rPr>
              <w:t xml:space="preserve">&lt;/lem&gt;</w:t>
            </w:r>
          </w:p>
          <w:p w:rsidR="00000000" w:rsidDel="00000000" w:rsidP="00000000" w:rsidRDefault="00000000" w:rsidRPr="00000000" w14:paraId="0000071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tinurunakən ... kabeh</w:t>
            </w:r>
            <w:r w:rsidDel="00000000" w:rsidR="00000000" w:rsidRPr="00000000">
              <w:rPr>
                <w:color w:val="000096"/>
                <w:sz w:val="18"/>
                <w:szCs w:val="18"/>
                <w:rtl w:val="0"/>
              </w:rPr>
              <w:t xml:space="preserve">&lt;/note&gt;</w:t>
            </w:r>
          </w:p>
          <w:p w:rsidR="00000000" w:rsidDel="00000000" w:rsidP="00000000" w:rsidRDefault="00000000" w:rsidRPr="00000000" w14:paraId="0000071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000096"/>
                <w:sz w:val="18"/>
                <w:szCs w:val="18"/>
                <w:rtl w:val="0"/>
              </w:rPr>
              <w:t xml:space="preserve">/&gt;&lt;/rdg&gt;</w:t>
            </w:r>
          </w:p>
          <w:p w:rsidR="00000000" w:rsidDel="00000000" w:rsidP="00000000" w:rsidRDefault="00000000" w:rsidRPr="00000000" w14:paraId="0000071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20">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21">
            <w:pPr>
              <w:rPr>
                <w:color w:val="000096"/>
                <w:sz w:val="18"/>
                <w:szCs w:val="18"/>
              </w:rPr>
            </w:pPr>
            <w:r w:rsidDel="00000000" w:rsidR="00000000" w:rsidRPr="00000000">
              <w:rPr>
                <w:sz w:val="18"/>
                <w:szCs w:val="18"/>
                <w:shd w:fill="ead1dc" w:val="clear"/>
                <w:rtl w:val="0"/>
              </w:rPr>
              <w:t xml:space="preserve">^1. tinurunakən ... kabeh]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lac</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22">
      <w:pPr>
        <w:pageBreakBefore w:val="0"/>
        <w:rPr/>
      </w:pPr>
      <w:r w:rsidDel="00000000" w:rsidR="00000000" w:rsidRPr="00000000">
        <w:rPr>
          <w:rtl w:val="0"/>
        </w:rPr>
      </w:r>
    </w:p>
    <w:p w:rsidR="00000000" w:rsidDel="00000000" w:rsidP="00000000" w:rsidRDefault="00000000" w:rsidRPr="00000000" w14:paraId="00000723">
      <w:pPr>
        <w:pageBreakBefore w:val="0"/>
        <w:jc w:val="both"/>
        <w:rPr/>
      </w:pPr>
      <w:r w:rsidDel="00000000" w:rsidR="00000000" w:rsidRPr="00000000">
        <w:rPr>
          <w:rtl w:val="0"/>
        </w:rPr>
        <w:t xml:space="preserve">If necessary, you can also use the element &lt;gap/&gt; to express the partial loss of the lemma in a given witness. In this case, you will typically be able to know or estimate the number of lost characters, and need to specify @quantity and @unit within &lt;gap reason="lost"/&gt;. Here, @quantity must express the number of lost characters in numerical form. You can also add the attribute @precision="low", if you need to underline the fact that the quantity of lost characters can only be estimated. For details, see §</w:t>
      </w:r>
      <w:hyperlink w:anchor="_yag3bowjikus">
        <w:r w:rsidDel="00000000" w:rsidR="00000000" w:rsidRPr="00000000">
          <w:rPr>
            <w:color w:val="1155cc"/>
            <w:u w:val="single"/>
            <w:rtl w:val="0"/>
          </w:rPr>
          <w:t xml:space="preserve">Encoding (segments of) a reading as illegible</w:t>
        </w:r>
      </w:hyperlink>
      <w:r w:rsidDel="00000000" w:rsidR="00000000" w:rsidRPr="00000000">
        <w:rPr>
          <w:rtl w:val="0"/>
        </w:rPr>
        <w:t xml:space="preserve">.</w:t>
      </w:r>
    </w:p>
    <w:p w:rsidR="00000000" w:rsidDel="00000000" w:rsidP="00000000" w:rsidRDefault="00000000" w:rsidRPr="00000000" w14:paraId="00000724">
      <w:pPr>
        <w:pageBreakBefore w:val="0"/>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72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w:t>
            </w:r>
            <w:r w:rsidDel="00000000" w:rsidR="00000000" w:rsidRPr="00000000">
              <w:rPr>
                <w:color w:val="000096"/>
                <w:sz w:val="18"/>
                <w:szCs w:val="18"/>
                <w:rtl w:val="0"/>
              </w:rPr>
              <w:t xml:space="preserve">&lt;/lem&gt;</w:t>
            </w:r>
          </w:p>
          <w:p w:rsidR="00000000" w:rsidDel="00000000" w:rsidP="00000000" w:rsidRDefault="00000000" w:rsidRPr="00000000" w14:paraId="0000072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tinurunakən </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000096"/>
                <w:sz w:val="18"/>
                <w:szCs w:val="18"/>
                <w:rtl w:val="0"/>
              </w:rPr>
              <w:t xml:space="preserve">/&gt;</w:t>
            </w:r>
            <w:r w:rsidDel="00000000" w:rsidR="00000000" w:rsidRPr="00000000">
              <w:rPr>
                <w:sz w:val="18"/>
                <w:szCs w:val="18"/>
                <w:rtl w:val="0"/>
              </w:rPr>
              <w:t xml:space="preserve">nya</w:t>
            </w:r>
            <w:r w:rsidDel="00000000" w:rsidR="00000000" w:rsidRPr="00000000">
              <w:rPr>
                <w:color w:val="000096"/>
                <w:sz w:val="18"/>
                <w:szCs w:val="18"/>
                <w:rtl w:val="0"/>
              </w:rPr>
              <w:t xml:space="preserve">&lt;/rdg</w:t>
            </w:r>
          </w:p>
          <w:p w:rsidR="00000000" w:rsidDel="00000000" w:rsidP="00000000" w:rsidRDefault="00000000" w:rsidRPr="00000000" w14:paraId="00000729">
            <w:pPr>
              <w:rPr>
                <w:color w:val="000096"/>
                <w:sz w:val="18"/>
                <w:szCs w:val="18"/>
              </w:rPr>
            </w:pPr>
            <w:r w:rsidDel="00000000" w:rsidR="00000000" w:rsidRPr="00000000">
              <w:rPr>
                <w:color w:val="000096"/>
                <w:sz w:val="18"/>
                <w:szCs w:val="18"/>
                <w:rtl w:val="0"/>
              </w:rPr>
              <w:t xml:space="preserve">&lt;/app&gt;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2B">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2C">
            <w:pPr>
              <w:rPr>
                <w:color w:val="000096"/>
                <w:sz w:val="18"/>
                <w:szCs w:val="18"/>
              </w:rPr>
            </w:pPr>
            <w:r w:rsidDel="00000000" w:rsidR="00000000" w:rsidRPr="00000000">
              <w:rPr>
                <w:sz w:val="18"/>
                <w:szCs w:val="18"/>
                <w:shd w:fill="ead1dc" w:val="clear"/>
                <w:rtl w:val="0"/>
              </w:rPr>
              <w:t xml:space="preserve">^1. tinurunakən sakeṅ svarganya]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tinurunakən</w:t>
            </w:r>
            <w:r w:rsidDel="00000000" w:rsidR="00000000" w:rsidRPr="00000000">
              <w:rPr>
                <w:sz w:val="20"/>
                <w:szCs w:val="20"/>
                <w:shd w:fill="ead1dc" w:val="clear"/>
                <w:rtl w:val="0"/>
              </w:rPr>
              <w:t xml:space="preserve"> [4+]nya</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2D">
      <w:pPr>
        <w:pageBreakBefore w:val="0"/>
        <w:rPr/>
      </w:pP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2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3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tinurunakən sakeṅ svarganya</w:t>
            </w:r>
            <w:r w:rsidDel="00000000" w:rsidR="00000000" w:rsidRPr="00000000">
              <w:rPr>
                <w:color w:val="000096"/>
                <w:sz w:val="18"/>
                <w:szCs w:val="18"/>
                <w:rtl w:val="0"/>
              </w:rPr>
              <w:t xml:space="preserve">&lt;/lem&gt;</w:t>
            </w:r>
          </w:p>
          <w:p w:rsidR="00000000" w:rsidDel="00000000" w:rsidP="00000000" w:rsidRDefault="00000000" w:rsidRPr="00000000" w14:paraId="0000073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tinurunakən </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f5844c"/>
                <w:sz w:val="18"/>
                <w:szCs w:val="18"/>
                <w:rtl w:val="0"/>
              </w:rPr>
              <w:t xml:space="preserve"> extent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"unknown"</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000096"/>
                <w:sz w:val="18"/>
                <w:szCs w:val="18"/>
                <w:rtl w:val="0"/>
              </w:rPr>
              <w:t xml:space="preserve">/&gt;</w:t>
            </w:r>
            <w:r w:rsidDel="00000000" w:rsidR="00000000" w:rsidRPr="00000000">
              <w:rPr>
                <w:sz w:val="18"/>
                <w:szCs w:val="18"/>
                <w:rtl w:val="0"/>
              </w:rPr>
              <w:t xml:space="preserve">nya</w:t>
            </w:r>
            <w:r w:rsidDel="00000000" w:rsidR="00000000" w:rsidRPr="00000000">
              <w:rPr>
                <w:color w:val="000096"/>
                <w:sz w:val="18"/>
                <w:szCs w:val="18"/>
                <w:rtl w:val="0"/>
              </w:rPr>
              <w:t xml:space="preserve">&lt;/rdg&gt;</w:t>
            </w:r>
          </w:p>
          <w:p w:rsidR="00000000" w:rsidDel="00000000" w:rsidP="00000000" w:rsidRDefault="00000000" w:rsidRPr="00000000" w14:paraId="00000732">
            <w:pPr>
              <w:rPr>
                <w:color w:val="000096"/>
                <w:sz w:val="18"/>
                <w:szCs w:val="18"/>
              </w:rPr>
            </w:pPr>
            <w:r w:rsidDel="00000000" w:rsidR="00000000" w:rsidRPr="00000000">
              <w:rPr>
                <w:color w:val="000096"/>
                <w:sz w:val="18"/>
                <w:szCs w:val="18"/>
                <w:rtl w:val="0"/>
              </w:rPr>
              <w:t xml:space="preserve">&lt;/app&gt;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34">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35">
            <w:pPr>
              <w:rPr>
                <w:color w:val="000096"/>
                <w:sz w:val="18"/>
                <w:szCs w:val="18"/>
              </w:rPr>
            </w:pPr>
            <w:r w:rsidDel="00000000" w:rsidR="00000000" w:rsidRPr="00000000">
              <w:rPr>
                <w:sz w:val="18"/>
                <w:szCs w:val="18"/>
                <w:shd w:fill="ead1dc" w:val="clear"/>
                <w:rtl w:val="0"/>
              </w:rPr>
              <w:t xml:space="preserve">^1. tinurunakən sakeṅ svarganya]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tinurunakən</w:t>
            </w:r>
            <w:r w:rsidDel="00000000" w:rsidR="00000000" w:rsidRPr="00000000">
              <w:rPr>
                <w:sz w:val="20"/>
                <w:szCs w:val="20"/>
                <w:shd w:fill="ead1dc" w:val="clear"/>
                <w:rtl w:val="0"/>
              </w:rPr>
              <w:t xml:space="preserve"> [...]nya</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36">
      <w:pPr>
        <w:pageBreakBefore w:val="0"/>
        <w:rPr/>
      </w:pPr>
      <w:r w:rsidDel="00000000" w:rsidR="00000000" w:rsidRPr="00000000">
        <w:rPr>
          <w:rtl w:val="0"/>
        </w:rPr>
        <w:t xml:space="preserve"> </w:t>
      </w:r>
    </w:p>
    <w:p w:rsidR="00000000" w:rsidDel="00000000" w:rsidP="00000000" w:rsidRDefault="00000000" w:rsidRPr="00000000" w14:paraId="00000737">
      <w:pPr>
        <w:pStyle w:val="Heading4"/>
        <w:pageBreakBefore w:val="0"/>
        <w:rPr/>
      </w:pPr>
      <w:bookmarkStart w:colFirst="0" w:colLast="0" w:name="_phtuifh8cgop" w:id="91"/>
      <w:bookmarkEnd w:id="91"/>
      <w:r w:rsidDel="00000000" w:rsidR="00000000" w:rsidRPr="00000000">
        <w:rPr>
          <w:rtl w:val="0"/>
        </w:rPr>
        <w:t xml:space="preserve">Text absent from a witness due to physical deficiency but with known metre</w:t>
      </w:r>
    </w:p>
    <w:p w:rsidR="00000000" w:rsidDel="00000000" w:rsidP="00000000" w:rsidRDefault="00000000" w:rsidRPr="00000000" w14:paraId="00000738">
      <w:pPr>
        <w:pageBreakBefore w:val="0"/>
        <w:jc w:val="both"/>
        <w:rPr/>
      </w:pPr>
      <w:r w:rsidDel="00000000" w:rsidR="00000000" w:rsidRPr="00000000">
        <w:rPr>
          <w:rtl w:val="0"/>
        </w:rPr>
        <w:t xml:space="preserve">If any text lost or illegible because of a physical deficiency that cannot be restored, is known thanks to its prosodic pattern, the following solution applies: you can wrap the element &lt;gap/&gt; within a &lt;seg&gt; with the attribute @met. The value of the attribute should match the prosody conventions chosen by DHARMA as per Table 2 of the Appendix B of the EGD. To know more about this, see EGD, §5.4.4.</w:t>
      </w:r>
    </w:p>
    <w:p w:rsidR="00000000" w:rsidDel="00000000" w:rsidP="00000000" w:rsidRDefault="00000000" w:rsidRPr="00000000" w14:paraId="00000739">
      <w:pPr>
        <w:pStyle w:val="Heading3"/>
        <w:pageBreakBefore w:val="0"/>
        <w:rPr/>
      </w:pPr>
      <w:bookmarkStart w:colFirst="0" w:colLast="0" w:name="_k592rnfh581a" w:id="92"/>
      <w:bookmarkEnd w:id="92"/>
      <w:r w:rsidDel="00000000" w:rsidR="00000000" w:rsidRPr="00000000">
        <w:rPr>
          <w:rtl w:val="0"/>
        </w:rPr>
        <w:t xml:space="preserve">Absence of a witness for a lemma due to larger physical lacuna</w:t>
      </w:r>
      <w:r w:rsidDel="00000000" w:rsidR="00000000" w:rsidRPr="00000000">
        <w:rPr>
          <w:rtl w:val="0"/>
        </w:rPr>
      </w:r>
    </w:p>
    <w:p w:rsidR="00000000" w:rsidDel="00000000" w:rsidP="00000000" w:rsidRDefault="00000000" w:rsidRPr="00000000" w14:paraId="0000073A">
      <w:pPr>
        <w:pStyle w:val="Heading4"/>
        <w:pageBreakBefore w:val="0"/>
        <w:jc w:val="both"/>
        <w:rPr/>
      </w:pPr>
      <w:bookmarkStart w:colFirst="0" w:colLast="0" w:name="_tj5thftw90wn" w:id="93"/>
      <w:bookmarkEnd w:id="93"/>
      <w:r w:rsidDel="00000000" w:rsidR="00000000" w:rsidRPr="00000000">
        <w:rPr>
          <w:rtl w:val="0"/>
        </w:rPr>
        <w:t xml:space="preserve">Textual loss within a block-level container</w:t>
      </w:r>
    </w:p>
    <w:p w:rsidR="00000000" w:rsidDel="00000000" w:rsidP="00000000" w:rsidRDefault="00000000" w:rsidRPr="00000000" w14:paraId="0000073B">
      <w:pPr>
        <w:pageBreakBefore w:val="0"/>
        <w:jc w:val="both"/>
        <w:rPr/>
      </w:pPr>
      <w:r w:rsidDel="00000000" w:rsidR="00000000" w:rsidRPr="00000000">
        <w:rPr>
          <w:rtl w:val="0"/>
        </w:rPr>
        <w:t xml:space="preserve">It may also happen that a lemma finds no corresponding reading in a given witness, if the segment in question falls within a larger physical lacuna in that witness. If the entire lemma falls within a single textual block, you may nest the relevant &lt;app&gt; in a larger &lt;app&gt;, as follows:</w:t>
      </w:r>
    </w:p>
    <w:p w:rsidR="00000000" w:rsidDel="00000000" w:rsidP="00000000" w:rsidRDefault="00000000" w:rsidRPr="00000000" w14:paraId="0000073C">
      <w:pPr>
        <w:pageBreakBefore w:val="0"/>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3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3F">
            <w:pPr>
              <w:pageBreakBefore w:val="0"/>
              <w:widowControl w:val="0"/>
              <w:rPr>
                <w:sz w:val="18"/>
                <w:szCs w:val="18"/>
              </w:rPr>
            </w:pPr>
            <w:r w:rsidDel="00000000" w:rsidR="00000000" w:rsidRPr="00000000">
              <w:rPr>
                <w:sz w:val="18"/>
                <w:szCs w:val="18"/>
                <w:rtl w:val="0"/>
              </w:rPr>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"absent_elsewhere"</w:t>
            </w:r>
            <w:r w:rsidDel="00000000" w:rsidR="00000000" w:rsidRPr="00000000">
              <w:rPr>
                <w:color w:val="000096"/>
                <w:sz w:val="18"/>
                <w:szCs w:val="18"/>
                <w:rtl w:val="0"/>
              </w:rPr>
              <w:t xml:space="preserve">&gt;</w:t>
            </w:r>
            <w:r w:rsidDel="00000000" w:rsidR="00000000" w:rsidRPr="00000000">
              <w:rPr>
                <w:sz w:val="18"/>
                <w:szCs w:val="18"/>
                <w:rtl w:val="0"/>
              </w:rPr>
              <w:t xml:space="preserve">ya vacananta, inastuti-</w:t>
            </w:r>
          </w:p>
          <w:p w:rsidR="00000000" w:rsidDel="00000000" w:rsidP="00000000" w:rsidRDefault="00000000" w:rsidRPr="00000000" w14:paraId="00000740">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&lt;app&gt;</w:t>
            </w:r>
          </w:p>
          <w:p w:rsidR="00000000" w:rsidDel="00000000" w:rsidP="00000000" w:rsidRDefault="00000000" w:rsidRPr="00000000" w14:paraId="00000741">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hyphenfront</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kīrti</w:t>
            </w:r>
            <w:r w:rsidDel="00000000" w:rsidR="00000000" w:rsidRPr="00000000">
              <w:rPr>
                <w:color w:val="000096"/>
                <w:sz w:val="18"/>
                <w:szCs w:val="18"/>
                <w:rtl w:val="0"/>
              </w:rPr>
              <w:t xml:space="preserve">&lt;/lem&gt;</w:t>
            </w:r>
          </w:p>
          <w:p w:rsidR="00000000" w:rsidDel="00000000" w:rsidP="00000000" w:rsidRDefault="00000000" w:rsidRPr="00000000" w14:paraId="00000742">
            <w:pPr>
              <w:pageBreakBefore w:val="0"/>
              <w:widowControl w:val="0"/>
              <w:rPr>
                <w:color w:val="000096"/>
                <w:sz w:val="18"/>
                <w:szCs w:val="18"/>
              </w:rPr>
            </w:pPr>
            <w:r w:rsidDel="00000000" w:rsidR="00000000" w:rsidRPr="00000000">
              <w:rPr>
                <w:sz w:val="18"/>
                <w:szCs w:val="18"/>
                <w:rtl w:val="0"/>
              </w:rPr>
              <w:tab/>
              <w:tab/>
              <w:tab/>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000096"/>
                <w:sz w:val="18"/>
                <w:szCs w:val="18"/>
                <w:rtl w:val="0"/>
              </w:rPr>
              <w:t xml:space="preserve">/&gt;&lt;/rdg&gt;</w:t>
            </w:r>
          </w:p>
          <w:p w:rsidR="00000000" w:rsidDel="00000000" w:rsidP="00000000" w:rsidRDefault="00000000" w:rsidRPr="00000000" w14:paraId="00000743">
            <w:pPr>
              <w:pageBreakBefore w:val="0"/>
              <w:widowControl w:val="0"/>
              <w:rPr>
                <w:color w:val="000096"/>
                <w:sz w:val="18"/>
                <w:szCs w:val="18"/>
              </w:rPr>
            </w:pPr>
            <w:r w:rsidDel="00000000" w:rsidR="00000000" w:rsidRPr="00000000">
              <w:rPr>
                <w:sz w:val="18"/>
                <w:szCs w:val="18"/>
                <w:rtl w:val="0"/>
              </w:rPr>
              <w:tab/>
              <w:tab/>
              <w:tab/>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-kitta:</w:t>
            </w:r>
            <w:r w:rsidDel="00000000" w:rsidR="00000000" w:rsidRPr="00000000">
              <w:rPr>
                <w:color w:val="000096"/>
                <w:sz w:val="18"/>
                <w:szCs w:val="18"/>
                <w:rtl w:val="0"/>
              </w:rPr>
              <w:t xml:space="preserve">&lt;/rdg&gt;</w:t>
            </w:r>
          </w:p>
          <w:p w:rsidR="00000000" w:rsidDel="00000000" w:rsidP="00000000" w:rsidRDefault="00000000" w:rsidRPr="00000000" w14:paraId="00000744">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&lt;/app&gt;</w:t>
            </w:r>
          </w:p>
          <w:p w:rsidR="00000000" w:rsidDel="00000000" w:rsidP="00000000" w:rsidRDefault="00000000" w:rsidRPr="00000000" w14:paraId="00000745">
            <w:pPr>
              <w:pageBreakBefore w:val="0"/>
              <w:widowControl w:val="0"/>
              <w:rPr>
                <w:color w:val="000096"/>
                <w:sz w:val="18"/>
                <w:szCs w:val="18"/>
              </w:rPr>
            </w:pPr>
            <w:r w:rsidDel="00000000" w:rsidR="00000000" w:rsidRPr="00000000">
              <w:rPr>
                <w:sz w:val="18"/>
                <w:szCs w:val="18"/>
                <w:rtl w:val="0"/>
              </w:rPr>
              <w:tab/>
              <w:tab/>
              <w:tab/>
              <w:t xml:space="preserve">den bhaṭāra brahmā.</w:t>
            </w:r>
            <w:r w:rsidDel="00000000" w:rsidR="00000000" w:rsidRPr="00000000">
              <w:rPr>
                <w:color w:val="000096"/>
                <w:sz w:val="18"/>
                <w:szCs w:val="18"/>
                <w:rtl w:val="0"/>
              </w:rPr>
              <w:t xml:space="preserve">&lt;/lem&gt;</w:t>
            </w:r>
          </w:p>
          <w:p w:rsidR="00000000" w:rsidDel="00000000" w:rsidP="00000000" w:rsidRDefault="00000000" w:rsidRPr="00000000" w14:paraId="00000746">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ya vacananta, ... brahmā.</w:t>
            </w:r>
            <w:r w:rsidDel="00000000" w:rsidR="00000000" w:rsidRPr="00000000">
              <w:rPr>
                <w:color w:val="000096"/>
                <w:sz w:val="18"/>
                <w:szCs w:val="18"/>
                <w:rtl w:val="0"/>
              </w:rPr>
              <w:t xml:space="preserve">&lt;/note&gt;</w:t>
            </w:r>
          </w:p>
          <w:p w:rsidR="00000000" w:rsidDel="00000000" w:rsidP="00000000" w:rsidRDefault="00000000" w:rsidRPr="00000000" w14:paraId="00000747">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000096"/>
                <w:sz w:val="18"/>
                <w:szCs w:val="18"/>
                <w:rtl w:val="0"/>
              </w:rPr>
              <w:t xml:space="preserve">/&gt;&lt;/rdg&gt;</w:t>
            </w:r>
          </w:p>
          <w:p w:rsidR="00000000" w:rsidDel="00000000" w:rsidP="00000000" w:rsidRDefault="00000000" w:rsidRPr="00000000" w14:paraId="00000748">
            <w:pPr>
              <w:pageBreakBefore w:val="0"/>
              <w:widowControl w:val="0"/>
              <w:rPr>
                <w:sz w:val="18"/>
                <w:szCs w:val="18"/>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4A">
            <w:pPr>
              <w:widowControl w:val="0"/>
              <w:rPr>
                <w:sz w:val="18"/>
                <w:szCs w:val="18"/>
                <w:shd w:fill="ead1dc" w:val="clear"/>
              </w:rPr>
            </w:pPr>
            <w:r w:rsidDel="00000000" w:rsidR="00000000" w:rsidRPr="00000000">
              <w:rPr>
                <w:rtl w:val="0"/>
              </w:rPr>
            </w:r>
          </w:p>
          <w:p w:rsidR="00000000" w:rsidDel="00000000" w:rsidP="00000000" w:rsidRDefault="00000000" w:rsidRPr="00000000" w14:paraId="0000074B">
            <w:pPr>
              <w:widowControl w:val="0"/>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74C">
            <w:pPr>
              <w:widowControl w:val="0"/>
              <w:rPr>
                <w:sz w:val="18"/>
                <w:szCs w:val="18"/>
                <w:shd w:fill="ead1dc" w:val="clear"/>
              </w:rPr>
            </w:pPr>
            <w:r w:rsidDel="00000000" w:rsidR="00000000" w:rsidRPr="00000000">
              <w:rPr>
                <w:sz w:val="18"/>
                <w:szCs w:val="18"/>
                <w:shd w:fill="ead1dc" w:val="clear"/>
                <w:rtl w:val="0"/>
              </w:rPr>
              <w:t xml:space="preserve">   ya vacananta, inastuti-kīrti den bhaṭāra brahmā.</w:t>
            </w:r>
          </w:p>
          <w:p w:rsidR="00000000" w:rsidDel="00000000" w:rsidP="00000000" w:rsidRDefault="00000000" w:rsidRPr="00000000" w14:paraId="0000074D">
            <w:pPr>
              <w:widowControl w:val="0"/>
              <w:rPr>
                <w:sz w:val="18"/>
                <w:szCs w:val="18"/>
                <w:shd w:fill="ead1dc" w:val="clear"/>
              </w:rPr>
            </w:pPr>
            <w:r w:rsidDel="00000000" w:rsidR="00000000" w:rsidRPr="00000000">
              <w:rPr>
                <w:rtl w:val="0"/>
              </w:rPr>
            </w:r>
          </w:p>
          <w:p w:rsidR="00000000" w:rsidDel="00000000" w:rsidP="00000000" w:rsidRDefault="00000000" w:rsidRPr="00000000" w14:paraId="0000074E">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74F">
            <w:pPr>
              <w:widowControl w:val="0"/>
              <w:rPr>
                <w:sz w:val="18"/>
                <w:szCs w:val="18"/>
                <w:shd w:fill="ead1dc" w:val="clear"/>
              </w:rPr>
            </w:pPr>
            <w:r w:rsidDel="00000000" w:rsidR="00000000" w:rsidRPr="00000000">
              <w:rPr>
                <w:sz w:val="18"/>
                <w:szCs w:val="18"/>
                <w:shd w:fill="ead1dc" w:val="clear"/>
                <w:rtl w:val="0"/>
              </w:rPr>
              <w:t xml:space="preserve">^1. ya vacananta, ... brahmā.] only in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w:t>
            </w:r>
            <w:r w:rsidDel="00000000" w:rsidR="00000000" w:rsidRPr="00000000">
              <w:rPr>
                <w:rtl w:val="0"/>
              </w:rPr>
            </w:r>
          </w:p>
          <w:p w:rsidR="00000000" w:rsidDel="00000000" w:rsidP="00000000" w:rsidRDefault="00000000" w:rsidRPr="00000000" w14:paraId="00000750">
            <w:pPr>
              <w:widowControl w:val="0"/>
              <w:rPr>
                <w:color w:val="000096"/>
                <w:sz w:val="18"/>
                <w:szCs w:val="18"/>
              </w:rPr>
            </w:pPr>
            <w:r w:rsidDel="00000000" w:rsidR="00000000" w:rsidRPr="00000000">
              <w:rPr>
                <w:sz w:val="18"/>
                <w:szCs w:val="18"/>
                <w:shd w:fill="ead1dc" w:val="clear"/>
                <w:rtl w:val="0"/>
              </w:rPr>
              <w:t xml:space="preserve">^2. -kīrti] </w:t>
            </w:r>
            <w:r w:rsidDel="00000000" w:rsidR="00000000" w:rsidRPr="00000000">
              <w:rPr>
                <w:i w:val="1"/>
                <w:sz w:val="18"/>
                <w:szCs w:val="18"/>
                <w:shd w:fill="ead1dc" w:val="clear"/>
                <w:rtl w:val="0"/>
              </w:rPr>
              <w:t xml:space="preserve">em</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lac</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-kitta: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51">
      <w:pPr>
        <w:pageBreakBefore w:val="0"/>
        <w:rPr/>
      </w:pPr>
      <w:r w:rsidDel="00000000" w:rsidR="00000000" w:rsidRPr="00000000">
        <w:rPr>
          <w:rtl w:val="0"/>
        </w:rPr>
      </w:r>
    </w:p>
    <w:p w:rsidR="00000000" w:rsidDel="00000000" w:rsidP="00000000" w:rsidRDefault="00000000" w:rsidRPr="00000000" w14:paraId="00000752">
      <w:pPr>
        <w:pageBreakBefore w:val="0"/>
        <w:jc w:val="both"/>
        <w:rPr/>
      </w:pPr>
      <w:r w:rsidDel="00000000" w:rsidR="00000000" w:rsidRPr="00000000">
        <w:rPr>
          <w:rtl w:val="0"/>
        </w:rPr>
        <w:t xml:space="preserve">You will observe that the use of @type="absent_elsewhere" serves to generate an apparatus entry pointing out that the given lemma is found “only in” the witness that supports it. (See also our use of @type="reformulated_elsewhere" in §</w:t>
      </w:r>
      <w:hyperlink w:anchor="_m1gfm6a1o3b">
        <w:r w:rsidDel="00000000" w:rsidR="00000000" w:rsidRPr="00000000">
          <w:rPr>
            <w:color w:val="1155cc"/>
            <w:u w:val="single"/>
            <w:rtl w:val="0"/>
          </w:rPr>
          <w:t xml:space="preserve">Adopting word order from one witness against others</w:t>
        </w:r>
      </w:hyperlink>
      <w:r w:rsidDel="00000000" w:rsidR="00000000" w:rsidRPr="00000000">
        <w:rPr>
          <w:rtl w:val="0"/>
        </w:rPr>
        <w:t xml:space="preserve">.)</w:t>
      </w:r>
    </w:p>
    <w:p w:rsidR="00000000" w:rsidDel="00000000" w:rsidP="00000000" w:rsidRDefault="00000000" w:rsidRPr="00000000" w14:paraId="00000753">
      <w:pPr>
        <w:pageBreakBefore w:val="0"/>
        <w:ind w:firstLine="720"/>
        <w:jc w:val="both"/>
        <w:rPr/>
      </w:pPr>
      <w:r w:rsidDel="00000000" w:rsidR="00000000" w:rsidRPr="00000000">
        <w:rPr>
          <w:rtl w:val="0"/>
        </w:rPr>
        <w:t xml:space="preserve">Although, in order to obtain the desired display, it would not be necessary to encode an &lt;rdg&gt; for the witness affected by the lacuna in the embedded &lt;app&gt;, we have decided to make it mandatory because doing so avoids the need to make an exception to the general rule that all witnesses should explicitly be listed and clearly identified in a given &lt;app&gt; (see §</w:t>
      </w:r>
      <w:hyperlink w:anchor="_fvrdhr5s2fjr">
        <w:r w:rsidDel="00000000" w:rsidR="00000000" w:rsidRPr="00000000">
          <w:rPr>
            <w:color w:val="1155cc"/>
            <w:u w:val="single"/>
            <w:rtl w:val="0"/>
          </w:rPr>
          <w:t xml:space="preserve">Recording variant readings positively)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54">
      <w:pPr>
        <w:pageBreakBefore w:val="0"/>
        <w:ind w:left="0" w:firstLine="0"/>
        <w:jc w:val="both"/>
        <w:rPr/>
      </w:pPr>
      <w:r w:rsidDel="00000000" w:rsidR="00000000" w:rsidRPr="00000000">
        <w:rPr>
          <w:rtl w:val="0"/>
        </w:rPr>
      </w:r>
    </w:p>
    <w:p w:rsidR="00000000" w:rsidDel="00000000" w:rsidP="00000000" w:rsidRDefault="00000000" w:rsidRPr="00000000" w14:paraId="00000755">
      <w:pPr>
        <w:pStyle w:val="Heading4"/>
        <w:pageBreakBefore w:val="0"/>
        <w:rPr/>
      </w:pPr>
      <w:bookmarkStart w:colFirst="0" w:colLast="0" w:name="_ocl9f1q2g8pt" w:id="94"/>
      <w:bookmarkEnd w:id="94"/>
      <w:r w:rsidDel="00000000" w:rsidR="00000000" w:rsidRPr="00000000">
        <w:rPr>
          <w:rtl w:val="0"/>
        </w:rPr>
        <w:t xml:space="preserve">Textual loss across boundaries between block-level containers</w:t>
      </w:r>
    </w:p>
    <w:p w:rsidR="00000000" w:rsidDel="00000000" w:rsidP="00000000" w:rsidRDefault="00000000" w:rsidRPr="00000000" w14:paraId="00000756">
      <w:pPr>
        <w:pageBreakBefore w:val="0"/>
        <w:ind w:left="0" w:firstLine="0"/>
        <w:jc w:val="both"/>
        <w:rPr/>
      </w:pPr>
      <w:r w:rsidDel="00000000" w:rsidR="00000000" w:rsidRPr="00000000">
        <w:rPr>
          <w:rtl w:val="0"/>
        </w:rPr>
        <w:t xml:space="preserve">W</w:t>
      </w:r>
      <w:r w:rsidDel="00000000" w:rsidR="00000000" w:rsidRPr="00000000">
        <w:rPr>
          <w:rtl w:val="0"/>
        </w:rPr>
        <w:t xml:space="preserve">hen a lacuna straddles boundaries between block-level containers</w:t>
      </w:r>
      <w:r w:rsidDel="00000000" w:rsidR="00000000" w:rsidRPr="00000000">
        <w:rPr>
          <w:rtl w:val="0"/>
        </w:rPr>
        <w:t xml:space="preserve">, you will need to use an </w:t>
      </w:r>
      <w:r w:rsidDel="00000000" w:rsidR="00000000" w:rsidRPr="00000000">
        <w:rPr>
          <w:rtl w:val="0"/>
        </w:rPr>
        <w:t xml:space="preserve">alternative approach, namely to mark the beginning and end of the physical lacuna with &lt;lacunaStart&gt; and &lt;lacunaEnd&gt; inside &lt;rdg&gt; elements corresponding to &lt;lem&gt; elements for the words affected by the beginning and end of </w:t>
      </w:r>
      <w:r w:rsidDel="00000000" w:rsidR="00000000" w:rsidRPr="00000000">
        <w:rPr>
          <w:rtl w:val="0"/>
        </w:rPr>
        <w:t xml:space="preserve">the gap in the witness:</w:t>
      </w:r>
    </w:p>
    <w:p w:rsidR="00000000" w:rsidDel="00000000" w:rsidP="00000000" w:rsidRDefault="00000000" w:rsidRPr="00000000" w14:paraId="00000757">
      <w:pPr>
        <w:pageBreakBefore w:val="0"/>
        <w:rPr/>
      </w:pPr>
      <w:r w:rsidDel="00000000" w:rsidR="00000000" w:rsidRPr="00000000">
        <w:rPr>
          <w:rtl w:val="0"/>
        </w:rPr>
      </w:r>
    </w:p>
    <w:tbl>
      <w:tblPr>
        <w:tblStyle w:val="Table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5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pageBreakBefore w:val="0"/>
              <w:widowControl w:val="0"/>
              <w:rPr>
                <w:sz w:val="18"/>
                <w:szCs w:val="18"/>
              </w:rPr>
            </w:pP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w:t>
            </w:r>
            <w:r w:rsidDel="00000000" w:rsidR="00000000" w:rsidRPr="00000000">
              <w:rPr>
                <w:sz w:val="18"/>
                <w:szCs w:val="18"/>
                <w:rtl w:val="0"/>
              </w:rPr>
              <w:t xml:space="preserve">kalaṅkaṅ saṅ hyaṅ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#EdASD"</w:t>
            </w:r>
            <w:r w:rsidDel="00000000" w:rsidR="00000000" w:rsidRPr="00000000">
              <w:rPr>
                <w:color w:val="000096"/>
                <w:sz w:val="18"/>
                <w:szCs w:val="18"/>
                <w:rtl w:val="0"/>
              </w:rPr>
              <w:t xml:space="preserve">&gt;dasa</w:t>
            </w:r>
            <w:r w:rsidDel="00000000" w:rsidR="00000000" w:rsidRPr="00000000">
              <w:rPr>
                <w:sz w:val="18"/>
                <w:szCs w:val="18"/>
                <w:rtl w:val="0"/>
              </w:rPr>
              <w:t xml:space="preserve">sila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&gt;dasa&lt;lacunaStart/&gt;&lt;/rdg&gt;&lt;/app&gt;</w:t>
            </w:r>
            <w:r w:rsidDel="00000000" w:rsidR="00000000" w:rsidRPr="00000000">
              <w:rPr>
                <w:sz w:val="18"/>
                <w:szCs w:val="18"/>
                <w:rtl w:val="0"/>
              </w:rPr>
              <w:t xml:space="preserve">, maya-maya ...</w:t>
            </w:r>
          </w:p>
          <w:p w:rsidR="00000000" w:rsidDel="00000000" w:rsidP="00000000" w:rsidRDefault="00000000" w:rsidRPr="00000000" w14:paraId="0000075A">
            <w:pPr>
              <w:pageBreakBefore w:val="0"/>
              <w:widowControl w:val="0"/>
              <w:rPr>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di</w:t>
            </w:r>
            <w:r w:rsidDel="00000000" w:rsidR="00000000" w:rsidRPr="00000000">
              <w:rPr>
                <w:color w:val="000096"/>
                <w:sz w:val="18"/>
                <w:szCs w:val="18"/>
                <w:rtl w:val="0"/>
              </w:rPr>
              <w:t xml:space="preserve">&lt;/lem&gt;</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"#EdASD"</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&gt;&lt;/gap&gt;</w:t>
            </w:r>
            <w:r w:rsidDel="00000000" w:rsidR="00000000" w:rsidRPr="00000000">
              <w:rPr>
                <w:color w:val="000096"/>
                <w:sz w:val="18"/>
                <w:szCs w:val="18"/>
                <w:rtl w:val="0"/>
              </w:rPr>
              <w:t xml:space="preserve">&lt;/rdg&gt;&lt;/app&gt;</w:t>
            </w:r>
            <w:r w:rsidDel="00000000" w:rsidR="00000000" w:rsidRPr="00000000">
              <w:rPr>
                <w:sz w:val="18"/>
                <w:szCs w:val="18"/>
                <w:rtl w:val="0"/>
              </w:rPr>
              <w:t xml:space="preserve"> bumi lamba, di bumi</w:t>
            </w:r>
          </w:p>
          <w:p w:rsidR="00000000" w:rsidDel="00000000" w:rsidP="00000000" w:rsidRDefault="00000000" w:rsidRPr="00000000" w14:paraId="0000075B">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parәk</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paR̥</w:t>
            </w:r>
            <w:r w:rsidDel="00000000" w:rsidR="00000000" w:rsidRPr="00000000">
              <w:rPr>
                <w:color w:val="000096"/>
                <w:sz w:val="18"/>
                <w:szCs w:val="18"/>
                <w:rtl w:val="0"/>
              </w:rPr>
              <w:t xml:space="preserve">&lt;unclear&gt;</w:t>
            </w:r>
            <w:r w:rsidDel="00000000" w:rsidR="00000000" w:rsidRPr="00000000">
              <w:rPr>
                <w:sz w:val="18"/>
                <w:szCs w:val="18"/>
                <w:rtl w:val="0"/>
              </w:rPr>
              <w:t xml:space="preserve">ka</w:t>
            </w:r>
            <w:r w:rsidDel="00000000" w:rsidR="00000000" w:rsidRPr="00000000">
              <w:rPr>
                <w:color w:val="000096"/>
                <w:sz w:val="18"/>
                <w:szCs w:val="18"/>
                <w:rtl w:val="0"/>
              </w:rPr>
              <w:t xml:space="preserve">&lt;/unclear&gt;&lt;/rdg&gt;&lt;rdg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"#EdASD"</w:t>
            </w:r>
            <w:r w:rsidDel="00000000" w:rsidR="00000000" w:rsidRPr="00000000">
              <w:rPr>
                <w:color w:val="000096"/>
                <w:sz w:val="18"/>
                <w:szCs w:val="18"/>
                <w:rtl w:val="0"/>
              </w:rPr>
              <w:t xml:space="preserve">&gt;</w:t>
            </w:r>
            <w:r w:rsidDel="00000000" w:rsidR="00000000" w:rsidRPr="00000000">
              <w:rPr>
                <w:sz w:val="18"/>
                <w:szCs w:val="18"/>
                <w:rtl w:val="0"/>
              </w:rPr>
              <w:t xml:space="preserve">tan parǝk</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r w:rsidDel="00000000" w:rsidR="00000000" w:rsidRPr="00000000">
              <w:rPr>
                <w:color w:val="000096"/>
                <w:sz w:val="18"/>
                <w:szCs w:val="18"/>
                <w:rtl w:val="0"/>
              </w:rPr>
              <w:t xml:space="preserve">&lt;/p&gt;</w:t>
            </w:r>
          </w:p>
          <w:p w:rsidR="00000000" w:rsidDel="00000000" w:rsidP="00000000" w:rsidRDefault="00000000" w:rsidRPr="00000000" w14:paraId="0000075C">
            <w:pPr>
              <w:pageBreakBefore w:val="0"/>
              <w:widowControl w:val="0"/>
              <w:rPr>
                <w:sz w:val="18"/>
                <w:szCs w:val="18"/>
              </w:rPr>
            </w:pPr>
            <w:r w:rsidDel="00000000" w:rsidR="00000000" w:rsidRPr="00000000">
              <w:rPr>
                <w:sz w:val="18"/>
                <w:szCs w:val="18"/>
                <w:rtl w:val="0"/>
              </w:rPr>
              <w:t xml:space="preserve">      </w:t>
              <w:tab/>
            </w:r>
          </w:p>
          <w:p w:rsidR="00000000" w:rsidDel="00000000" w:rsidP="00000000" w:rsidRDefault="00000000" w:rsidRPr="00000000" w14:paraId="0000075D">
            <w:pPr>
              <w:pageBreakBefore w:val="0"/>
              <w:widowControl w:val="0"/>
              <w:rPr>
                <w:sz w:val="18"/>
                <w:szCs w:val="18"/>
                <w:shd w:fill="ead1dc" w:val="clear"/>
              </w:rPr>
            </w:pPr>
            <w:r w:rsidDel="00000000" w:rsidR="00000000" w:rsidRPr="00000000">
              <w:rPr>
                <w:sz w:val="18"/>
                <w:szCs w:val="18"/>
                <w:rtl w:val="0"/>
              </w:rPr>
              <w:t xml:space="preserve">      </w:t>
              <w:tab/>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000096"/>
                <w:sz w:val="18"/>
                <w:szCs w:val="18"/>
                <w:rtl w:val="0"/>
              </w:rPr>
              <w:t xml:space="preserve">&gt;</w:t>
            </w:r>
            <w:r w:rsidDel="00000000" w:rsidR="00000000" w:rsidRPr="00000000">
              <w:rPr>
                <w:sz w:val="18"/>
                <w:szCs w:val="18"/>
                <w:rtl w:val="0"/>
              </w:rPr>
              <w:t xml:space="preserve">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#EdASD"</w:t>
            </w:r>
            <w:r w:rsidDel="00000000" w:rsidR="00000000" w:rsidRPr="00000000">
              <w:rPr>
                <w:color w:val="000096"/>
                <w:sz w:val="18"/>
                <w:szCs w:val="18"/>
                <w:rtl w:val="0"/>
              </w:rPr>
              <w:t xml:space="preserve">&gt;ini </w:t>
            </w:r>
            <w:r w:rsidDel="00000000" w:rsidR="00000000" w:rsidRPr="00000000">
              <w:rPr>
                <w:sz w:val="18"/>
                <w:szCs w:val="18"/>
                <w:rtl w:val="0"/>
              </w:rPr>
              <w:t xml:space="preserve">pakәn</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rtl w:val="0"/>
              </w:rPr>
            </w:r>
          </w:p>
          <w:p w:rsidR="00000000" w:rsidDel="00000000" w:rsidP="00000000" w:rsidRDefault="00000000" w:rsidRPr="00000000" w14:paraId="0000075E">
            <w:pPr>
              <w:pageBreakBefore w:val="0"/>
              <w:widowControl w:val="0"/>
              <w:rPr>
                <w:shd w:fill="ead1dc" w:val="clear"/>
              </w:rPr>
            </w:pPr>
            <w:r w:rsidDel="00000000" w:rsidR="00000000" w:rsidRPr="00000000">
              <w:rPr>
                <w:color w:val="993300"/>
                <w:sz w:val="18"/>
                <w:szCs w:val="18"/>
                <w:rtl w:val="0"/>
              </w:rPr>
              <w:t xml:space="preserve">"#B"</w:t>
            </w:r>
            <w:r w:rsidDel="00000000" w:rsidR="00000000" w:rsidRPr="00000000">
              <w:rPr>
                <w:color w:val="000096"/>
                <w:sz w:val="18"/>
                <w:szCs w:val="18"/>
                <w:rtl w:val="0"/>
              </w:rPr>
              <w:t xml:space="preserve">&gt;&lt;lacunaEnd/&gt; </w:t>
            </w:r>
            <w:r w:rsidDel="00000000" w:rsidR="00000000" w:rsidRPr="00000000">
              <w:rPr>
                <w:sz w:val="18"/>
                <w:szCs w:val="18"/>
                <w:rtl w:val="0"/>
              </w:rPr>
              <w:t xml:space="preserve">pak·kәn</w:t>
            </w:r>
            <w:r w:rsidDel="00000000" w:rsidR="00000000" w:rsidRPr="00000000">
              <w:rPr>
                <w:color w:val="000096"/>
                <w:sz w:val="18"/>
                <w:szCs w:val="18"/>
                <w:rtl w:val="0"/>
              </w:rPr>
              <w:t xml:space="preserve">&lt;/rdg&gt;&lt;/app&gt;</w:t>
            </w:r>
            <w:r w:rsidDel="00000000" w:rsidR="00000000" w:rsidRPr="00000000">
              <w:rPr>
                <w:sz w:val="18"/>
                <w:szCs w:val="18"/>
                <w:rtl w:val="0"/>
              </w:rPr>
              <w:t xml:space="preserve"> uraṅ... </w:t>
            </w:r>
            <w:r w:rsidDel="00000000" w:rsidR="00000000" w:rsidRPr="00000000">
              <w:rPr>
                <w:color w:val="000096"/>
                <w:sz w:val="18"/>
                <w:szCs w:val="18"/>
                <w:rtl w:val="0"/>
              </w:rPr>
              <w:t xml:space="preserve">&lt;/p&gt;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240" w:before="240"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60">
            <w:pPr>
              <w:widowControl w:val="0"/>
              <w:spacing w:after="240" w:before="240" w:line="240" w:lineRule="auto"/>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761">
            <w:pPr>
              <w:widowControl w:val="0"/>
              <w:spacing w:line="240" w:lineRule="auto"/>
              <w:rPr>
                <w:sz w:val="18"/>
                <w:szCs w:val="18"/>
                <w:shd w:fill="ead1dc" w:val="clear"/>
              </w:rPr>
            </w:pPr>
            <w:r w:rsidDel="00000000" w:rsidR="00000000" w:rsidRPr="00000000">
              <w:rPr>
                <w:sz w:val="18"/>
                <w:szCs w:val="18"/>
                <w:shd w:fill="ead1dc" w:val="clear"/>
                <w:rtl w:val="0"/>
              </w:rPr>
              <w:t xml:space="preserve">1.3 ... kalaṅkaṅ saṅ hyaṅ dasasila(25), maya-maya saṅ hyaṅ dasa-marga, kaprәtyaksaan na dasa-indriya, pakәn ṅrәtakәn di(26) bumi lamba, di bumi parәk(27). </w:t>
            </w:r>
          </w:p>
          <w:p w:rsidR="00000000" w:rsidDel="00000000" w:rsidP="00000000" w:rsidRDefault="00000000" w:rsidRPr="00000000" w14:paraId="00000762">
            <w:pPr>
              <w:widowControl w:val="0"/>
              <w:spacing w:line="240" w:lineRule="auto"/>
              <w:rPr>
                <w:sz w:val="18"/>
                <w:szCs w:val="18"/>
                <w:shd w:fill="ead1dc" w:val="clear"/>
              </w:rPr>
            </w:pPr>
            <w:r w:rsidDel="00000000" w:rsidR="00000000" w:rsidRPr="00000000">
              <w:rPr>
                <w:sz w:val="18"/>
                <w:szCs w:val="18"/>
                <w:shd w:fill="ead1dc" w:val="clear"/>
                <w:rtl w:val="0"/>
              </w:rPr>
              <w:t xml:space="preserve">1.4 ini pakәn(28) uraṅ...</w:t>
            </w:r>
          </w:p>
          <w:p w:rsidR="00000000" w:rsidDel="00000000" w:rsidP="00000000" w:rsidRDefault="00000000" w:rsidRPr="00000000" w14:paraId="00000763">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64">
            <w:pPr>
              <w:widowControl w:val="0"/>
              <w:spacing w:line="240" w:lineRule="auto"/>
              <w:rPr>
                <w:b w:val="1"/>
                <w:sz w:val="18"/>
                <w:szCs w:val="18"/>
                <w:shd w:fill="ead1dc" w:val="clear"/>
              </w:rPr>
            </w:pPr>
            <w:r w:rsidDel="00000000" w:rsidR="00000000" w:rsidRPr="00000000">
              <w:rPr>
                <w:sz w:val="18"/>
                <w:szCs w:val="18"/>
                <w:shd w:fill="ead1dc" w:val="clear"/>
                <w:rtl w:val="0"/>
              </w:rPr>
              <w:t xml:space="preserve">apparatus</w:t>
            </w:r>
            <w:r w:rsidDel="00000000" w:rsidR="00000000" w:rsidRPr="00000000">
              <w:rPr>
                <w:rtl w:val="0"/>
              </w:rPr>
            </w:r>
          </w:p>
          <w:p w:rsidR="00000000" w:rsidDel="00000000" w:rsidP="00000000" w:rsidRDefault="00000000" w:rsidRPr="00000000" w14:paraId="00000765">
            <w:pPr>
              <w:widowControl w:val="0"/>
              <w:spacing w:line="240" w:lineRule="auto"/>
              <w:rPr>
                <w:b w:val="1"/>
                <w:sz w:val="18"/>
                <w:szCs w:val="18"/>
                <w:shd w:fill="ead1dc" w:val="clear"/>
              </w:rPr>
            </w:pPr>
            <w:r w:rsidDel="00000000" w:rsidR="00000000" w:rsidRPr="00000000">
              <w:rPr>
                <w:sz w:val="18"/>
                <w:szCs w:val="18"/>
                <w:shd w:fill="ead1dc" w:val="clear"/>
                <w:rtl w:val="0"/>
              </w:rPr>
              <w:t xml:space="preserve">^25. dasasila] </w:t>
            </w:r>
            <w:r w:rsidDel="00000000" w:rsidR="00000000" w:rsidRPr="00000000">
              <w:rPr>
                <w:b w:val="1"/>
                <w:sz w:val="18"/>
                <w:szCs w:val="18"/>
                <w:shd w:fill="ead1dc" w:val="clear"/>
                <w:rtl w:val="0"/>
              </w:rPr>
              <w:t xml:space="preserve">A 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 dasa[... </w:t>
            </w:r>
            <w:r w:rsidDel="00000000" w:rsidR="00000000" w:rsidRPr="00000000">
              <w:rPr>
                <w:b w:val="1"/>
                <w:sz w:val="18"/>
                <w:szCs w:val="18"/>
                <w:shd w:fill="ead1dc" w:val="clear"/>
                <w:rtl w:val="0"/>
              </w:rPr>
              <w:t xml:space="preserve">B</w:t>
            </w:r>
          </w:p>
          <w:p w:rsidR="00000000" w:rsidDel="00000000" w:rsidP="00000000" w:rsidRDefault="00000000" w:rsidRPr="00000000" w14:paraId="00000766">
            <w:pPr>
              <w:widowControl w:val="0"/>
              <w:spacing w:line="240" w:lineRule="auto"/>
              <w:rPr>
                <w:b w:val="1"/>
                <w:sz w:val="18"/>
                <w:szCs w:val="18"/>
                <w:shd w:fill="ead1dc" w:val="clear"/>
                <w:vertAlign w:val="superscript"/>
              </w:rPr>
            </w:pPr>
            <w:r w:rsidDel="00000000" w:rsidR="00000000" w:rsidRPr="00000000">
              <w:rPr>
                <w:sz w:val="18"/>
                <w:szCs w:val="18"/>
                <w:shd w:fill="ead1dc" w:val="clear"/>
                <w:rtl w:val="0"/>
              </w:rPr>
              <w:t xml:space="preserve">^26. di]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 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w:t>
            </w:r>
            <w:r w:rsidDel="00000000" w:rsidR="00000000" w:rsidRPr="00000000">
              <w:rPr>
                <w:sz w:val="18"/>
                <w:szCs w:val="18"/>
                <w:shd w:fill="ead1dc" w:val="clear"/>
                <w:vertAlign w:val="superscript"/>
                <w:rtl w:val="0"/>
              </w:rPr>
              <w:t xml:space="preserve"> </w:t>
            </w:r>
            <w:r w:rsidDel="00000000" w:rsidR="00000000" w:rsidRPr="00000000">
              <w:rPr>
                <w:i w:val="1"/>
                <w:sz w:val="18"/>
                <w:szCs w:val="18"/>
                <w:shd w:fill="ead1dc" w:val="clear"/>
                <w:rtl w:val="0"/>
              </w:rPr>
              <w:t xml:space="preserve">lac</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rtl w:val="0"/>
              </w:rPr>
            </w:r>
          </w:p>
          <w:p w:rsidR="00000000" w:rsidDel="00000000" w:rsidP="00000000" w:rsidRDefault="00000000" w:rsidRPr="00000000" w14:paraId="00000767">
            <w:pPr>
              <w:widowControl w:val="0"/>
              <w:spacing w:line="240" w:lineRule="auto"/>
              <w:rPr>
                <w:sz w:val="18"/>
                <w:szCs w:val="18"/>
                <w:shd w:fill="ead1dc" w:val="clear"/>
                <w:vertAlign w:val="superscript"/>
              </w:rPr>
            </w:pPr>
            <w:r w:rsidDel="00000000" w:rsidR="00000000" w:rsidRPr="00000000">
              <w:rPr>
                <w:sz w:val="18"/>
                <w:szCs w:val="18"/>
                <w:shd w:fill="ead1dc" w:val="clear"/>
                <w:rtl w:val="0"/>
              </w:rPr>
              <w:t xml:space="preserve">^27. parәk] </w:t>
            </w:r>
            <w:r w:rsidDel="00000000" w:rsidR="00000000" w:rsidRPr="00000000">
              <w:rPr>
                <w:i w:val="1"/>
                <w:sz w:val="18"/>
                <w:szCs w:val="18"/>
                <w:shd w:fill="ead1dc" w:val="clear"/>
                <w:rtl w:val="0"/>
              </w:rPr>
              <w:t xml:space="preserve">em.</w:t>
            </w:r>
            <w:r w:rsidDel="00000000" w:rsidR="00000000" w:rsidRPr="00000000">
              <w:rPr>
                <w:sz w:val="18"/>
                <w:szCs w:val="18"/>
                <w:shd w:fill="ead1dc" w:val="clear"/>
                <w:rtl w:val="0"/>
              </w:rPr>
              <w:t xml:space="preserve">, paR̥ka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tan parǝk </w:t>
            </w:r>
            <w:r w:rsidDel="00000000" w:rsidR="00000000" w:rsidRPr="00000000">
              <w:rPr>
                <w:b w:val="1"/>
                <w:sz w:val="18"/>
                <w:szCs w:val="18"/>
                <w:shd w:fill="ead1dc" w:val="clear"/>
                <w:rtl w:val="0"/>
              </w:rPr>
              <w:t xml:space="preserve">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w:t>
            </w:r>
            <w:r w:rsidDel="00000000" w:rsidR="00000000" w:rsidRPr="00000000">
              <w:rPr>
                <w:sz w:val="18"/>
                <w:szCs w:val="18"/>
                <w:shd w:fill="ead1dc" w:val="clear"/>
                <w:vertAlign w:val="superscript"/>
                <w:rtl w:val="0"/>
              </w:rPr>
              <w:t xml:space="preserve"> </w:t>
            </w:r>
            <w:r w:rsidDel="00000000" w:rsidR="00000000" w:rsidRPr="00000000">
              <w:rPr>
                <w:i w:val="1"/>
                <w:sz w:val="18"/>
                <w:szCs w:val="18"/>
                <w:shd w:fill="ead1dc" w:val="clear"/>
                <w:rtl w:val="0"/>
              </w:rPr>
              <w:t xml:space="preserve">lac</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rtl w:val="0"/>
              </w:rPr>
            </w:r>
          </w:p>
          <w:p w:rsidR="00000000" w:rsidDel="00000000" w:rsidP="00000000" w:rsidRDefault="00000000" w:rsidRPr="00000000" w14:paraId="00000768">
            <w:pPr>
              <w:widowControl w:val="0"/>
              <w:spacing w:line="240" w:lineRule="auto"/>
              <w:rPr>
                <w:color w:val="000096"/>
                <w:sz w:val="18"/>
                <w:szCs w:val="18"/>
              </w:rPr>
            </w:pPr>
            <w:r w:rsidDel="00000000" w:rsidR="00000000" w:rsidRPr="00000000">
              <w:rPr>
                <w:sz w:val="18"/>
                <w:szCs w:val="18"/>
                <w:shd w:fill="ead1dc" w:val="clear"/>
                <w:rtl w:val="0"/>
              </w:rPr>
              <w:t xml:space="preserve">^28. ini pakәn] </w:t>
            </w:r>
            <w:r w:rsidDel="00000000" w:rsidR="00000000" w:rsidRPr="00000000">
              <w:rPr>
                <w:b w:val="1"/>
                <w:sz w:val="18"/>
                <w:szCs w:val="18"/>
                <w:shd w:fill="ead1dc" w:val="clear"/>
                <w:rtl w:val="0"/>
              </w:rPr>
              <w:t xml:space="preserve">A </w:t>
            </w:r>
            <w:r w:rsidDel="00000000" w:rsidR="00000000" w:rsidRPr="00000000">
              <w:rPr>
                <w:b w:val="1"/>
                <w:sz w:val="18"/>
                <w:szCs w:val="18"/>
                <w:shd w:fill="ead1dc" w:val="clear"/>
                <w:rtl w:val="0"/>
              </w:rPr>
              <w:t xml:space="preserve">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 ...] pak·kәn</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rtl w:val="0"/>
              </w:rPr>
            </w:r>
          </w:p>
        </w:tc>
      </w:tr>
    </w:tbl>
    <w:p w:rsidR="00000000" w:rsidDel="00000000" w:rsidP="00000000" w:rsidRDefault="00000000" w:rsidRPr="00000000" w14:paraId="00000769">
      <w:pPr>
        <w:pageBreakBefore w:val="0"/>
        <w:rPr>
          <w:shd w:fill="e69138" w:val="clear"/>
        </w:rPr>
      </w:pPr>
      <w:r w:rsidDel="00000000" w:rsidR="00000000" w:rsidRPr="00000000">
        <w:rPr>
          <w:rtl w:val="0"/>
        </w:rPr>
      </w:r>
    </w:p>
    <w:p w:rsidR="00000000" w:rsidDel="00000000" w:rsidP="00000000" w:rsidRDefault="00000000" w:rsidRPr="00000000" w14:paraId="0000076A">
      <w:pPr>
        <w:pageBreakBefore w:val="0"/>
        <w:jc w:val="both"/>
        <w:rPr/>
      </w:pPr>
      <w:r w:rsidDel="00000000" w:rsidR="00000000" w:rsidRPr="00000000">
        <w:rPr>
          <w:rtl w:val="0"/>
        </w:rPr>
        <w:t xml:space="preserve">Note that the</w:t>
      </w:r>
      <w:r w:rsidDel="00000000" w:rsidR="00000000" w:rsidRPr="00000000">
        <w:rPr>
          <w:rtl w:val="0"/>
        </w:rPr>
        <w:t xml:space="preserve"> &lt;rdg&gt; containing &lt;lacunaStart/&gt; should always include at least the last preserved word or compound member before &lt;lacunaStart/&gt;; inversely, the &lt;rdg&gt; containing &lt;lacunaEnd&gt; should always include at least the first preserved word or compound member after &lt;lacunaEnd/&gt;. </w:t>
      </w:r>
      <w:r w:rsidDel="00000000" w:rsidR="00000000" w:rsidRPr="00000000">
        <w:rPr>
          <w:rtl w:val="0"/>
        </w:rPr>
        <w:t xml:space="preserve">In this approach, there will be no need to encode any &lt;rdg&gt; for the given witness in </w:t>
      </w:r>
      <w:r w:rsidDel="00000000" w:rsidR="00000000" w:rsidRPr="00000000">
        <w:rPr>
          <w:i w:val="1"/>
          <w:rtl w:val="0"/>
        </w:rPr>
        <w:t xml:space="preserve">loci</w:t>
      </w:r>
      <w:r w:rsidDel="00000000" w:rsidR="00000000" w:rsidRPr="00000000">
        <w:rPr>
          <w:rtl w:val="0"/>
        </w:rPr>
        <w:t xml:space="preserve"> falling between &lt;lacunaStart/&gt; and &lt;lacunaEnd/&gt;.</w:t>
      </w:r>
      <w:r w:rsidDel="00000000" w:rsidR="00000000" w:rsidRPr="00000000">
        <w:rPr>
          <w:rtl w:val="0"/>
        </w:rPr>
        <w:t xml:space="preserve"> The two indications “</w:t>
      </w:r>
      <w:r w:rsidDel="00000000" w:rsidR="00000000" w:rsidRPr="00000000">
        <w:rPr>
          <w:i w:val="1"/>
          <w:rtl w:val="0"/>
        </w:rPr>
        <w:t xml:space="preserve">lac</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in</w:t>
      </w:r>
      <w:r w:rsidDel="00000000" w:rsidR="00000000" w:rsidRPr="00000000">
        <w:rPr>
          <w:rtl w:val="0"/>
        </w:rPr>
        <w:t xml:space="preserve"> the example are generated b</w:t>
      </w:r>
      <w:r w:rsidDel="00000000" w:rsidR="00000000" w:rsidRPr="00000000">
        <w:rPr>
          <w:sz w:val="21"/>
          <w:szCs w:val="21"/>
          <w:highlight w:val="white"/>
          <w:rtl w:val="0"/>
        </w:rPr>
        <w:t xml:space="preserve">y the fact that the two &lt;lem&gt;s fall between the two elements and no &lt;rdg&gt; for #B has been explicitly encoded.</w:t>
      </w:r>
      <w:r w:rsidDel="00000000" w:rsidR="00000000" w:rsidRPr="00000000">
        <w:rPr>
          <w:rtl w:val="0"/>
        </w:rPr>
      </w:r>
    </w:p>
    <w:p w:rsidR="00000000" w:rsidDel="00000000" w:rsidP="00000000" w:rsidRDefault="00000000" w:rsidRPr="00000000" w14:paraId="0000076B">
      <w:pPr>
        <w:pStyle w:val="Heading3"/>
        <w:pageBreakBefore w:val="0"/>
        <w:rPr/>
      </w:pPr>
      <w:bookmarkStart w:colFirst="0" w:colLast="0" w:name="_9e389d50is1o" w:id="95"/>
      <w:bookmarkEnd w:id="95"/>
      <w:r w:rsidDel="00000000" w:rsidR="00000000" w:rsidRPr="00000000">
        <w:rPr>
          <w:rtl w:val="0"/>
        </w:rPr>
        <w:t xml:space="preserve">Absence of a witness for a lemma due to larger </w:t>
      </w:r>
      <w:r w:rsidDel="00000000" w:rsidR="00000000" w:rsidRPr="00000000">
        <w:rPr>
          <w:rtl w:val="0"/>
        </w:rPr>
        <w:t xml:space="preserve">scribal omission</w:t>
      </w:r>
    </w:p>
    <w:p w:rsidR="00000000" w:rsidDel="00000000" w:rsidP="00000000" w:rsidRDefault="00000000" w:rsidRPr="00000000" w14:paraId="0000076C">
      <w:pPr>
        <w:jc w:val="both"/>
        <w:rPr/>
      </w:pPr>
      <w:r w:rsidDel="00000000" w:rsidR="00000000" w:rsidRPr="00000000">
        <w:rPr>
          <w:rtl w:val="0"/>
        </w:rPr>
        <w:t xml:space="preserve">The following scenarios are strictly analogous to those treated in the previous section, and differ from them only in that the reason for textual loss in the given witness is not physical damage but scribal omission, meaning that the &lt;gap&gt; is in this case to be encoded with @reason="omitted" instead of @reason="lost".</w:t>
      </w:r>
    </w:p>
    <w:p w:rsidR="00000000" w:rsidDel="00000000" w:rsidP="00000000" w:rsidRDefault="00000000" w:rsidRPr="00000000" w14:paraId="0000076D">
      <w:pPr>
        <w:pageBreakBefore w:val="0"/>
        <w:rPr/>
      </w:pPr>
      <w:r w:rsidDel="00000000" w:rsidR="00000000" w:rsidRPr="00000000">
        <w:rPr>
          <w:rtl w:val="0"/>
        </w:rPr>
      </w:r>
    </w:p>
    <w:p w:rsidR="00000000" w:rsidDel="00000000" w:rsidP="00000000" w:rsidRDefault="00000000" w:rsidRPr="00000000" w14:paraId="0000076E">
      <w:pPr>
        <w:pageBreakBefore w:val="0"/>
        <w:jc w:val="both"/>
        <w:rPr/>
      </w:pPr>
      <w:r w:rsidDel="00000000" w:rsidR="00000000" w:rsidRPr="00000000">
        <w:rPr>
          <w:b w:val="1"/>
          <w:rtl w:val="0"/>
        </w:rPr>
        <w:t xml:space="preserve">Textual loss within a block-level container</w:t>
      </w: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6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71">
            <w:pPr>
              <w:pageBreakBefore w:val="0"/>
              <w:widowControl w:val="0"/>
              <w:rPr>
                <w:sz w:val="18"/>
                <w:szCs w:val="18"/>
              </w:rPr>
            </w:pPr>
            <w:r w:rsidDel="00000000" w:rsidR="00000000" w:rsidRPr="00000000">
              <w:rPr>
                <w:sz w:val="18"/>
                <w:szCs w:val="18"/>
                <w:rtl w:val="0"/>
              </w:rPr>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"absent_elsewhere"</w:t>
            </w:r>
            <w:r w:rsidDel="00000000" w:rsidR="00000000" w:rsidRPr="00000000">
              <w:rPr>
                <w:color w:val="000096"/>
                <w:sz w:val="18"/>
                <w:szCs w:val="18"/>
                <w:rtl w:val="0"/>
              </w:rPr>
              <w:t xml:space="preserve">&gt;</w:t>
            </w:r>
            <w:r w:rsidDel="00000000" w:rsidR="00000000" w:rsidRPr="00000000">
              <w:rPr>
                <w:sz w:val="18"/>
                <w:szCs w:val="18"/>
                <w:rtl w:val="0"/>
              </w:rPr>
              <w:t xml:space="preserve">ya vacananta, inastuti-</w:t>
            </w:r>
          </w:p>
          <w:p w:rsidR="00000000" w:rsidDel="00000000" w:rsidP="00000000" w:rsidRDefault="00000000" w:rsidRPr="00000000" w14:paraId="00000772">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&lt;app&gt;</w:t>
            </w:r>
          </w:p>
          <w:p w:rsidR="00000000" w:rsidDel="00000000" w:rsidP="00000000" w:rsidRDefault="00000000" w:rsidRPr="00000000" w14:paraId="00000773">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hyphenfront</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kīrti</w:t>
            </w:r>
            <w:r w:rsidDel="00000000" w:rsidR="00000000" w:rsidRPr="00000000">
              <w:rPr>
                <w:color w:val="000096"/>
                <w:sz w:val="18"/>
                <w:szCs w:val="18"/>
                <w:rtl w:val="0"/>
              </w:rPr>
              <w:t xml:space="preserve">&lt;/lem&gt;</w:t>
            </w:r>
          </w:p>
          <w:p w:rsidR="00000000" w:rsidDel="00000000" w:rsidP="00000000" w:rsidRDefault="00000000" w:rsidRPr="00000000" w14:paraId="00000774">
            <w:pPr>
              <w:pageBreakBefore w:val="0"/>
              <w:widowControl w:val="0"/>
              <w:rPr>
                <w:color w:val="000096"/>
                <w:sz w:val="18"/>
                <w:szCs w:val="18"/>
              </w:rPr>
            </w:pPr>
            <w:r w:rsidDel="00000000" w:rsidR="00000000" w:rsidRPr="00000000">
              <w:rPr>
                <w:sz w:val="18"/>
                <w:szCs w:val="18"/>
                <w:rtl w:val="0"/>
              </w:rPr>
              <w:tab/>
              <w:tab/>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-kitta:</w:t>
            </w:r>
            <w:r w:rsidDel="00000000" w:rsidR="00000000" w:rsidRPr="00000000">
              <w:rPr>
                <w:color w:val="000096"/>
                <w:sz w:val="18"/>
                <w:szCs w:val="18"/>
                <w:rtl w:val="0"/>
              </w:rPr>
              <w:t xml:space="preserve">&lt;/rdg&gt;</w:t>
            </w:r>
          </w:p>
          <w:p w:rsidR="00000000" w:rsidDel="00000000" w:rsidP="00000000" w:rsidRDefault="00000000" w:rsidRPr="00000000" w14:paraId="00000775">
            <w:pPr>
              <w:pageBreakBefore w:val="0"/>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&lt;/app&gt;</w:t>
            </w:r>
          </w:p>
          <w:p w:rsidR="00000000" w:rsidDel="00000000" w:rsidP="00000000" w:rsidRDefault="00000000" w:rsidRPr="00000000" w14:paraId="00000776">
            <w:pPr>
              <w:pageBreakBefore w:val="0"/>
              <w:widowControl w:val="0"/>
              <w:rPr>
                <w:color w:val="000096"/>
                <w:sz w:val="18"/>
                <w:szCs w:val="18"/>
              </w:rPr>
            </w:pPr>
            <w:r w:rsidDel="00000000" w:rsidR="00000000" w:rsidRPr="00000000">
              <w:rPr>
                <w:sz w:val="18"/>
                <w:szCs w:val="18"/>
                <w:rtl w:val="0"/>
              </w:rPr>
              <w:tab/>
              <w:tab/>
              <w:tab/>
              <w:t xml:space="preserve">den bhaṭāra brahmā.</w:t>
            </w:r>
            <w:r w:rsidDel="00000000" w:rsidR="00000000" w:rsidRPr="00000000">
              <w:rPr>
                <w:color w:val="000096"/>
                <w:sz w:val="18"/>
                <w:szCs w:val="18"/>
                <w:rtl w:val="0"/>
              </w:rPr>
              <w:t xml:space="preserve">&lt;/lem&gt;</w:t>
            </w:r>
          </w:p>
          <w:p w:rsidR="00000000" w:rsidDel="00000000" w:rsidP="00000000" w:rsidRDefault="00000000" w:rsidRPr="00000000" w14:paraId="00000777">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ya vacananta, ... brahmā.</w:t>
            </w:r>
            <w:r w:rsidDel="00000000" w:rsidR="00000000" w:rsidRPr="00000000">
              <w:rPr>
                <w:color w:val="000096"/>
                <w:sz w:val="18"/>
                <w:szCs w:val="18"/>
                <w:rtl w:val="0"/>
              </w:rPr>
              <w:t xml:space="preserve">&lt;/note&gt;</w:t>
            </w:r>
          </w:p>
          <w:p w:rsidR="00000000" w:rsidDel="00000000" w:rsidP="00000000" w:rsidRDefault="00000000" w:rsidRPr="00000000" w14:paraId="00000778">
            <w:pPr>
              <w:pageBreakBefore w:val="0"/>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779">
            <w:pPr>
              <w:pageBreakBefore w:val="0"/>
              <w:widowControl w:val="0"/>
              <w:rPr>
                <w:sz w:val="18"/>
                <w:szCs w:val="18"/>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7B">
            <w:pPr>
              <w:widowControl w:val="0"/>
              <w:rPr>
                <w:sz w:val="18"/>
                <w:szCs w:val="18"/>
                <w:shd w:fill="ead1dc" w:val="clear"/>
              </w:rPr>
            </w:pPr>
            <w:r w:rsidDel="00000000" w:rsidR="00000000" w:rsidRPr="00000000">
              <w:rPr>
                <w:rtl w:val="0"/>
              </w:rPr>
            </w:r>
          </w:p>
          <w:p w:rsidR="00000000" w:rsidDel="00000000" w:rsidP="00000000" w:rsidRDefault="00000000" w:rsidRPr="00000000" w14:paraId="0000077C">
            <w:pPr>
              <w:widowControl w:val="0"/>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77D">
            <w:pPr>
              <w:widowControl w:val="0"/>
              <w:rPr>
                <w:sz w:val="18"/>
                <w:szCs w:val="18"/>
                <w:shd w:fill="ead1dc" w:val="clear"/>
              </w:rPr>
            </w:pPr>
            <w:r w:rsidDel="00000000" w:rsidR="00000000" w:rsidRPr="00000000">
              <w:rPr>
                <w:sz w:val="18"/>
                <w:szCs w:val="18"/>
                <w:shd w:fill="ead1dc" w:val="clear"/>
                <w:rtl w:val="0"/>
              </w:rPr>
              <w:t xml:space="preserve">   ya vacananta, inastuti-kīrti den bhaṭāra brahmā.</w:t>
            </w:r>
          </w:p>
          <w:p w:rsidR="00000000" w:rsidDel="00000000" w:rsidP="00000000" w:rsidRDefault="00000000" w:rsidRPr="00000000" w14:paraId="0000077E">
            <w:pPr>
              <w:widowControl w:val="0"/>
              <w:rPr>
                <w:sz w:val="18"/>
                <w:szCs w:val="18"/>
                <w:shd w:fill="ead1dc" w:val="clear"/>
              </w:rPr>
            </w:pPr>
            <w:r w:rsidDel="00000000" w:rsidR="00000000" w:rsidRPr="00000000">
              <w:rPr>
                <w:rtl w:val="0"/>
              </w:rPr>
            </w:r>
          </w:p>
          <w:p w:rsidR="00000000" w:rsidDel="00000000" w:rsidP="00000000" w:rsidRDefault="00000000" w:rsidRPr="00000000" w14:paraId="0000077F">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780">
            <w:pPr>
              <w:widowControl w:val="0"/>
              <w:rPr>
                <w:sz w:val="18"/>
                <w:szCs w:val="18"/>
                <w:shd w:fill="ead1dc" w:val="clear"/>
              </w:rPr>
            </w:pPr>
            <w:r w:rsidDel="00000000" w:rsidR="00000000" w:rsidRPr="00000000">
              <w:rPr>
                <w:sz w:val="18"/>
                <w:szCs w:val="18"/>
                <w:shd w:fill="ead1dc" w:val="clear"/>
                <w:rtl w:val="0"/>
              </w:rPr>
              <w:t xml:space="preserve">^1. ya vacananta, ... brahmā.] only in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w:t>
            </w:r>
          </w:p>
          <w:p w:rsidR="00000000" w:rsidDel="00000000" w:rsidP="00000000" w:rsidRDefault="00000000" w:rsidRPr="00000000" w14:paraId="00000781">
            <w:pPr>
              <w:widowControl w:val="0"/>
              <w:rPr>
                <w:color w:val="000096"/>
                <w:sz w:val="18"/>
                <w:szCs w:val="18"/>
              </w:rPr>
            </w:pPr>
            <w:r w:rsidDel="00000000" w:rsidR="00000000" w:rsidRPr="00000000">
              <w:rPr>
                <w:sz w:val="18"/>
                <w:szCs w:val="18"/>
                <w:shd w:fill="ead1dc" w:val="clear"/>
                <w:rtl w:val="0"/>
              </w:rPr>
              <w:t xml:space="preserve">^2. -kīrti] </w:t>
            </w:r>
            <w:r w:rsidDel="00000000" w:rsidR="00000000" w:rsidRPr="00000000">
              <w:rPr>
                <w:i w:val="1"/>
                <w:sz w:val="18"/>
                <w:szCs w:val="18"/>
                <w:shd w:fill="ead1dc" w:val="clear"/>
                <w:rtl w:val="0"/>
              </w:rPr>
              <w:t xml:space="preserve">em</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-kitta: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82">
      <w:pPr>
        <w:pageBreakBefore w:val="0"/>
        <w:rPr/>
      </w:pPr>
      <w:r w:rsidDel="00000000" w:rsidR="00000000" w:rsidRPr="00000000">
        <w:rPr>
          <w:rtl w:val="0"/>
        </w:rPr>
      </w:r>
    </w:p>
    <w:p w:rsidR="00000000" w:rsidDel="00000000" w:rsidP="00000000" w:rsidRDefault="00000000" w:rsidRPr="00000000" w14:paraId="00000783">
      <w:pPr>
        <w:pStyle w:val="Heading4"/>
        <w:pageBreakBefore w:val="0"/>
        <w:rPr/>
      </w:pPr>
      <w:bookmarkStart w:colFirst="0" w:colLast="0" w:name="_qqhse0h3y9no" w:id="96"/>
      <w:bookmarkEnd w:id="96"/>
      <w:r w:rsidDel="00000000" w:rsidR="00000000" w:rsidRPr="00000000">
        <w:rPr>
          <w:rtl w:val="0"/>
        </w:rPr>
        <w:t xml:space="preserve">Textual loss across boundaries between block-level containers</w:t>
      </w:r>
    </w:p>
    <w:p w:rsidR="00000000" w:rsidDel="00000000" w:rsidP="00000000" w:rsidRDefault="00000000" w:rsidRPr="00000000" w14:paraId="00000784">
      <w:pPr>
        <w:pageBreakBefore w:val="0"/>
        <w:jc w:val="both"/>
        <w:rPr/>
      </w:pPr>
      <w:r w:rsidDel="00000000" w:rsidR="00000000" w:rsidRPr="00000000">
        <w:rPr>
          <w:rtl w:val="0"/>
        </w:rPr>
        <w:t xml:space="preserve">Since the TEI clearly assumes that &lt;lacunaStart/&gt; and &lt;lacunaEnd/&gt; shall be used only in cases where physical damage is the reason for textual loss, but does not provide any strictly analogous pair of elements for the situation where scribal omission is the reason, we have decided to introduce the tailor-made element-attribute combinations &lt;span type="omissionStart" /&gt; and &lt;span type="omissionEnd"/&gt;.</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785">
      <w:pPr>
        <w:pageBreakBefore w:val="0"/>
        <w:rPr/>
      </w:pPr>
      <w:r w:rsidDel="00000000" w:rsidR="00000000" w:rsidRPr="00000000">
        <w:rPr>
          <w:rtl w:val="0"/>
        </w:rPr>
      </w:r>
    </w:p>
    <w:tbl>
      <w:tblPr>
        <w:tblStyle w:val="Table9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8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pageBreakBefore w:val="0"/>
              <w:widowControl w:val="0"/>
              <w:rPr>
                <w:color w:val="000096"/>
                <w:sz w:val="18"/>
                <w:szCs w:val="18"/>
              </w:rPr>
            </w:pP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w:t>
            </w:r>
            <w:r w:rsidDel="00000000" w:rsidR="00000000" w:rsidRPr="00000000">
              <w:rPr>
                <w:color w:val="000096"/>
                <w:sz w:val="18"/>
                <w:szCs w:val="18"/>
                <w:rtl w:val="0"/>
              </w:rPr>
              <w:t xml:space="preserve">&gt;</w:t>
            </w:r>
            <w:r w:rsidDel="00000000" w:rsidR="00000000" w:rsidRPr="00000000">
              <w:rPr>
                <w:sz w:val="18"/>
                <w:szCs w:val="18"/>
                <w:rtl w:val="0"/>
              </w:rPr>
              <w:t xml:space="preserve">...kalaṅkaṅ saṅ hyaṅ </w:t>
            </w:r>
            <w:r w:rsidDel="00000000" w:rsidR="00000000" w:rsidRPr="00000000">
              <w:rPr>
                <w:color w:val="000096"/>
                <w:sz w:val="18"/>
                <w:szCs w:val="18"/>
                <w:rtl w:val="0"/>
              </w:rPr>
              <w:t xml:space="preserve">&lt;app&gt;</w:t>
            </w:r>
          </w:p>
          <w:p w:rsidR="00000000" w:rsidDel="00000000" w:rsidP="00000000" w:rsidRDefault="00000000" w:rsidRPr="00000000" w14:paraId="00000788">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#EdASD"</w:t>
            </w:r>
            <w:r w:rsidDel="00000000" w:rsidR="00000000" w:rsidRPr="00000000">
              <w:rPr>
                <w:color w:val="000096"/>
                <w:sz w:val="18"/>
                <w:szCs w:val="18"/>
                <w:rtl w:val="0"/>
              </w:rPr>
              <w:t xml:space="preserve">&gt;</w:t>
            </w:r>
            <w:r w:rsidDel="00000000" w:rsidR="00000000" w:rsidRPr="00000000">
              <w:rPr>
                <w:sz w:val="18"/>
                <w:szCs w:val="18"/>
                <w:rtl w:val="0"/>
              </w:rPr>
              <w:t xml:space="preserve">dasasila</w:t>
            </w:r>
            <w:r w:rsidDel="00000000" w:rsidR="00000000" w:rsidRPr="00000000">
              <w:rPr>
                <w:color w:val="000096"/>
                <w:sz w:val="18"/>
                <w:szCs w:val="18"/>
                <w:rtl w:val="0"/>
              </w:rPr>
              <w:t xml:space="preserve">&lt;/lem&gt;</w:t>
            </w:r>
          </w:p>
          <w:p w:rsidR="00000000" w:rsidDel="00000000" w:rsidP="00000000" w:rsidRDefault="00000000" w:rsidRPr="00000000" w14:paraId="00000789">
            <w:pPr>
              <w:pageBreakBefore w:val="0"/>
              <w:widowControl w:val="0"/>
              <w:rPr>
                <w:color w:val="000096"/>
                <w:sz w:val="18"/>
                <w:szCs w:val="18"/>
              </w:rPr>
            </w:pPr>
            <w:r w:rsidDel="00000000" w:rsidR="00000000" w:rsidRPr="00000000">
              <w:rPr>
                <w:sz w:val="18"/>
                <w:szCs w:val="18"/>
                <w:rtl w:val="0"/>
              </w:rPr>
              <w:tab/>
              <w:tab/>
              <w:tab/>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dasa</w:t>
            </w:r>
            <w:r w:rsidDel="00000000" w:rsidR="00000000" w:rsidRPr="00000000">
              <w:rPr>
                <w:color w:val="000096"/>
                <w:sz w:val="18"/>
                <w:szCs w:val="18"/>
                <w:rtl w:val="0"/>
              </w:rPr>
              <w:t xml:space="preserve">&lt;span</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"omissionStart"</w:t>
            </w:r>
            <w:r w:rsidDel="00000000" w:rsidR="00000000" w:rsidRPr="00000000">
              <w:rPr>
                <w:color w:val="000096"/>
                <w:sz w:val="18"/>
                <w:szCs w:val="18"/>
                <w:rtl w:val="0"/>
              </w:rPr>
              <w:t xml:space="preserve">/&gt;&lt;/rdg&gt;</w:t>
            </w:r>
          </w:p>
          <w:p w:rsidR="00000000" w:rsidDel="00000000" w:rsidP="00000000" w:rsidRDefault="00000000" w:rsidRPr="00000000" w14:paraId="0000078A">
            <w:pPr>
              <w:pageBreakBefore w:val="0"/>
              <w:widowControl w:val="0"/>
              <w:rPr>
                <w:sz w:val="18"/>
                <w:szCs w:val="18"/>
              </w:rPr>
            </w:pPr>
            <w:r w:rsidDel="00000000" w:rsidR="00000000" w:rsidRPr="00000000">
              <w:rPr>
                <w:sz w:val="18"/>
                <w:szCs w:val="18"/>
                <w:rtl w:val="0"/>
              </w:rPr>
              <w:tab/>
              <w:tab/>
              <w:tab/>
              <w:t xml:space="preserve">     </w:t>
            </w:r>
            <w:r w:rsidDel="00000000" w:rsidR="00000000" w:rsidRPr="00000000">
              <w:rPr>
                <w:color w:val="000096"/>
                <w:sz w:val="18"/>
                <w:szCs w:val="18"/>
                <w:rtl w:val="0"/>
              </w:rPr>
              <w:t xml:space="preserve">&lt;/app&gt;</w:t>
            </w:r>
            <w:r w:rsidDel="00000000" w:rsidR="00000000" w:rsidRPr="00000000">
              <w:rPr>
                <w:sz w:val="18"/>
                <w:szCs w:val="18"/>
                <w:rtl w:val="0"/>
              </w:rPr>
              <w:t xml:space="preserve">, maya-maya ...</w:t>
            </w:r>
          </w:p>
          <w:p w:rsidR="00000000" w:rsidDel="00000000" w:rsidP="00000000" w:rsidRDefault="00000000" w:rsidRPr="00000000" w14:paraId="0000078B">
            <w:pPr>
              <w:pageBreakBefore w:val="0"/>
              <w:widowControl w:val="0"/>
              <w:rPr>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di</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"#EdASD"</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&gt;&lt;/gap&gt;&lt;/rdg&gt;&lt;/app&gt;</w:t>
            </w:r>
            <w:r w:rsidDel="00000000" w:rsidR="00000000" w:rsidRPr="00000000">
              <w:rPr>
                <w:sz w:val="18"/>
                <w:szCs w:val="18"/>
                <w:rtl w:val="0"/>
              </w:rPr>
              <w:t xml:space="preserve"> bumi lamba, di bumi</w:t>
            </w:r>
          </w:p>
          <w:p w:rsidR="00000000" w:rsidDel="00000000" w:rsidP="00000000" w:rsidRDefault="00000000" w:rsidRPr="00000000" w14:paraId="0000078C">
            <w:pPr>
              <w:pageBreakBefore w:val="0"/>
              <w:widowControl w:val="0"/>
              <w:rPr>
                <w:color w:val="000096"/>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parәk</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paR̥</w:t>
            </w:r>
            <w:r w:rsidDel="00000000" w:rsidR="00000000" w:rsidRPr="00000000">
              <w:rPr>
                <w:color w:val="000096"/>
                <w:sz w:val="18"/>
                <w:szCs w:val="18"/>
                <w:rtl w:val="0"/>
              </w:rPr>
              <w:t xml:space="preserve">&lt;unclear&gt;</w:t>
            </w:r>
            <w:r w:rsidDel="00000000" w:rsidR="00000000" w:rsidRPr="00000000">
              <w:rPr>
                <w:sz w:val="18"/>
                <w:szCs w:val="18"/>
                <w:rtl w:val="0"/>
              </w:rPr>
              <w:t xml:space="preserve">ka</w:t>
            </w:r>
            <w:r w:rsidDel="00000000" w:rsidR="00000000" w:rsidRPr="00000000">
              <w:rPr>
                <w:color w:val="000096"/>
                <w:sz w:val="18"/>
                <w:szCs w:val="18"/>
                <w:rtl w:val="0"/>
              </w:rPr>
              <w:t xml:space="preserve">&lt;/unclear&gt;&lt;/rdg&gt;&lt;rdg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"#EdASD"</w:t>
            </w:r>
            <w:r w:rsidDel="00000000" w:rsidR="00000000" w:rsidRPr="00000000">
              <w:rPr>
                <w:color w:val="000096"/>
                <w:sz w:val="18"/>
                <w:szCs w:val="18"/>
                <w:rtl w:val="0"/>
              </w:rPr>
              <w:t xml:space="preserve">&gt;</w:t>
            </w:r>
            <w:r w:rsidDel="00000000" w:rsidR="00000000" w:rsidRPr="00000000">
              <w:rPr>
                <w:sz w:val="18"/>
                <w:szCs w:val="18"/>
                <w:rtl w:val="0"/>
              </w:rPr>
              <w:t xml:space="preserve">tan parǝk</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r w:rsidDel="00000000" w:rsidR="00000000" w:rsidRPr="00000000">
              <w:rPr>
                <w:color w:val="000096"/>
                <w:sz w:val="18"/>
                <w:szCs w:val="18"/>
                <w:rtl w:val="0"/>
              </w:rPr>
              <w:t xml:space="preserve">&lt;/p&gt;</w:t>
            </w:r>
          </w:p>
          <w:p w:rsidR="00000000" w:rsidDel="00000000" w:rsidP="00000000" w:rsidRDefault="00000000" w:rsidRPr="00000000" w14:paraId="0000078D">
            <w:pPr>
              <w:pageBreakBefore w:val="0"/>
              <w:widowControl w:val="0"/>
              <w:rPr>
                <w:color w:val="000096"/>
                <w:sz w:val="18"/>
                <w:szCs w:val="18"/>
              </w:rPr>
            </w:pPr>
            <w:r w:rsidDel="00000000" w:rsidR="00000000" w:rsidRPr="00000000">
              <w:rPr>
                <w:rtl w:val="0"/>
              </w:rPr>
            </w:r>
          </w:p>
          <w:p w:rsidR="00000000" w:rsidDel="00000000" w:rsidP="00000000" w:rsidRDefault="00000000" w:rsidRPr="00000000" w14:paraId="0000078E">
            <w:pPr>
              <w:pageBreakBefore w:val="0"/>
              <w:widowControl w:val="0"/>
              <w:rPr>
                <w:shd w:fill="ead1dc" w:val="clear"/>
              </w:rPr>
            </w:pP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000096"/>
                <w:sz w:val="18"/>
                <w:szCs w:val="18"/>
                <w:rtl w:val="0"/>
              </w:rPr>
              <w:t xml:space="preserve">&gt;</w:t>
            </w:r>
            <w:r w:rsidDel="00000000" w:rsidR="00000000" w:rsidRPr="00000000">
              <w:rPr>
                <w:sz w:val="18"/>
                <w:szCs w:val="18"/>
                <w:rtl w:val="0"/>
              </w:rPr>
              <w:t xml:space="preserve">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#EdASD"</w:t>
            </w:r>
            <w:r w:rsidDel="00000000" w:rsidR="00000000" w:rsidRPr="00000000">
              <w:rPr>
                <w:color w:val="000096"/>
                <w:sz w:val="18"/>
                <w:szCs w:val="18"/>
                <w:rtl w:val="0"/>
              </w:rPr>
              <w:t xml:space="preserve">&gt;</w:t>
            </w:r>
            <w:r w:rsidDel="00000000" w:rsidR="00000000" w:rsidRPr="00000000">
              <w:rPr>
                <w:sz w:val="18"/>
                <w:szCs w:val="18"/>
                <w:rtl w:val="0"/>
              </w:rPr>
              <w:t xml:space="preserve">ini pakәn</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&gt;&lt;span</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"omissionEnd"</w:t>
            </w:r>
            <w:r w:rsidDel="00000000" w:rsidR="00000000" w:rsidRPr="00000000">
              <w:rPr>
                <w:color w:val="000096"/>
                <w:sz w:val="18"/>
                <w:szCs w:val="18"/>
                <w:rtl w:val="0"/>
              </w:rPr>
              <w:t xml:space="preserve">/&gt; </w:t>
            </w:r>
            <w:r w:rsidDel="00000000" w:rsidR="00000000" w:rsidRPr="00000000">
              <w:rPr>
                <w:sz w:val="18"/>
                <w:szCs w:val="18"/>
                <w:rtl w:val="0"/>
              </w:rPr>
              <w:t xml:space="preserve">pak·kәn</w:t>
            </w:r>
            <w:r w:rsidDel="00000000" w:rsidR="00000000" w:rsidRPr="00000000">
              <w:rPr>
                <w:color w:val="000096"/>
                <w:sz w:val="18"/>
                <w:szCs w:val="18"/>
                <w:rtl w:val="0"/>
              </w:rPr>
              <w:t xml:space="preserve">&lt;/rdg&gt;&lt;/app&gt;</w:t>
            </w:r>
            <w:r w:rsidDel="00000000" w:rsidR="00000000" w:rsidRPr="00000000">
              <w:rPr>
                <w:sz w:val="18"/>
                <w:szCs w:val="18"/>
                <w:rtl w:val="0"/>
              </w:rPr>
              <w:t xml:space="preserve"> uraṅ... </w:t>
            </w:r>
            <w:r w:rsidDel="00000000" w:rsidR="00000000" w:rsidRPr="00000000">
              <w:rPr>
                <w:color w:val="000096"/>
                <w:sz w:val="18"/>
                <w:szCs w:val="18"/>
                <w:rtl w:val="0"/>
              </w:rPr>
              <w:t xml:space="preserve">&lt;/p&gt;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90">
            <w:pPr>
              <w:widowControl w:val="0"/>
              <w:spacing w:after="240" w:before="240" w:line="240" w:lineRule="auto"/>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791">
            <w:pPr>
              <w:widowControl w:val="0"/>
              <w:spacing w:line="240" w:lineRule="auto"/>
              <w:rPr>
                <w:sz w:val="18"/>
                <w:szCs w:val="18"/>
                <w:shd w:fill="ead1dc" w:val="clear"/>
              </w:rPr>
            </w:pPr>
            <w:r w:rsidDel="00000000" w:rsidR="00000000" w:rsidRPr="00000000">
              <w:rPr>
                <w:sz w:val="18"/>
                <w:szCs w:val="18"/>
                <w:shd w:fill="ead1dc" w:val="clear"/>
                <w:rtl w:val="0"/>
              </w:rPr>
              <w:t xml:space="preserve">1.3 ... kalaṅkaṅ saṅ hyaṅ (24-)dasasila(25), maya-maya saṅ hyaṅ dasa-marga, kaprәtyaksaan na dasa-indriya, pakәn ṅrәtakәn di(26) bumi lamba, di bumi parәk(27). </w:t>
            </w:r>
          </w:p>
          <w:p w:rsidR="00000000" w:rsidDel="00000000" w:rsidP="00000000" w:rsidRDefault="00000000" w:rsidRPr="00000000" w14:paraId="00000792">
            <w:pPr>
              <w:widowControl w:val="0"/>
              <w:spacing w:line="240" w:lineRule="auto"/>
              <w:rPr>
                <w:sz w:val="18"/>
                <w:szCs w:val="18"/>
                <w:shd w:fill="ead1dc" w:val="clear"/>
              </w:rPr>
            </w:pPr>
            <w:r w:rsidDel="00000000" w:rsidR="00000000" w:rsidRPr="00000000">
              <w:rPr>
                <w:sz w:val="18"/>
                <w:szCs w:val="18"/>
                <w:shd w:fill="ead1dc" w:val="clear"/>
                <w:rtl w:val="0"/>
              </w:rPr>
              <w:t xml:space="preserve">1.4 ini pakәn(28)(-24) uraṅ...</w:t>
            </w:r>
          </w:p>
          <w:p w:rsidR="00000000" w:rsidDel="00000000" w:rsidP="00000000" w:rsidRDefault="00000000" w:rsidRPr="00000000" w14:paraId="00000793">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94">
            <w:pPr>
              <w:widowControl w:val="0"/>
              <w:spacing w:line="240" w:lineRule="auto"/>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795">
            <w:pPr>
              <w:widowControl w:val="0"/>
              <w:spacing w:line="240" w:lineRule="auto"/>
              <w:rPr>
                <w:b w:val="1"/>
                <w:sz w:val="18"/>
                <w:szCs w:val="18"/>
                <w:shd w:fill="ead1dc" w:val="clear"/>
              </w:rPr>
            </w:pPr>
            <w:r w:rsidDel="00000000" w:rsidR="00000000" w:rsidRPr="00000000">
              <w:rPr>
                <w:sz w:val="18"/>
                <w:szCs w:val="18"/>
                <w:shd w:fill="ead1dc" w:val="clear"/>
                <w:rtl w:val="0"/>
              </w:rPr>
              <w:t xml:space="preserve">^24. </w:t>
            </w:r>
            <w:r w:rsidDel="00000000" w:rsidR="00000000" w:rsidRPr="00000000">
              <w:rPr>
                <w:sz w:val="18"/>
                <w:szCs w:val="18"/>
                <w:shd w:fill="ead1dc" w:val="clear"/>
                <w:rtl w:val="0"/>
              </w:rPr>
              <w:t xml:space="preserve">dasasila</w:t>
            </w:r>
            <w:r w:rsidDel="00000000" w:rsidR="00000000" w:rsidRPr="00000000">
              <w:rPr>
                <w:sz w:val="18"/>
                <w:szCs w:val="18"/>
                <w:shd w:fill="ead1dc" w:val="clear"/>
                <w:rtl w:val="0"/>
              </w:rPr>
              <w:t xml:space="preserve"> ... ini pakǝn] </w:t>
            </w:r>
            <w:r w:rsidDel="00000000" w:rsidR="00000000" w:rsidRPr="00000000">
              <w:rPr>
                <w:sz w:val="18"/>
                <w:szCs w:val="18"/>
                <w:shd w:fill="ead1dc" w:val="clear"/>
                <w:rtl w:val="0"/>
              </w:rPr>
              <w:t xml:space="preserve">an omission intervenes</w:t>
            </w:r>
            <w:r w:rsidDel="00000000" w:rsidR="00000000" w:rsidRPr="00000000">
              <w:rPr>
                <w:sz w:val="18"/>
                <w:szCs w:val="18"/>
                <w:shd w:fill="ead1dc" w:val="clear"/>
                <w:rtl w:val="0"/>
              </w:rPr>
              <w:t xml:space="preserve"> in </w:t>
            </w:r>
            <w:r w:rsidDel="00000000" w:rsidR="00000000" w:rsidRPr="00000000">
              <w:rPr>
                <w:b w:val="1"/>
                <w:sz w:val="18"/>
                <w:szCs w:val="18"/>
                <w:shd w:fill="ead1dc" w:val="clear"/>
                <w:rtl w:val="0"/>
              </w:rPr>
              <w:t xml:space="preserve">B</w:t>
            </w:r>
            <w:r w:rsidDel="00000000" w:rsidR="00000000" w:rsidRPr="00000000">
              <w:rPr>
                <w:rtl w:val="0"/>
              </w:rPr>
            </w:r>
          </w:p>
          <w:p w:rsidR="00000000" w:rsidDel="00000000" w:rsidP="00000000" w:rsidRDefault="00000000" w:rsidRPr="00000000" w14:paraId="00000796">
            <w:pPr>
              <w:widowControl w:val="0"/>
              <w:spacing w:line="240" w:lineRule="auto"/>
              <w:rPr>
                <w:b w:val="1"/>
                <w:sz w:val="18"/>
                <w:szCs w:val="18"/>
                <w:shd w:fill="ead1dc" w:val="clear"/>
              </w:rPr>
            </w:pPr>
            <w:r w:rsidDel="00000000" w:rsidR="00000000" w:rsidRPr="00000000">
              <w:rPr>
                <w:sz w:val="18"/>
                <w:szCs w:val="18"/>
                <w:shd w:fill="ead1dc" w:val="clear"/>
                <w:rtl w:val="0"/>
              </w:rPr>
              <w:t xml:space="preserve">^25. dasasila] </w:t>
            </w:r>
            <w:r w:rsidDel="00000000" w:rsidR="00000000" w:rsidRPr="00000000">
              <w:rPr>
                <w:b w:val="1"/>
                <w:sz w:val="18"/>
                <w:szCs w:val="18"/>
                <w:shd w:fill="ead1dc" w:val="clear"/>
                <w:rtl w:val="0"/>
              </w:rPr>
              <w:t xml:space="preserve">A 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 dasa[... </w:t>
            </w:r>
            <w:r w:rsidDel="00000000" w:rsidR="00000000" w:rsidRPr="00000000">
              <w:rPr>
                <w:b w:val="1"/>
                <w:sz w:val="18"/>
                <w:szCs w:val="18"/>
                <w:shd w:fill="ead1dc" w:val="clear"/>
                <w:rtl w:val="0"/>
              </w:rPr>
              <w:t xml:space="preserve">B</w:t>
            </w:r>
          </w:p>
          <w:p w:rsidR="00000000" w:rsidDel="00000000" w:rsidP="00000000" w:rsidRDefault="00000000" w:rsidRPr="00000000" w14:paraId="00000797">
            <w:pPr>
              <w:widowControl w:val="0"/>
              <w:spacing w:line="240" w:lineRule="auto"/>
              <w:rPr>
                <w:b w:val="1"/>
                <w:sz w:val="18"/>
                <w:szCs w:val="18"/>
                <w:shd w:fill="ead1dc" w:val="clear"/>
                <w:vertAlign w:val="superscript"/>
              </w:rPr>
            </w:pPr>
            <w:r w:rsidDel="00000000" w:rsidR="00000000" w:rsidRPr="00000000">
              <w:rPr>
                <w:sz w:val="18"/>
                <w:szCs w:val="18"/>
                <w:shd w:fill="ead1dc" w:val="clear"/>
                <w:rtl w:val="0"/>
              </w:rPr>
              <w:t xml:space="preserve">^26. di]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 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w:t>
            </w:r>
            <w:r w:rsidDel="00000000" w:rsidR="00000000" w:rsidRPr="00000000">
              <w:rPr>
                <w:sz w:val="18"/>
                <w:szCs w:val="18"/>
                <w:shd w:fill="ead1dc" w:val="clear"/>
                <w:vertAlign w:val="superscript"/>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rtl w:val="0"/>
              </w:rPr>
            </w:r>
          </w:p>
          <w:p w:rsidR="00000000" w:rsidDel="00000000" w:rsidP="00000000" w:rsidRDefault="00000000" w:rsidRPr="00000000" w14:paraId="00000798">
            <w:pPr>
              <w:widowControl w:val="0"/>
              <w:spacing w:line="240" w:lineRule="auto"/>
              <w:rPr>
                <w:sz w:val="18"/>
                <w:szCs w:val="18"/>
                <w:shd w:fill="ead1dc" w:val="clear"/>
                <w:vertAlign w:val="superscript"/>
              </w:rPr>
            </w:pPr>
            <w:r w:rsidDel="00000000" w:rsidR="00000000" w:rsidRPr="00000000">
              <w:rPr>
                <w:sz w:val="18"/>
                <w:szCs w:val="18"/>
                <w:shd w:fill="ead1dc" w:val="clear"/>
                <w:rtl w:val="0"/>
              </w:rPr>
              <w:t xml:space="preserve">^27. parәk] </w:t>
            </w:r>
            <w:r w:rsidDel="00000000" w:rsidR="00000000" w:rsidRPr="00000000">
              <w:rPr>
                <w:i w:val="1"/>
                <w:sz w:val="18"/>
                <w:szCs w:val="18"/>
                <w:shd w:fill="ead1dc" w:val="clear"/>
                <w:rtl w:val="0"/>
              </w:rPr>
              <w:t xml:space="preserve">em.</w:t>
            </w:r>
            <w:r w:rsidDel="00000000" w:rsidR="00000000" w:rsidRPr="00000000">
              <w:rPr>
                <w:sz w:val="18"/>
                <w:szCs w:val="18"/>
                <w:shd w:fill="ead1dc" w:val="clear"/>
                <w:rtl w:val="0"/>
              </w:rPr>
              <w:t xml:space="preserve">, paR̥ka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tan parǝk </w:t>
            </w:r>
            <w:r w:rsidDel="00000000" w:rsidR="00000000" w:rsidRPr="00000000">
              <w:rPr>
                <w:b w:val="1"/>
                <w:sz w:val="18"/>
                <w:szCs w:val="18"/>
                <w:shd w:fill="ead1dc" w:val="clear"/>
                <w:rtl w:val="0"/>
              </w:rPr>
              <w:t xml:space="preserve">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w:t>
            </w:r>
            <w:r w:rsidDel="00000000" w:rsidR="00000000" w:rsidRPr="00000000">
              <w:rPr>
                <w:sz w:val="18"/>
                <w:szCs w:val="18"/>
                <w:shd w:fill="ead1dc" w:val="clear"/>
                <w:vertAlign w:val="superscript"/>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B</w:t>
            </w:r>
            <w:r w:rsidDel="00000000" w:rsidR="00000000" w:rsidRPr="00000000">
              <w:rPr>
                <w:rtl w:val="0"/>
              </w:rPr>
            </w:r>
          </w:p>
          <w:p w:rsidR="00000000" w:rsidDel="00000000" w:rsidP="00000000" w:rsidRDefault="00000000" w:rsidRPr="00000000" w14:paraId="00000799">
            <w:pPr>
              <w:widowControl w:val="0"/>
              <w:spacing w:line="240" w:lineRule="auto"/>
              <w:rPr>
                <w:color w:val="000096"/>
                <w:sz w:val="18"/>
                <w:szCs w:val="18"/>
              </w:rPr>
            </w:pPr>
            <w:r w:rsidDel="00000000" w:rsidR="00000000" w:rsidRPr="00000000">
              <w:rPr>
                <w:sz w:val="18"/>
                <w:szCs w:val="18"/>
                <w:shd w:fill="ead1dc" w:val="clear"/>
                <w:rtl w:val="0"/>
              </w:rPr>
              <w:t xml:space="preserve">^28. ini pakәn] </w:t>
            </w:r>
            <w:r w:rsidDel="00000000" w:rsidR="00000000" w:rsidRPr="00000000">
              <w:rPr>
                <w:b w:val="1"/>
                <w:sz w:val="18"/>
                <w:szCs w:val="18"/>
                <w:shd w:fill="ead1dc" w:val="clear"/>
                <w:rtl w:val="0"/>
              </w:rPr>
              <w:t xml:space="preserve">A Ed</w:t>
            </w:r>
            <w:r w:rsidDel="00000000" w:rsidR="00000000" w:rsidRPr="00000000">
              <w:rPr>
                <w:b w:val="1"/>
                <w:sz w:val="18"/>
                <w:szCs w:val="18"/>
                <w:shd w:fill="ead1dc" w:val="clear"/>
                <w:vertAlign w:val="superscript"/>
                <w:rtl w:val="0"/>
              </w:rPr>
              <w:t xml:space="preserve">ASD</w:t>
            </w:r>
            <w:r w:rsidDel="00000000" w:rsidR="00000000" w:rsidRPr="00000000">
              <w:rPr>
                <w:sz w:val="18"/>
                <w:szCs w:val="18"/>
                <w:shd w:fill="ead1dc" w:val="clear"/>
                <w:rtl w:val="0"/>
              </w:rPr>
              <w:t xml:space="preserve">, ...] pak·kәn </w:t>
            </w:r>
            <w:r w:rsidDel="00000000" w:rsidR="00000000" w:rsidRPr="00000000">
              <w:rPr>
                <w:b w:val="1"/>
                <w:sz w:val="18"/>
                <w:szCs w:val="18"/>
                <w:shd w:fill="ead1dc" w:val="clear"/>
                <w:rtl w:val="0"/>
              </w:rPr>
              <w:t xml:space="preserve">B</w:t>
            </w:r>
            <w:r w:rsidDel="00000000" w:rsidR="00000000" w:rsidRPr="00000000">
              <w:rPr>
                <w:rtl w:val="0"/>
              </w:rPr>
            </w:r>
          </w:p>
        </w:tc>
      </w:tr>
    </w:tbl>
    <w:p w:rsidR="00000000" w:rsidDel="00000000" w:rsidP="00000000" w:rsidRDefault="00000000" w:rsidRPr="00000000" w14:paraId="0000079A">
      <w:pPr>
        <w:pageBreakBefore w:val="0"/>
        <w:rPr>
          <w:shd w:fill="e69138" w:val="clear"/>
        </w:rPr>
      </w:pPr>
      <w:r w:rsidDel="00000000" w:rsidR="00000000" w:rsidRPr="00000000">
        <w:rPr>
          <w:rtl w:val="0"/>
        </w:rPr>
      </w:r>
    </w:p>
    <w:p w:rsidR="00000000" w:rsidDel="00000000" w:rsidP="00000000" w:rsidRDefault="00000000" w:rsidRPr="00000000" w14:paraId="0000079B">
      <w:pPr>
        <w:ind w:left="0" w:firstLine="0"/>
        <w:jc w:val="both"/>
        <w:rPr>
          <w:shd w:fill="e69138" w:val="clear"/>
        </w:rPr>
      </w:pPr>
      <w:r w:rsidDel="00000000" w:rsidR="00000000" w:rsidRPr="00000000">
        <w:rPr>
          <w:rtl w:val="0"/>
        </w:rPr>
        <w:t xml:space="preserve">Again (see §</w:t>
      </w:r>
      <w:hyperlink w:anchor="_k592rnfh581a">
        <w:r w:rsidDel="00000000" w:rsidR="00000000" w:rsidRPr="00000000">
          <w:rPr>
            <w:color w:val="1155cc"/>
            <w:u w:val="single"/>
            <w:rtl w:val="0"/>
          </w:rPr>
          <w:t xml:space="preserve">Absence of a witness for a lemma due to larger physical lacuna</w:t>
        </w:r>
      </w:hyperlink>
      <w:r w:rsidDel="00000000" w:rsidR="00000000" w:rsidRPr="00000000">
        <w:rPr>
          <w:rtl w:val="0"/>
        </w:rPr>
        <w:t xml:space="preserve">)</w:t>
      </w:r>
      <w:r w:rsidDel="00000000" w:rsidR="00000000" w:rsidRPr="00000000">
        <w:rPr>
          <w:rtl w:val="0"/>
        </w:rPr>
        <w:t xml:space="preserve">, there will be no need to encode any &lt;rdg&gt; for the given witness in </w:t>
      </w:r>
      <w:r w:rsidDel="00000000" w:rsidR="00000000" w:rsidRPr="00000000">
        <w:rPr>
          <w:i w:val="1"/>
          <w:rtl w:val="0"/>
        </w:rPr>
        <w:t xml:space="preserve">loci</w:t>
      </w:r>
      <w:r w:rsidDel="00000000" w:rsidR="00000000" w:rsidRPr="00000000">
        <w:rPr>
          <w:rtl w:val="0"/>
        </w:rPr>
        <w:t xml:space="preserve"> falling between the two elements &lt;span&gt;. </w:t>
      </w:r>
      <w:r w:rsidDel="00000000" w:rsidR="00000000" w:rsidRPr="00000000">
        <w:rPr>
          <w:rtl w:val="0"/>
        </w:rPr>
        <w:t xml:space="preserve">The two indications “</w:t>
      </w:r>
      <w:r w:rsidDel="00000000" w:rsidR="00000000" w:rsidRPr="00000000">
        <w:rPr>
          <w:i w:val="1"/>
          <w:rtl w:val="0"/>
        </w:rPr>
        <w:t xml:space="preserve">om</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in the example are generated b</w:t>
      </w:r>
      <w:r w:rsidDel="00000000" w:rsidR="00000000" w:rsidRPr="00000000">
        <w:rPr>
          <w:sz w:val="21"/>
          <w:szCs w:val="21"/>
          <w:highlight w:val="white"/>
          <w:rtl w:val="0"/>
        </w:rPr>
        <w:t xml:space="preserve">y the fact that the apparatus entries fall between the opening and closing &lt;span/&gt;, and no &lt;rdg&gt; for #B has been explicitly encoded.</w:t>
      </w:r>
      <w:r w:rsidDel="00000000" w:rsidR="00000000" w:rsidRPr="00000000">
        <w:rPr>
          <w:rtl w:val="0"/>
        </w:rPr>
      </w:r>
    </w:p>
    <w:p w:rsidR="00000000" w:rsidDel="00000000" w:rsidP="00000000" w:rsidRDefault="00000000" w:rsidRPr="00000000" w14:paraId="0000079C">
      <w:pPr>
        <w:ind w:firstLine="720"/>
        <w:jc w:val="both"/>
        <w:rPr/>
      </w:pPr>
      <w:r w:rsidDel="00000000" w:rsidR="00000000" w:rsidRPr="00000000">
        <w:rPr>
          <w:rtl w:val="0"/>
        </w:rPr>
        <w:t xml:space="preserve">It is possible to combine the tailor-made element-attribute &lt;span type="omissionStart"/&gt;  for a larger textual omission with the values available for the attribute @cause (see §</w:t>
      </w:r>
      <w:hyperlink w:anchor="_bfaor195j21r">
        <w:r w:rsidDel="00000000" w:rsidR="00000000" w:rsidRPr="00000000">
          <w:rPr>
            <w:color w:val="1155cc"/>
            <w:u w:val="single"/>
            <w:rtl w:val="0"/>
          </w:rPr>
          <w:t xml:space="preserve">Encoding causes of variance of reading</w:t>
        </w:r>
      </w:hyperlink>
      <w:r w:rsidDel="00000000" w:rsidR="00000000" w:rsidRPr="00000000">
        <w:rPr>
          <w:rtl w:val="0"/>
        </w:rPr>
        <w:t xml:space="preserve">). You must then add the attribute </w:t>
      </w:r>
      <w:r w:rsidDel="00000000" w:rsidR="00000000" w:rsidRPr="00000000">
        <w:rPr>
          <w:rtl w:val="0"/>
        </w:rPr>
        <w:t xml:space="preserve">@cause</w:t>
      </w:r>
      <w:r w:rsidDel="00000000" w:rsidR="00000000" w:rsidRPr="00000000">
        <w:rPr>
          <w:rtl w:val="0"/>
        </w:rPr>
        <w:t xml:space="preserve"> with the chosen value on the parent element &lt;rdg&gt; in which you declare the starting point of the omission, as you would do for a smaller omission. You don’t need to add the @cause on the &lt;rdg&gt; containing its end. The value of @cause will be reflected in the apparatus entry that makes the connection between beginning and end of the omission.</w:t>
      </w:r>
    </w:p>
    <w:p w:rsidR="00000000" w:rsidDel="00000000" w:rsidP="00000000" w:rsidRDefault="00000000" w:rsidRPr="00000000" w14:paraId="0000079D">
      <w:pPr>
        <w:rPr/>
      </w:pPr>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9E">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"118"</w:t>
            </w:r>
            <w:r w:rsidDel="00000000" w:rsidR="00000000" w:rsidRPr="00000000">
              <w:rPr>
                <w:color w:val="000096"/>
                <w:sz w:val="18"/>
                <w:szCs w:val="18"/>
                <w:rtl w:val="0"/>
              </w:rPr>
              <w:t xml:space="preserve">&gt;</w:t>
            </w:r>
          </w:p>
          <w:p w:rsidR="00000000" w:rsidDel="00000000" w:rsidP="00000000" w:rsidRDefault="00000000" w:rsidRPr="00000000" w14:paraId="000007A0">
            <w:pPr>
              <w:widowControl w:val="0"/>
              <w:rPr>
                <w:color w:val="000096"/>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96"/>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#M"</w:t>
            </w:r>
            <w:r w:rsidDel="00000000" w:rsidR="00000000" w:rsidRPr="00000000">
              <w:rPr>
                <w:color w:val="000096"/>
                <w:sz w:val="18"/>
                <w:szCs w:val="18"/>
                <w:rtl w:val="0"/>
              </w:rPr>
              <w:t xml:space="preserve">&gt;</w:t>
            </w:r>
            <w:r w:rsidDel="00000000" w:rsidR="00000000" w:rsidRPr="00000000">
              <w:rPr>
                <w:sz w:val="18"/>
                <w:szCs w:val="18"/>
                <w:rtl w:val="0"/>
              </w:rPr>
              <w:t xml:space="preserve">ṅaranya, limaṅ</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w:t>
            </w:r>
            <w:r w:rsidDel="00000000" w:rsidR="00000000" w:rsidRPr="00000000">
              <w:rPr>
                <w:color w:val="f5844c"/>
                <w:sz w:val="18"/>
                <w:szCs w:val="18"/>
                <w:rtl w:val="0"/>
              </w:rPr>
              <w:t xml:space="preserve">cause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"eye-skip"</w:t>
            </w:r>
            <w:r w:rsidDel="00000000" w:rsidR="00000000" w:rsidRPr="00000000">
              <w:rPr>
                <w:color w:val="000096"/>
                <w:sz w:val="18"/>
                <w:szCs w:val="18"/>
                <w:rtl w:val="0"/>
              </w:rPr>
              <w:t xml:space="preserve">&gt;</w:t>
            </w:r>
            <w:r w:rsidDel="00000000" w:rsidR="00000000" w:rsidRPr="00000000">
              <w:rPr>
                <w:sz w:val="18"/>
                <w:szCs w:val="18"/>
                <w:rtl w:val="0"/>
              </w:rPr>
              <w:t xml:space="preserve">ṅaranya, </w:t>
            </w:r>
            <w:r w:rsidDel="00000000" w:rsidR="00000000" w:rsidRPr="00000000">
              <w:rPr>
                <w:color w:val="000096"/>
                <w:sz w:val="18"/>
                <w:szCs w:val="18"/>
                <w:rtl w:val="0"/>
              </w:rPr>
              <w:t xml:space="preserve">&lt;span</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"omissionStart"</w:t>
            </w:r>
            <w:r w:rsidDel="00000000" w:rsidR="00000000" w:rsidRPr="00000000">
              <w:rPr>
                <w:color w:val="000096"/>
                <w:sz w:val="18"/>
                <w:szCs w:val="18"/>
                <w:rtl w:val="0"/>
              </w:rPr>
              <w:t xml:space="preserve">/&gt;&lt;/rdg&gt;&lt;/app&gt;</w:t>
            </w:r>
          </w:p>
          <w:p w:rsidR="00000000" w:rsidDel="00000000" w:rsidP="00000000" w:rsidRDefault="00000000" w:rsidRPr="00000000" w14:paraId="000007A2">
            <w:pPr>
              <w:widowControl w:val="0"/>
              <w:rPr>
                <w:sz w:val="18"/>
                <w:szCs w:val="18"/>
              </w:rPr>
            </w:pPr>
            <w:r w:rsidDel="00000000" w:rsidR="00000000" w:rsidRPr="00000000">
              <w:rPr>
                <w:sz w:val="18"/>
                <w:szCs w:val="18"/>
                <w:rtl w:val="0"/>
              </w:rPr>
              <w:tab/>
              <w:t xml:space="preserve">  kr̥ṣṇalam,</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samāṣa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#M"</w:t>
            </w:r>
            <w:r w:rsidDel="00000000" w:rsidR="00000000" w:rsidRPr="00000000">
              <w:rPr>
                <w:color w:val="000096"/>
                <w:sz w:val="18"/>
                <w:szCs w:val="18"/>
                <w:rtl w:val="0"/>
              </w:rPr>
              <w:t xml:space="preserve">&gt;</w:t>
            </w:r>
            <w:r w:rsidDel="00000000" w:rsidR="00000000" w:rsidRPr="00000000">
              <w:rPr>
                <w:sz w:val="18"/>
                <w:szCs w:val="18"/>
                <w:rtl w:val="0"/>
              </w:rPr>
              <w:t xml:space="preserve">sama:s·</w:t>
            </w:r>
            <w:r w:rsidDel="00000000" w:rsidR="00000000" w:rsidRPr="00000000">
              <w:rPr>
                <w:color w:val="000096"/>
                <w:sz w:val="18"/>
                <w:szCs w:val="18"/>
                <w:rtl w:val="0"/>
              </w:rPr>
              <w:t xml:space="preserve">&lt;/rdg&gt;&lt;/app&gt;</w:t>
            </w:r>
            <w:r w:rsidDel="00000000" w:rsidR="00000000" w:rsidRPr="00000000">
              <w:rPr>
                <w:sz w:val="18"/>
                <w:szCs w:val="18"/>
                <w:rtl w:val="0"/>
              </w:rPr>
              <w:t xml:space="preserve"> ṅaranya,</w:t>
            </w:r>
          </w:p>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7A4">
            <w:pPr>
              <w:widowControl w:val="0"/>
              <w:rPr>
                <w:sz w:val="18"/>
                <w:szCs w:val="18"/>
              </w:rPr>
            </w:pPr>
            <w:r w:rsidDel="00000000" w:rsidR="00000000" w:rsidRPr="00000000">
              <w:rPr>
                <w:color w:val="000096"/>
                <w:sz w:val="18"/>
                <w:szCs w:val="18"/>
                <w:rtl w:val="0"/>
              </w:rPr>
              <w:t xml:space="preserve">&lt;/div&gt;</w:t>
            </w:r>
            <w:r w:rsidDel="00000000" w:rsidR="00000000" w:rsidRPr="00000000">
              <w:rPr>
                <w:rtl w:val="0"/>
              </w:rPr>
            </w:r>
          </w:p>
          <w:p w:rsidR="00000000" w:rsidDel="00000000" w:rsidP="00000000" w:rsidRDefault="00000000" w:rsidRPr="00000000" w14:paraId="000007A5">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"119"</w:t>
            </w:r>
            <w:r w:rsidDel="00000000" w:rsidR="00000000" w:rsidRPr="00000000">
              <w:rPr>
                <w:color w:val="000096"/>
                <w:sz w:val="18"/>
                <w:szCs w:val="18"/>
                <w:rtl w:val="0"/>
              </w:rPr>
              <w:t xml:space="preserve">&gt;</w:t>
            </w:r>
          </w:p>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pirak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#M"</w:t>
            </w:r>
            <w:r w:rsidDel="00000000" w:rsidR="00000000" w:rsidRPr="00000000">
              <w:rPr>
                <w:color w:val="000096"/>
                <w:sz w:val="18"/>
                <w:szCs w:val="18"/>
                <w:rtl w:val="0"/>
              </w:rPr>
              <w:t xml:space="preserve">&gt;</w:t>
            </w:r>
            <w:r w:rsidDel="00000000" w:rsidR="00000000" w:rsidRPr="00000000">
              <w:rPr>
                <w:sz w:val="18"/>
                <w:szCs w:val="18"/>
                <w:rtl w:val="0"/>
              </w:rPr>
              <w:t xml:space="preserve">ṅaranya, ikaṅ</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&gt;&lt;span</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"omissionEnd"</w:t>
            </w:r>
            <w:r w:rsidDel="00000000" w:rsidR="00000000" w:rsidRPr="00000000">
              <w:rPr>
                <w:color w:val="000096"/>
                <w:sz w:val="18"/>
                <w:szCs w:val="18"/>
                <w:rtl w:val="0"/>
              </w:rPr>
              <w:t xml:space="preserve">/&gt;</w:t>
            </w:r>
            <w:r w:rsidDel="00000000" w:rsidR="00000000" w:rsidRPr="00000000">
              <w:rPr>
                <w:sz w:val="18"/>
                <w:szCs w:val="18"/>
                <w:rtl w:val="0"/>
              </w:rPr>
              <w:t xml:space="preserve"> ikaṅ</w:t>
            </w:r>
            <w:r w:rsidDel="00000000" w:rsidR="00000000" w:rsidRPr="00000000">
              <w:rPr>
                <w:color w:val="000096"/>
                <w:sz w:val="18"/>
                <w:szCs w:val="18"/>
                <w:rtl w:val="0"/>
              </w:rPr>
              <w:t xml:space="preserve">&lt;/rdg&gt;&lt;/app&gt;</w:t>
            </w:r>
            <w:r w:rsidDel="00000000" w:rsidR="00000000" w:rsidRPr="00000000">
              <w:rPr>
                <w:sz w:val="18"/>
                <w:szCs w:val="18"/>
                <w:rtl w:val="0"/>
              </w:rPr>
              <w:t xml:space="preserve"> sapuluh tahil</w:t>
            </w:r>
          </w:p>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7A9">
            <w:pPr>
              <w:widowControl w:val="0"/>
              <w:rPr>
                <w:sz w:val="18"/>
                <w:szCs w:val="18"/>
                <w:shd w:fill="ead1dc" w:val="clear"/>
              </w:rPr>
            </w:pPr>
            <w:r w:rsidDel="00000000" w:rsidR="00000000" w:rsidRPr="00000000">
              <w:rPr>
                <w:color w:val="000096"/>
                <w:sz w:val="18"/>
                <w:szCs w:val="18"/>
                <w:rtl w:val="0"/>
              </w:rPr>
              <w:t xml:space="preserve">&lt;/div&gt;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AB">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AC">
            <w:pPr>
              <w:widowControl w:val="0"/>
              <w:spacing w:line="240" w:lineRule="auto"/>
              <w:rPr>
                <w:color w:val="000096"/>
                <w:sz w:val="18"/>
                <w:szCs w:val="18"/>
              </w:rPr>
            </w:pPr>
            <w:r w:rsidDel="00000000" w:rsidR="00000000" w:rsidRPr="00000000">
              <w:rPr>
                <w:sz w:val="18"/>
                <w:szCs w:val="18"/>
                <w:shd w:fill="ead1dc" w:val="clear"/>
                <w:rtl w:val="0"/>
              </w:rPr>
              <w:t xml:space="preserve">^203. ṅaranya, limaṅ</w:t>
            </w:r>
            <w:r w:rsidDel="00000000" w:rsidR="00000000" w:rsidRPr="00000000">
              <w:rPr>
                <w:sz w:val="18"/>
                <w:szCs w:val="18"/>
                <w:shd w:fill="ead1dc" w:val="clear"/>
                <w:rtl w:val="0"/>
              </w:rPr>
              <w:t xml:space="preserve"> ... </w:t>
            </w:r>
            <w:r w:rsidDel="00000000" w:rsidR="00000000" w:rsidRPr="00000000">
              <w:rPr>
                <w:sz w:val="18"/>
                <w:szCs w:val="18"/>
                <w:shd w:fill="ead1dc" w:val="clear"/>
                <w:rtl w:val="0"/>
              </w:rPr>
              <w:t xml:space="preserve">ṅaranya, ikaṅ</w:t>
            </w:r>
            <w:r w:rsidDel="00000000" w:rsidR="00000000" w:rsidRPr="00000000">
              <w:rPr>
                <w:sz w:val="18"/>
                <w:szCs w:val="18"/>
                <w:shd w:fill="ead1dc" w:val="clear"/>
                <w:rtl w:val="0"/>
              </w:rPr>
              <w:t xml:space="preserve">] </w:t>
            </w:r>
            <w:r w:rsidDel="00000000" w:rsidR="00000000" w:rsidRPr="00000000">
              <w:rPr>
                <w:sz w:val="18"/>
                <w:szCs w:val="18"/>
                <w:shd w:fill="ead1dc" w:val="clear"/>
                <w:rtl w:val="0"/>
              </w:rPr>
              <w:t xml:space="preserve">an omission </w:t>
            </w:r>
            <w:r w:rsidDel="00000000" w:rsidR="00000000" w:rsidRPr="00000000">
              <w:rPr>
                <w:sz w:val="18"/>
                <w:szCs w:val="18"/>
                <w:highlight w:val="cyan"/>
                <w:rtl w:val="0"/>
              </w:rPr>
              <w:t xml:space="preserve">due to eye-skip</w:t>
            </w:r>
            <w:r w:rsidDel="00000000" w:rsidR="00000000" w:rsidRPr="00000000">
              <w:rPr>
                <w:sz w:val="18"/>
                <w:szCs w:val="18"/>
                <w:shd w:fill="ead1dc" w:val="clear"/>
                <w:rtl w:val="0"/>
              </w:rPr>
              <w:t xml:space="preserve"> intervenes</w:t>
            </w:r>
            <w:r w:rsidDel="00000000" w:rsidR="00000000" w:rsidRPr="00000000">
              <w:rPr>
                <w:sz w:val="18"/>
                <w:szCs w:val="18"/>
                <w:shd w:fill="ead1dc" w:val="clear"/>
                <w:rtl w:val="0"/>
              </w:rPr>
              <w:t xml:space="preserve"> in </w:t>
            </w:r>
            <w:r w:rsidDel="00000000" w:rsidR="00000000" w:rsidRPr="00000000">
              <w:rPr>
                <w:b w:val="1"/>
                <w:sz w:val="18"/>
                <w:szCs w:val="18"/>
                <w:shd w:fill="ead1dc" w:val="clear"/>
                <w:rtl w:val="0"/>
              </w:rPr>
              <w:t xml:space="preserve">K</w:t>
            </w:r>
            <w:r w:rsidDel="00000000" w:rsidR="00000000" w:rsidRPr="00000000">
              <w:rPr>
                <w:rtl w:val="0"/>
              </w:rPr>
            </w:r>
          </w:p>
        </w:tc>
      </w:tr>
    </w:tbl>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pageBreakBefore w:val="0"/>
        <w:jc w:val="both"/>
        <w:rPr/>
      </w:pPr>
      <w:r w:rsidDel="00000000" w:rsidR="00000000" w:rsidRPr="00000000">
        <w:rPr>
          <w:rtl w:val="0"/>
        </w:rPr>
        <w:t xml:space="preserve">For the time being, we only allow the use of @cause="eye-skip" for interaction with &lt;span type="omissionStart"/&gt; and &lt;span type="omissionEnd"/&gt;. Contact the XML-TEI Data Manager should you require another value of @cause.</w:t>
      </w:r>
    </w:p>
    <w:p w:rsidR="00000000" w:rsidDel="00000000" w:rsidP="00000000" w:rsidRDefault="00000000" w:rsidRPr="00000000" w14:paraId="000007AF">
      <w:pPr>
        <w:pStyle w:val="Heading3"/>
        <w:jc w:val="both"/>
        <w:rPr/>
      </w:pPr>
      <w:bookmarkStart w:colFirst="0" w:colLast="0" w:name="_mg2glwdum9zu" w:id="97"/>
      <w:bookmarkEnd w:id="97"/>
      <w:r w:rsidDel="00000000" w:rsidR="00000000" w:rsidRPr="00000000">
        <w:rPr>
          <w:rtl w:val="0"/>
        </w:rPr>
        <w:t xml:space="preserve">Reporting scribal additions and deletions</w:t>
      </w:r>
    </w:p>
    <w:p w:rsidR="00000000" w:rsidDel="00000000" w:rsidP="00000000" w:rsidRDefault="00000000" w:rsidRPr="00000000" w14:paraId="000007B0">
      <w:pPr>
        <w:pStyle w:val="Heading4"/>
        <w:rPr/>
      </w:pPr>
      <w:bookmarkStart w:colFirst="0" w:colLast="0" w:name="_czkigmgp9lr3" w:id="98"/>
      <w:bookmarkEnd w:id="98"/>
      <w:r w:rsidDel="00000000" w:rsidR="00000000" w:rsidRPr="00000000">
        <w:rPr>
          <w:rtl w:val="0"/>
        </w:rPr>
        <w:t xml:space="preserve">&lt;add&gt; – Additions</w:t>
      </w:r>
    </w:p>
    <w:p w:rsidR="00000000" w:rsidDel="00000000" w:rsidP="00000000" w:rsidRDefault="00000000" w:rsidRPr="00000000" w14:paraId="000007B1">
      <w:pPr>
        <w:pageBreakBefore w:val="0"/>
        <w:jc w:val="both"/>
        <w:rPr/>
      </w:pPr>
      <w:r w:rsidDel="00000000" w:rsidR="00000000" w:rsidRPr="00000000">
        <w:rPr>
          <w:rtl w:val="0"/>
        </w:rPr>
        <w:t xml:space="preserve">Several possibilities are offered to indicate that text has been added to a witness. It can be done of course with a simple prose description, even though we rather recommend using semantic markup, namely t</w:t>
      </w:r>
      <w:r w:rsidDel="00000000" w:rsidR="00000000" w:rsidRPr="00000000">
        <w:rPr>
          <w:rtl w:val="0"/>
        </w:rPr>
        <w:t xml:space="preserve">he element &lt;add&gt;. </w:t>
      </w:r>
      <w:r w:rsidDel="00000000" w:rsidR="00000000" w:rsidRPr="00000000">
        <w:rPr>
          <w:b w:val="1"/>
          <w:rtl w:val="0"/>
        </w:rPr>
        <w:t xml:space="preserve">Do not encode with &lt;add&gt; any segments supplied by a previous editor or to supply any elements yourself</w:t>
      </w:r>
      <w:r w:rsidDel="00000000" w:rsidR="00000000" w:rsidRPr="00000000">
        <w:rPr>
          <w:rtl w:val="0"/>
        </w:rPr>
        <w:t xml:space="preserve">. This element should be used only for additions made in the text by the scribe or someone who handles the manuscript prior to your edition. Such additions are often</w:t>
      </w:r>
      <w:r w:rsidDel="00000000" w:rsidR="00000000" w:rsidRPr="00000000">
        <w:rPr>
          <w:rtl w:val="0"/>
        </w:rPr>
        <w:t xml:space="preserve"> easily identified by their placement above or below the line, or in the margin. Making use of the attribute @place is mandatory, and the following values are available:</w:t>
      </w:r>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7B2">
      <w:pPr>
        <w:pageBreakBefore w:val="0"/>
        <w:jc w:val="both"/>
        <w:rPr/>
      </w:pPr>
      <w:r w:rsidDel="00000000" w:rsidR="00000000" w:rsidRPr="00000000">
        <w:rPr>
          <w:rtl w:val="0"/>
        </w:rPr>
      </w:r>
    </w:p>
    <w:p w:rsidR="00000000" w:rsidDel="00000000" w:rsidP="00000000" w:rsidRDefault="00000000" w:rsidRPr="00000000" w14:paraId="000007B3">
      <w:pPr>
        <w:pageBreakBefore w:val="0"/>
        <w:numPr>
          <w:ilvl w:val="0"/>
          <w:numId w:val="3"/>
        </w:numPr>
        <w:ind w:left="720" w:hanging="360"/>
      </w:pPr>
      <w:r w:rsidDel="00000000" w:rsidR="00000000" w:rsidRPr="00000000">
        <w:rPr>
          <w:rtl w:val="0"/>
        </w:rPr>
        <w:t xml:space="preserve">“inline”: addition made within the original text (</w:t>
      </w:r>
      <w:r w:rsidDel="00000000" w:rsidR="00000000" w:rsidRPr="00000000">
        <w:rPr>
          <w:i w:val="1"/>
          <w:rtl w:val="0"/>
        </w:rPr>
        <w:t xml:space="preserve">in textu</w:t>
      </w:r>
      <w:r w:rsidDel="00000000" w:rsidR="00000000" w:rsidRPr="00000000">
        <w:rPr>
          <w:rtl w:val="0"/>
        </w:rPr>
        <w:t xml:space="preserve">)</w:t>
      </w:r>
    </w:p>
    <w:p w:rsidR="00000000" w:rsidDel="00000000" w:rsidP="00000000" w:rsidRDefault="00000000" w:rsidRPr="00000000" w14:paraId="000007B4">
      <w:pPr>
        <w:pageBreakBefore w:val="0"/>
        <w:numPr>
          <w:ilvl w:val="0"/>
          <w:numId w:val="3"/>
        </w:numPr>
        <w:ind w:left="720" w:hanging="360"/>
      </w:pPr>
      <w:r w:rsidDel="00000000" w:rsidR="00000000" w:rsidRPr="00000000">
        <w:rPr>
          <w:rtl w:val="0"/>
        </w:rPr>
        <w:t xml:space="preserve">“b</w:t>
      </w:r>
      <w:r w:rsidDel="00000000" w:rsidR="00000000" w:rsidRPr="00000000">
        <w:rPr>
          <w:rtl w:val="0"/>
        </w:rPr>
        <w:t xml:space="preserve">elow</w:t>
      </w:r>
      <w:r w:rsidDel="00000000" w:rsidR="00000000" w:rsidRPr="00000000">
        <w:rPr>
          <w:rtl w:val="0"/>
        </w:rPr>
        <w:t xml:space="preserve">”: addition below the line (</w:t>
      </w:r>
      <w:r w:rsidDel="00000000" w:rsidR="00000000" w:rsidRPr="00000000">
        <w:rPr>
          <w:i w:val="1"/>
          <w:rtl w:val="0"/>
        </w:rPr>
        <w:t xml:space="preserve">subscr.</w:t>
      </w:r>
      <w:r w:rsidDel="00000000" w:rsidR="00000000" w:rsidRPr="00000000">
        <w:rPr>
          <w:rtl w:val="0"/>
        </w:rPr>
        <w:t xml:space="preserve">)</w:t>
      </w:r>
    </w:p>
    <w:p w:rsidR="00000000" w:rsidDel="00000000" w:rsidP="00000000" w:rsidRDefault="00000000" w:rsidRPr="00000000" w14:paraId="000007B5">
      <w:pPr>
        <w:pageBreakBefore w:val="0"/>
        <w:numPr>
          <w:ilvl w:val="0"/>
          <w:numId w:val="3"/>
        </w:numPr>
        <w:ind w:left="720" w:hanging="360"/>
      </w:pPr>
      <w:r w:rsidDel="00000000" w:rsidR="00000000" w:rsidRPr="00000000">
        <w:rPr>
          <w:rtl w:val="0"/>
        </w:rPr>
        <w:t xml:space="preserve">“</w:t>
      </w:r>
      <w:r w:rsidDel="00000000" w:rsidR="00000000" w:rsidRPr="00000000">
        <w:rPr>
          <w:rtl w:val="0"/>
        </w:rPr>
        <w:t xml:space="preserve">above</w:t>
      </w:r>
      <w:r w:rsidDel="00000000" w:rsidR="00000000" w:rsidRPr="00000000">
        <w:rPr>
          <w:rtl w:val="0"/>
        </w:rPr>
        <w:t xml:space="preserve">”: addition above the line (</w:t>
      </w:r>
      <w:r w:rsidDel="00000000" w:rsidR="00000000" w:rsidRPr="00000000">
        <w:rPr>
          <w:i w:val="1"/>
          <w:rtl w:val="0"/>
        </w:rPr>
        <w:t xml:space="preserve">suprascr.</w:t>
      </w:r>
      <w:r w:rsidDel="00000000" w:rsidR="00000000" w:rsidRPr="00000000">
        <w:rPr>
          <w:rtl w:val="0"/>
        </w:rPr>
        <w:t xml:space="preserve">)</w:t>
      </w:r>
    </w:p>
    <w:p w:rsidR="00000000" w:rsidDel="00000000" w:rsidP="00000000" w:rsidRDefault="00000000" w:rsidRPr="00000000" w14:paraId="000007B6">
      <w:pPr>
        <w:pageBreakBefore w:val="0"/>
        <w:numPr>
          <w:ilvl w:val="0"/>
          <w:numId w:val="3"/>
        </w:numPr>
        <w:ind w:left="720" w:hanging="360"/>
      </w:pPr>
      <w:r w:rsidDel="00000000" w:rsidR="00000000" w:rsidRPr="00000000">
        <w:rPr>
          <w:rtl w:val="0"/>
        </w:rPr>
        <w:t xml:space="preserve">“top”: addition in the top margin (</w:t>
      </w:r>
      <w:r w:rsidDel="00000000" w:rsidR="00000000" w:rsidRPr="00000000">
        <w:rPr>
          <w:i w:val="1"/>
          <w:rtl w:val="0"/>
        </w:rPr>
        <w:t xml:space="preserve">in mg. sup</w:t>
      </w:r>
      <w:r w:rsidDel="00000000" w:rsidR="00000000" w:rsidRPr="00000000">
        <w:rPr>
          <w:rtl w:val="0"/>
        </w:rPr>
        <w:t xml:space="preserve">. = </w:t>
      </w:r>
      <w:r w:rsidDel="00000000" w:rsidR="00000000" w:rsidRPr="00000000">
        <w:rPr>
          <w:i w:val="1"/>
          <w:rtl w:val="0"/>
        </w:rPr>
        <w:t xml:space="preserve">in margine superiore</w:t>
      </w:r>
      <w:r w:rsidDel="00000000" w:rsidR="00000000" w:rsidRPr="00000000">
        <w:rPr>
          <w:rtl w:val="0"/>
        </w:rPr>
        <w:t xml:space="preserve">)</w:t>
      </w:r>
    </w:p>
    <w:p w:rsidR="00000000" w:rsidDel="00000000" w:rsidP="00000000" w:rsidRDefault="00000000" w:rsidRPr="00000000" w14:paraId="000007B7">
      <w:pPr>
        <w:pageBreakBefore w:val="0"/>
        <w:numPr>
          <w:ilvl w:val="0"/>
          <w:numId w:val="3"/>
        </w:numPr>
        <w:ind w:left="720" w:hanging="360"/>
      </w:pPr>
      <w:r w:rsidDel="00000000" w:rsidR="00000000" w:rsidRPr="00000000">
        <w:rPr>
          <w:rtl w:val="0"/>
        </w:rPr>
        <w:t xml:space="preserve">“bottom”: addition in the bottom margin (</w:t>
      </w:r>
      <w:r w:rsidDel="00000000" w:rsidR="00000000" w:rsidRPr="00000000">
        <w:rPr>
          <w:i w:val="1"/>
          <w:rtl w:val="0"/>
        </w:rPr>
        <w:t xml:space="preserve">in mg. inf.</w:t>
      </w:r>
      <w:r w:rsidDel="00000000" w:rsidR="00000000" w:rsidRPr="00000000">
        <w:rPr>
          <w:rtl w:val="0"/>
        </w:rPr>
        <w:t xml:space="preserve">. = </w:t>
      </w:r>
      <w:r w:rsidDel="00000000" w:rsidR="00000000" w:rsidRPr="00000000">
        <w:rPr>
          <w:i w:val="1"/>
          <w:rtl w:val="0"/>
        </w:rPr>
        <w:t xml:space="preserve">in margine inferiore</w:t>
      </w:r>
      <w:r w:rsidDel="00000000" w:rsidR="00000000" w:rsidRPr="00000000">
        <w:rPr>
          <w:rtl w:val="0"/>
        </w:rPr>
        <w:t xml:space="preserve">)</w:t>
      </w:r>
    </w:p>
    <w:p w:rsidR="00000000" w:rsidDel="00000000" w:rsidP="00000000" w:rsidRDefault="00000000" w:rsidRPr="00000000" w14:paraId="000007B8">
      <w:pPr>
        <w:pageBreakBefore w:val="0"/>
        <w:numPr>
          <w:ilvl w:val="0"/>
          <w:numId w:val="3"/>
        </w:numPr>
        <w:ind w:left="720" w:hanging="360"/>
      </w:pPr>
      <w:r w:rsidDel="00000000" w:rsidR="00000000" w:rsidRPr="00000000">
        <w:rPr>
          <w:rtl w:val="0"/>
        </w:rPr>
        <w:t xml:space="preserve">“left”: addition in the left margin (</w:t>
      </w:r>
      <w:r w:rsidDel="00000000" w:rsidR="00000000" w:rsidRPr="00000000">
        <w:rPr>
          <w:i w:val="1"/>
          <w:rtl w:val="0"/>
        </w:rPr>
        <w:t xml:space="preserve">in mg</w:t>
      </w:r>
      <w:r w:rsidDel="00000000" w:rsidR="00000000" w:rsidRPr="00000000">
        <w:rPr>
          <w:rtl w:val="0"/>
        </w:rPr>
        <w:t xml:space="preserve">. = </w:t>
      </w:r>
      <w:r w:rsidDel="00000000" w:rsidR="00000000" w:rsidRPr="00000000">
        <w:rPr>
          <w:i w:val="1"/>
          <w:rtl w:val="0"/>
        </w:rPr>
        <w:t xml:space="preserve">in margine</w:t>
      </w:r>
      <w:r w:rsidDel="00000000" w:rsidR="00000000" w:rsidRPr="00000000">
        <w:rPr>
          <w:rtl w:val="0"/>
        </w:rPr>
        <w:t xml:space="preserve">) </w:t>
      </w:r>
    </w:p>
    <w:p w:rsidR="00000000" w:rsidDel="00000000" w:rsidP="00000000" w:rsidRDefault="00000000" w:rsidRPr="00000000" w14:paraId="000007B9">
      <w:pPr>
        <w:pageBreakBefore w:val="0"/>
        <w:numPr>
          <w:ilvl w:val="0"/>
          <w:numId w:val="3"/>
        </w:numPr>
        <w:ind w:left="720" w:hanging="360"/>
      </w:pPr>
      <w:r w:rsidDel="00000000" w:rsidR="00000000" w:rsidRPr="00000000">
        <w:rPr>
          <w:rtl w:val="0"/>
        </w:rPr>
        <w:t xml:space="preserve">“right”: addition in the right margin (</w:t>
      </w:r>
      <w:r w:rsidDel="00000000" w:rsidR="00000000" w:rsidRPr="00000000">
        <w:rPr>
          <w:i w:val="1"/>
          <w:rtl w:val="0"/>
        </w:rPr>
        <w:t xml:space="preserve">in mg</w:t>
      </w:r>
      <w:r w:rsidDel="00000000" w:rsidR="00000000" w:rsidRPr="00000000">
        <w:rPr>
          <w:rtl w:val="0"/>
        </w:rPr>
        <w:t xml:space="preserve">. = </w:t>
      </w:r>
      <w:r w:rsidDel="00000000" w:rsidR="00000000" w:rsidRPr="00000000">
        <w:rPr>
          <w:i w:val="1"/>
          <w:rtl w:val="0"/>
        </w:rPr>
        <w:t xml:space="preserve">in margine</w:t>
      </w:r>
      <w:r w:rsidDel="00000000" w:rsidR="00000000" w:rsidRPr="00000000">
        <w:rPr>
          <w:rtl w:val="0"/>
        </w:rPr>
        <w:t xml:space="preserve">)</w:t>
      </w:r>
    </w:p>
    <w:p w:rsidR="00000000" w:rsidDel="00000000" w:rsidP="00000000" w:rsidRDefault="00000000" w:rsidRPr="00000000" w14:paraId="000007BA">
      <w:pPr>
        <w:pageBreakBefore w:val="0"/>
        <w:numPr>
          <w:ilvl w:val="0"/>
          <w:numId w:val="3"/>
        </w:numPr>
        <w:ind w:left="720" w:hanging="360"/>
        <w:rPr>
          <w:u w:val="none"/>
        </w:rPr>
      </w:pPr>
      <w:r w:rsidDel="00000000" w:rsidR="00000000" w:rsidRPr="00000000">
        <w:rPr>
          <w:rtl w:val="0"/>
        </w:rPr>
        <w:t xml:space="preserve">“</w:t>
      </w:r>
      <w:r w:rsidDel="00000000" w:rsidR="00000000" w:rsidRPr="00000000">
        <w:rPr>
          <w:rtl w:val="0"/>
        </w:rPr>
        <w:t xml:space="preserve">overstrike</w:t>
      </w:r>
      <w:r w:rsidDel="00000000" w:rsidR="00000000" w:rsidRPr="00000000">
        <w:rPr>
          <w:rtl w:val="0"/>
        </w:rPr>
        <w:t xml:space="preserve">” : addition made in the space where a previous string of text has been erased (</w:t>
      </w:r>
      <w:r w:rsidDel="00000000" w:rsidR="00000000" w:rsidRPr="00000000">
        <w:rPr>
          <w:i w:val="1"/>
          <w:rtl w:val="0"/>
        </w:rPr>
        <w:t xml:space="preserve">in ras.</w:t>
      </w:r>
      <w:r w:rsidDel="00000000" w:rsidR="00000000" w:rsidRPr="00000000">
        <w:rPr>
          <w:rtl w:val="0"/>
        </w:rPr>
        <w:t xml:space="preserve"> = </w:t>
      </w:r>
      <w:r w:rsidDel="00000000" w:rsidR="00000000" w:rsidRPr="00000000">
        <w:rPr>
          <w:i w:val="1"/>
          <w:rtl w:val="0"/>
        </w:rPr>
        <w:t xml:space="preserve">in rasura</w:t>
      </w:r>
      <w:r w:rsidDel="00000000" w:rsidR="00000000" w:rsidRPr="00000000">
        <w:rPr>
          <w:rtl w:val="0"/>
        </w:rPr>
        <w:t xml:space="preserve">)</w:t>
      </w:r>
      <w:r w:rsidDel="00000000" w:rsidR="00000000" w:rsidRPr="00000000">
        <w:rPr>
          <w:rtl w:val="0"/>
        </w:rPr>
        <w:t xml:space="preserve">. This value can only be used with the element &lt;add&gt; when it goes hand in hand with the element &lt;del&gt; (</w:t>
      </w:r>
      <w:r w:rsidDel="00000000" w:rsidR="00000000" w:rsidRPr="00000000">
        <w:rPr>
          <w:rtl w:val="0"/>
        </w:rPr>
        <w:t xml:space="preserve">see §</w:t>
      </w:r>
      <w:hyperlink w:anchor="_bsuzmbo4s0zk">
        <w:r w:rsidDel="00000000" w:rsidR="00000000" w:rsidRPr="00000000">
          <w:rPr>
            <w:color w:val="1155cc"/>
            <w:u w:val="single"/>
            <w:rtl w:val="0"/>
          </w:rPr>
          <w:t xml:space="preserve">&lt;del&gt; – Deletions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BB">
      <w:pPr>
        <w:pageBreakBefore w:val="0"/>
        <w:numPr>
          <w:ilvl w:val="0"/>
          <w:numId w:val="3"/>
        </w:numPr>
        <w:ind w:left="720" w:hanging="360"/>
        <w:rPr>
          <w:u w:val="none"/>
        </w:rPr>
      </w:pPr>
      <w:r w:rsidDel="00000000" w:rsidR="00000000" w:rsidRPr="00000000">
        <w:rPr>
          <w:rtl w:val="0"/>
        </w:rPr>
        <w:t xml:space="preserve">“unspecified”: no information is currently available</w:t>
      </w:r>
    </w:p>
    <w:p w:rsidR="00000000" w:rsidDel="00000000" w:rsidP="00000000" w:rsidRDefault="00000000" w:rsidRPr="00000000" w14:paraId="000007BC">
      <w:pPr>
        <w:pageBreakBefore w:val="0"/>
        <w:ind w:left="0" w:firstLine="0"/>
        <w:jc w:val="both"/>
        <w:rPr/>
      </w:pPr>
      <w:r w:rsidDel="00000000" w:rsidR="00000000" w:rsidRPr="00000000">
        <w:rPr>
          <w:rtl w:val="0"/>
        </w:rPr>
      </w:r>
    </w:p>
    <w:p w:rsidR="00000000" w:rsidDel="00000000" w:rsidP="00000000" w:rsidRDefault="00000000" w:rsidRPr="00000000" w14:paraId="000007BD">
      <w:pPr>
        <w:pageBreakBefore w:val="0"/>
        <w:ind w:left="0" w:firstLine="0"/>
        <w:jc w:val="both"/>
        <w:rPr>
          <w:highlight w:val="yellow"/>
        </w:rPr>
      </w:pPr>
      <w:r w:rsidDel="00000000" w:rsidR="00000000" w:rsidRPr="00000000">
        <w:rPr>
          <w:rtl w:val="0"/>
        </w:rPr>
        <w:t xml:space="preserve">If you want to specify the scribal hand making the addition, it is possible to do so using the attribute @hand. You need to have declared this hand in the &lt;handDesc&gt; part of the &lt;teiHeader&gt;, see </w:t>
      </w:r>
      <w:hyperlink w:anchor="_thw7ng7mzc2p">
        <w:r w:rsidDel="00000000" w:rsidR="00000000" w:rsidRPr="00000000">
          <w:rPr>
            <w:color w:val="1155cc"/>
            <w:u w:val="single"/>
            <w:rtl w:val="0"/>
          </w:rPr>
          <w:t xml:space="preserve">&lt;handDesc&gt; – Encoding different hands</w:t>
        </w:r>
      </w:hyperlink>
      <w:r w:rsidDel="00000000" w:rsidR="00000000" w:rsidRPr="00000000">
        <w:rPr>
          <w:rtl w:val="0"/>
        </w:rPr>
        <w:t xml:space="preserve">. Then,</w:t>
      </w:r>
      <w:r w:rsidDel="00000000" w:rsidR="00000000" w:rsidRPr="00000000">
        <w:rPr>
          <w:rtl w:val="0"/>
        </w:rPr>
        <w:t xml:space="preserve"> provide its @xml:id as value for @hand. Here are two examples:</w:t>
      </w:r>
      <w:r w:rsidDel="00000000" w:rsidR="00000000" w:rsidRPr="00000000">
        <w:rPr>
          <w:rtl w:val="0"/>
        </w:rPr>
      </w:r>
    </w:p>
    <w:p w:rsidR="00000000" w:rsidDel="00000000" w:rsidP="00000000" w:rsidRDefault="00000000" w:rsidRPr="00000000" w14:paraId="000007BE">
      <w:pPr>
        <w:pageBreakBefore w:val="0"/>
        <w:ind w:firstLine="720"/>
        <w:jc w:val="both"/>
        <w:rPr/>
      </w:pPr>
      <w:r w:rsidDel="00000000" w:rsidR="00000000" w:rsidRPr="00000000">
        <w:rPr>
          <w:rtl w:val="0"/>
        </w:rPr>
      </w:r>
    </w:p>
    <w:tbl>
      <w:tblPr>
        <w:tblStyle w:val="Table1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B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C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deśa</w:t>
            </w:r>
            <w:r w:rsidDel="00000000" w:rsidR="00000000" w:rsidRPr="00000000">
              <w:rPr>
                <w:color w:val="000096"/>
                <w:sz w:val="18"/>
                <w:szCs w:val="18"/>
                <w:rtl w:val="0"/>
              </w:rPr>
              <w:t xml:space="preserve">&lt;/lem&gt;</w:t>
            </w:r>
          </w:p>
          <w:p w:rsidR="00000000" w:rsidDel="00000000" w:rsidP="00000000" w:rsidRDefault="00000000" w:rsidRPr="00000000" w14:paraId="000007C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deśa </w:t>
            </w:r>
            <w:r w:rsidDel="00000000" w:rsidR="00000000" w:rsidRPr="00000000">
              <w:rPr>
                <w:color w:val="000096"/>
                <w:sz w:val="18"/>
                <w:szCs w:val="18"/>
                <w:rtl w:val="0"/>
              </w:rPr>
              <w:t xml:space="preserve">&lt;add</w:t>
            </w:r>
            <w:r w:rsidDel="00000000" w:rsidR="00000000" w:rsidRPr="00000000">
              <w:rPr>
                <w:color w:val="f5844c"/>
                <w:sz w:val="18"/>
                <w:szCs w:val="18"/>
                <w:rtl w:val="0"/>
              </w:rPr>
              <w:t xml:space="preserve"> place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"below"</w:t>
            </w:r>
            <w:r w:rsidDel="00000000" w:rsidR="00000000" w:rsidRPr="00000000">
              <w:rPr>
                <w:color w:val="000096"/>
                <w:sz w:val="18"/>
                <w:szCs w:val="18"/>
                <w:rtl w:val="0"/>
              </w:rPr>
              <w:t xml:space="preserve">&gt;</w:t>
            </w:r>
            <w:r w:rsidDel="00000000" w:rsidR="00000000" w:rsidRPr="00000000">
              <w:rPr>
                <w:sz w:val="18"/>
                <w:szCs w:val="18"/>
                <w:rtl w:val="0"/>
              </w:rPr>
              <w:t xml:space="preserve">ṅaranya</w:t>
            </w:r>
            <w:r w:rsidDel="00000000" w:rsidR="00000000" w:rsidRPr="00000000">
              <w:rPr>
                <w:color w:val="000096"/>
                <w:sz w:val="18"/>
                <w:szCs w:val="18"/>
                <w:rtl w:val="0"/>
              </w:rPr>
              <w:t xml:space="preserve">&lt;/add&gt;</w:t>
            </w:r>
            <w:r w:rsidDel="00000000" w:rsidR="00000000" w:rsidRPr="00000000">
              <w:rPr>
                <w:sz w:val="18"/>
                <w:szCs w:val="18"/>
                <w:rtl w:val="0"/>
              </w:rPr>
              <w:t xml:space="preserve">,</w:t>
            </w:r>
            <w:r w:rsidDel="00000000" w:rsidR="00000000" w:rsidRPr="00000000">
              <w:rPr>
                <w:color w:val="000096"/>
                <w:sz w:val="18"/>
                <w:szCs w:val="18"/>
                <w:rtl w:val="0"/>
              </w:rPr>
              <w:t xml:space="preserve">&lt;/rdg&gt;</w:t>
            </w:r>
          </w:p>
          <w:p w:rsidR="00000000" w:rsidDel="00000000" w:rsidP="00000000" w:rsidRDefault="00000000" w:rsidRPr="00000000" w14:paraId="000007C3">
            <w:pPr>
              <w:rPr>
                <w:sz w:val="20"/>
                <w:szCs w:val="20"/>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C5">
            <w:pPr>
              <w:spacing w:line="240" w:lineRule="auto"/>
              <w:rPr>
                <w:sz w:val="20"/>
                <w:szCs w:val="20"/>
                <w:shd w:fill="ead1dc" w:val="clear"/>
              </w:rPr>
            </w:pPr>
            <w:r w:rsidDel="00000000" w:rsidR="00000000" w:rsidRPr="00000000">
              <w:rPr>
                <w:rtl w:val="0"/>
              </w:rPr>
            </w:r>
          </w:p>
          <w:p w:rsidR="00000000" w:rsidDel="00000000" w:rsidP="00000000" w:rsidRDefault="00000000" w:rsidRPr="00000000" w14:paraId="000007C6">
            <w:pPr>
              <w:spacing w:line="240" w:lineRule="auto"/>
              <w:rPr>
                <w:color w:val="000096"/>
                <w:sz w:val="16"/>
                <w:szCs w:val="16"/>
              </w:rPr>
            </w:pPr>
            <w:r w:rsidDel="00000000" w:rsidR="00000000" w:rsidRPr="00000000">
              <w:rPr>
                <w:sz w:val="18"/>
                <w:szCs w:val="18"/>
                <w:shd w:fill="ead1dc" w:val="clear"/>
                <w:rtl w:val="0"/>
              </w:rPr>
              <w:t xml:space="preserve"> ^1. deśa]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deśa ⟨⟨</w:t>
            </w:r>
            <w:r w:rsidDel="00000000" w:rsidR="00000000" w:rsidRPr="00000000">
              <w:rPr>
                <w:i w:val="1"/>
                <w:sz w:val="18"/>
                <w:szCs w:val="18"/>
                <w:shd w:fill="ead1dc" w:val="clear"/>
                <w:rtl w:val="0"/>
              </w:rPr>
              <w:t xml:space="preserve">subscr</w:t>
            </w:r>
            <w:r w:rsidDel="00000000" w:rsidR="00000000" w:rsidRPr="00000000">
              <w:rPr>
                <w:rFonts w:ascii="Source Sans Pro" w:cs="Source Sans Pro" w:eastAsia="Source Sans Pro" w:hAnsi="Source Sans Pro"/>
                <w:sz w:val="18"/>
                <w:szCs w:val="18"/>
                <w:shd w:fill="ead1dc" w:val="clear"/>
                <w:rtl w:val="0"/>
              </w:rPr>
              <w:t xml:space="preserve">. ṅaranya⟩⟩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C7">
      <w:pPr>
        <w:pageBreakBefore w:val="0"/>
        <w:ind w:left="0" w:firstLine="0"/>
        <w:jc w:val="both"/>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C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C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deśa</w:t>
            </w:r>
            <w:r w:rsidDel="00000000" w:rsidR="00000000" w:rsidRPr="00000000">
              <w:rPr>
                <w:color w:val="000096"/>
                <w:sz w:val="18"/>
                <w:szCs w:val="18"/>
                <w:rtl w:val="0"/>
              </w:rPr>
              <w:t xml:space="preserve">&lt;/lem&gt;</w:t>
            </w:r>
          </w:p>
          <w:p w:rsidR="00000000" w:rsidDel="00000000" w:rsidP="00000000" w:rsidRDefault="00000000" w:rsidRPr="00000000" w14:paraId="000007C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deśa </w:t>
            </w:r>
            <w:r w:rsidDel="00000000" w:rsidR="00000000" w:rsidRPr="00000000">
              <w:rPr>
                <w:color w:val="000096"/>
                <w:sz w:val="18"/>
                <w:szCs w:val="18"/>
                <w:rtl w:val="0"/>
              </w:rPr>
              <w:t xml:space="preserve">&lt;add</w:t>
            </w:r>
            <w:r w:rsidDel="00000000" w:rsidR="00000000" w:rsidRPr="00000000">
              <w:rPr>
                <w:color w:val="f5844c"/>
                <w:sz w:val="18"/>
                <w:szCs w:val="18"/>
                <w:rtl w:val="0"/>
              </w:rPr>
              <w:t xml:space="preserve"> place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"below"</w:t>
            </w:r>
            <w:r w:rsidDel="00000000" w:rsidR="00000000" w:rsidRPr="00000000">
              <w:rPr>
                <w:color w:val="f5844c"/>
                <w:sz w:val="18"/>
                <w:szCs w:val="18"/>
                <w:rtl w:val="0"/>
              </w:rPr>
              <w:t xml:space="preserve"> hand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"#L_H2"</w:t>
            </w:r>
            <w:r w:rsidDel="00000000" w:rsidR="00000000" w:rsidRPr="00000000">
              <w:rPr>
                <w:color w:val="000096"/>
                <w:sz w:val="18"/>
                <w:szCs w:val="18"/>
                <w:rtl w:val="0"/>
              </w:rPr>
              <w:t xml:space="preserve">&gt;</w:t>
            </w:r>
            <w:r w:rsidDel="00000000" w:rsidR="00000000" w:rsidRPr="00000000">
              <w:rPr>
                <w:sz w:val="18"/>
                <w:szCs w:val="18"/>
                <w:rtl w:val="0"/>
              </w:rPr>
              <w:t xml:space="preserve">ṅaranya</w:t>
            </w:r>
            <w:r w:rsidDel="00000000" w:rsidR="00000000" w:rsidRPr="00000000">
              <w:rPr>
                <w:color w:val="000096"/>
                <w:sz w:val="18"/>
                <w:szCs w:val="18"/>
                <w:rtl w:val="0"/>
              </w:rPr>
              <w:t xml:space="preserve">&lt;/add&gt;</w:t>
            </w:r>
            <w:r w:rsidDel="00000000" w:rsidR="00000000" w:rsidRPr="00000000">
              <w:rPr>
                <w:sz w:val="18"/>
                <w:szCs w:val="18"/>
                <w:rtl w:val="0"/>
              </w:rPr>
              <w:t xml:space="preserve">,</w:t>
            </w:r>
            <w:r w:rsidDel="00000000" w:rsidR="00000000" w:rsidRPr="00000000">
              <w:rPr>
                <w:color w:val="000096"/>
                <w:sz w:val="18"/>
                <w:szCs w:val="18"/>
                <w:rtl w:val="0"/>
              </w:rPr>
              <w:t xml:space="preserve">&lt;/rdg&gt;</w:t>
            </w:r>
          </w:p>
          <w:p w:rsidR="00000000" w:rsidDel="00000000" w:rsidP="00000000" w:rsidRDefault="00000000" w:rsidRPr="00000000" w14:paraId="000007CC">
            <w:pPr>
              <w:rPr>
                <w:sz w:val="20"/>
                <w:szCs w:val="20"/>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CE">
            <w:pPr>
              <w:spacing w:line="240" w:lineRule="auto"/>
              <w:rPr>
                <w:sz w:val="20"/>
                <w:szCs w:val="20"/>
                <w:shd w:fill="ead1dc" w:val="clear"/>
              </w:rPr>
            </w:pPr>
            <w:r w:rsidDel="00000000" w:rsidR="00000000" w:rsidRPr="00000000">
              <w:rPr>
                <w:rtl w:val="0"/>
              </w:rPr>
            </w:r>
          </w:p>
          <w:p w:rsidR="00000000" w:rsidDel="00000000" w:rsidP="00000000" w:rsidRDefault="00000000" w:rsidRPr="00000000" w14:paraId="000007CF">
            <w:pPr>
              <w:spacing w:line="240" w:lineRule="auto"/>
              <w:rPr>
                <w:color w:val="000096"/>
                <w:sz w:val="16"/>
                <w:szCs w:val="16"/>
              </w:rPr>
            </w:pPr>
            <w:r w:rsidDel="00000000" w:rsidR="00000000" w:rsidRPr="00000000">
              <w:rPr>
                <w:sz w:val="18"/>
                <w:szCs w:val="18"/>
                <w:shd w:fill="ead1dc" w:val="clear"/>
                <w:rtl w:val="0"/>
              </w:rPr>
              <w:t xml:space="preserve"> ^1. deśa]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deśa ⟨⟨</w:t>
            </w:r>
            <w:r w:rsidDel="00000000" w:rsidR="00000000" w:rsidRPr="00000000">
              <w:rPr>
                <w:sz w:val="18"/>
                <w:szCs w:val="18"/>
                <w:shd w:fill="ead1dc" w:val="clear"/>
                <w:rtl w:val="0"/>
              </w:rPr>
              <w:t xml:space="preserve">H</w:t>
            </w:r>
            <w:r w:rsidDel="00000000" w:rsidR="00000000" w:rsidRPr="00000000">
              <w:rPr>
                <w:sz w:val="18"/>
                <w:szCs w:val="18"/>
                <w:shd w:fill="ead1dc" w:val="clear"/>
                <w:vertAlign w:val="subscript"/>
                <w:rtl w:val="0"/>
              </w:rPr>
              <w:t xml:space="preserve">2</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subscr</w:t>
            </w:r>
            <w:r w:rsidDel="00000000" w:rsidR="00000000" w:rsidRPr="00000000">
              <w:rPr>
                <w:rFonts w:ascii="Source Sans Pro" w:cs="Source Sans Pro" w:eastAsia="Source Sans Pro" w:hAnsi="Source Sans Pro"/>
                <w:sz w:val="18"/>
                <w:szCs w:val="18"/>
                <w:shd w:fill="ead1dc" w:val="clear"/>
                <w:rtl w:val="0"/>
              </w:rPr>
              <w:t xml:space="preserve">. ṅaranya⟩⟩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7D0">
      <w:pPr>
        <w:pageBreakBefore w:val="0"/>
        <w:ind w:left="0" w:firstLine="0"/>
        <w:jc w:val="both"/>
        <w:rPr/>
      </w:pPr>
      <w:r w:rsidDel="00000000" w:rsidR="00000000" w:rsidRPr="00000000">
        <w:rPr>
          <w:rtl w:val="0"/>
        </w:rPr>
      </w:r>
    </w:p>
    <w:p w:rsidR="00000000" w:rsidDel="00000000" w:rsidP="00000000" w:rsidRDefault="00000000" w:rsidRPr="00000000" w14:paraId="000007D1">
      <w:pPr>
        <w:pageBreakBefore w:val="0"/>
        <w:ind w:left="0" w:firstLine="0"/>
        <w:jc w:val="both"/>
        <w:rPr>
          <w:rFonts w:ascii="Gentium Plus" w:cs="Gentium Plus" w:eastAsia="Gentium Plus" w:hAnsi="Gentium Plus"/>
        </w:rPr>
      </w:pPr>
      <w:r w:rsidDel="00000000" w:rsidR="00000000" w:rsidRPr="00000000">
        <w:rPr>
          <w:rtl w:val="0"/>
        </w:rPr>
        <w:t xml:space="preserve">When the addition is marked in the witness with any non-alphanumeric mark (such as the cross-shaped called </w:t>
      </w:r>
      <w:r w:rsidDel="00000000" w:rsidR="00000000" w:rsidRPr="00000000">
        <w:rPr>
          <w:i w:val="1"/>
          <w:rtl w:val="0"/>
        </w:rPr>
        <w:t xml:space="preserve">kākapada </w:t>
      </w:r>
      <w:r w:rsidDel="00000000" w:rsidR="00000000" w:rsidRPr="00000000">
        <w:rPr>
          <w:rtl w:val="0"/>
        </w:rPr>
        <w:t xml:space="preserve">in Sanskrit), you may use @rend with the value "mark" to encode this. This encoding method shall apply regardless of where such a scribal mark appears (at the locus of insertion, next to the inserted text, or at both places) and of what shape the mark takes.</w:t>
      </w:r>
      <w:r w:rsidDel="00000000" w:rsidR="00000000" w:rsidRPr="00000000">
        <w:rPr>
          <w:rFonts w:ascii="Gentium Plus" w:cs="Gentium Plus" w:eastAsia="Gentium Plus" w:hAnsi="Gentium Plus"/>
          <w:vertAlign w:val="superscript"/>
        </w:rPr>
        <w:footnoteReference w:customMarkFollows="0" w:id="39"/>
      </w:r>
      <w:r w:rsidDel="00000000" w:rsidR="00000000" w:rsidRPr="00000000">
        <w:rPr>
          <w:rFonts w:ascii="Gentium Plus" w:cs="Gentium Plus" w:eastAsia="Gentium Plus" w:hAnsi="Gentium Plus"/>
          <w:rtl w:val="0"/>
        </w:rPr>
        <w:t xml:space="preserve"> The particular shape or shapes used by a given hand in a given witness can be described in &lt;handDesc&gt; as well.</w:t>
      </w:r>
    </w:p>
    <w:p w:rsidR="00000000" w:rsidDel="00000000" w:rsidP="00000000" w:rsidRDefault="00000000" w:rsidRPr="00000000" w14:paraId="000007D2">
      <w:pPr>
        <w:pageBreakBefore w:val="0"/>
        <w:ind w:left="0" w:firstLine="0"/>
        <w:jc w:val="both"/>
        <w:rPr>
          <w:rFonts w:ascii="Gentium Plus" w:cs="Gentium Plus" w:eastAsia="Gentium Plus" w:hAnsi="Gentium Plus"/>
        </w:rPr>
      </w:pPr>
      <w:r w:rsidDel="00000000" w:rsidR="00000000" w:rsidRPr="00000000">
        <w:rPr>
          <w:rtl w:val="0"/>
        </w:rPr>
      </w:r>
    </w:p>
    <w:p w:rsidR="00000000" w:rsidDel="00000000" w:rsidP="00000000" w:rsidRDefault="00000000" w:rsidRPr="00000000" w14:paraId="000007D3">
      <w:pPr>
        <w:pStyle w:val="Heading4"/>
        <w:rPr/>
      </w:pPr>
      <w:bookmarkStart w:colFirst="0" w:colLast="0" w:name="_bsuzmbo4s0zk" w:id="99"/>
      <w:bookmarkEnd w:id="99"/>
      <w:r w:rsidDel="00000000" w:rsidR="00000000" w:rsidRPr="00000000">
        <w:rPr>
          <w:rtl w:val="0"/>
        </w:rPr>
        <w:t xml:space="preserve">&lt;del&gt; – Deletions</w:t>
      </w:r>
      <w:r w:rsidDel="00000000" w:rsidR="00000000" w:rsidRPr="00000000">
        <w:rPr>
          <w:rtl w:val="0"/>
        </w:rPr>
      </w:r>
    </w:p>
    <w:p w:rsidR="00000000" w:rsidDel="00000000" w:rsidP="00000000" w:rsidRDefault="00000000" w:rsidRPr="00000000" w14:paraId="000007D4">
      <w:pPr>
        <w:pageBreakBefore w:val="0"/>
        <w:jc w:val="both"/>
        <w:rPr/>
      </w:pPr>
      <w:r w:rsidDel="00000000" w:rsidR="00000000" w:rsidRPr="00000000">
        <w:rPr>
          <w:rtl w:val="0"/>
        </w:rPr>
        <w:t xml:space="preserve">Scribal deletions are to be wrapped in &lt;del&gt; analogously to the use of &lt;add&gt; for additions. In this section, deletions are taken into account only by themselves but, as the section below explains, you can also encode &lt;del&gt; together with &lt;add&gt;, when deletions and additions co-occur. To qualify how deletions have been carried out, you can use the attribute @rend with one of the following values:</w:t>
      </w:r>
      <w:r w:rsidDel="00000000" w:rsidR="00000000" w:rsidRPr="00000000">
        <w:rPr>
          <w:vertAlign w:val="superscript"/>
        </w:rPr>
        <w:footnoteReference w:customMarkFollows="0" w:id="40"/>
      </w:r>
      <w:r w:rsidDel="00000000" w:rsidR="00000000" w:rsidRPr="00000000">
        <w:rPr>
          <w:rtl w:val="0"/>
        </w:rPr>
        <w:t xml:space="preserve"> </w:t>
      </w:r>
    </w:p>
    <w:p w:rsidR="00000000" w:rsidDel="00000000" w:rsidP="00000000" w:rsidRDefault="00000000" w:rsidRPr="00000000" w14:paraId="000007D5">
      <w:pPr>
        <w:pageBreakBefore w:val="0"/>
        <w:jc w:val="both"/>
        <w:rPr/>
      </w:pPr>
      <w:r w:rsidDel="00000000" w:rsidR="00000000" w:rsidRPr="00000000">
        <w:rPr>
          <w:rtl w:val="0"/>
        </w:rPr>
      </w:r>
    </w:p>
    <w:p w:rsidR="00000000" w:rsidDel="00000000" w:rsidP="00000000" w:rsidRDefault="00000000" w:rsidRPr="00000000" w14:paraId="000007D6">
      <w:pPr>
        <w:pageBreakBefore w:val="0"/>
        <w:numPr>
          <w:ilvl w:val="2"/>
          <w:numId w:val="6"/>
        </w:numPr>
        <w:ind w:left="510" w:hanging="170"/>
        <w:jc w:val="both"/>
        <w:rPr>
          <w:color w:val="000000"/>
          <w:sz w:val="22"/>
          <w:szCs w:val="22"/>
        </w:rPr>
      </w:pPr>
      <w:r w:rsidDel="00000000" w:rsidR="00000000" w:rsidRPr="00000000">
        <w:rPr>
          <w:rtl w:val="0"/>
        </w:rPr>
        <w:t xml:space="preserve">“strikeout”: text struck through, slashed, erased or scraped off, but still offering the possibility to detect what was deleted (</w:t>
      </w:r>
      <w:r w:rsidDel="00000000" w:rsidR="00000000" w:rsidRPr="00000000">
        <w:rPr>
          <w:i w:val="1"/>
          <w:rtl w:val="0"/>
        </w:rPr>
        <w:t xml:space="preserve">ante ras</w:t>
      </w:r>
      <w:r w:rsidDel="00000000" w:rsidR="00000000" w:rsidRPr="00000000">
        <w:rPr>
          <w:rtl w:val="0"/>
        </w:rPr>
        <w:t xml:space="preserve">.) </w:t>
      </w:r>
    </w:p>
    <w:p w:rsidR="00000000" w:rsidDel="00000000" w:rsidP="00000000" w:rsidRDefault="00000000" w:rsidRPr="00000000" w14:paraId="000007D7">
      <w:pPr>
        <w:pageBreakBefore w:val="0"/>
        <w:numPr>
          <w:ilvl w:val="2"/>
          <w:numId w:val="9"/>
        </w:numPr>
        <w:ind w:left="510" w:hanging="150"/>
        <w:jc w:val="both"/>
        <w:rPr>
          <w:color w:val="000000"/>
          <w:sz w:val="22"/>
          <w:szCs w:val="22"/>
        </w:rPr>
      </w:pPr>
      <w:r w:rsidDel="00000000" w:rsidR="00000000" w:rsidRPr="00000000">
        <w:rPr>
          <w:rtl w:val="0"/>
        </w:rPr>
        <w:t xml:space="preserve">“dots”: dots added next to the characters to be deleted (</w:t>
      </w:r>
      <w:r w:rsidDel="00000000" w:rsidR="00000000" w:rsidRPr="00000000">
        <w:rPr>
          <w:i w:val="1"/>
          <w:rtl w:val="0"/>
        </w:rPr>
        <w:t xml:space="preserve">exp</w:t>
      </w:r>
      <w:r w:rsidDel="00000000" w:rsidR="00000000" w:rsidRPr="00000000">
        <w:rPr>
          <w:rtl w:val="0"/>
        </w:rPr>
        <w:t xml:space="preserve">. = </w:t>
      </w:r>
      <w:r w:rsidDel="00000000" w:rsidR="00000000" w:rsidRPr="00000000">
        <w:rPr>
          <w:i w:val="1"/>
          <w:rtl w:val="0"/>
        </w:rPr>
        <w:t xml:space="preserve">expunction</w:t>
      </w:r>
      <w:r w:rsidDel="00000000" w:rsidR="00000000" w:rsidRPr="00000000">
        <w:rPr>
          <w:rtl w:val="0"/>
        </w:rPr>
        <w:t xml:space="preserve">)</w:t>
      </w:r>
    </w:p>
    <w:p w:rsidR="00000000" w:rsidDel="00000000" w:rsidP="00000000" w:rsidRDefault="00000000" w:rsidRPr="00000000" w14:paraId="000007D8">
      <w:pPr>
        <w:pageBreakBefore w:val="0"/>
        <w:numPr>
          <w:ilvl w:val="2"/>
          <w:numId w:val="9"/>
        </w:numPr>
        <w:ind w:left="510" w:hanging="150"/>
        <w:jc w:val="both"/>
        <w:rPr>
          <w:color w:val="000000"/>
          <w:sz w:val="22"/>
          <w:szCs w:val="22"/>
        </w:rPr>
      </w:pPr>
      <w:r w:rsidDel="00000000" w:rsidR="00000000" w:rsidRPr="00000000">
        <w:rPr>
          <w:rtl w:val="0"/>
        </w:rPr>
        <w:t xml:space="preserve"> “ui”: for the combined application of vowel markers u and i under and above characters to be deleted</w:t>
      </w:r>
      <w:r w:rsidDel="00000000" w:rsidR="00000000" w:rsidRPr="00000000">
        <w:rPr>
          <w:rtl w:val="0"/>
        </w:rPr>
      </w:r>
    </w:p>
    <w:p w:rsidR="00000000" w:rsidDel="00000000" w:rsidP="00000000" w:rsidRDefault="00000000" w:rsidRPr="00000000" w14:paraId="000007D9">
      <w:pPr>
        <w:pageBreakBefore w:val="0"/>
        <w:ind w:left="510" w:firstLine="0"/>
        <w:jc w:val="both"/>
        <w:rPr/>
      </w:pPr>
      <w:r w:rsidDel="00000000" w:rsidR="00000000" w:rsidRPr="00000000">
        <w:rPr>
          <w:rtl w:val="0"/>
        </w:rPr>
      </w:r>
    </w:p>
    <w:p w:rsidR="00000000" w:rsidDel="00000000" w:rsidP="00000000" w:rsidRDefault="00000000" w:rsidRPr="00000000" w14:paraId="000007DA">
      <w:pPr>
        <w:pageBreakBefore w:val="0"/>
        <w:jc w:val="both"/>
        <w:rPr/>
      </w:pPr>
      <w:r w:rsidDel="00000000" w:rsidR="00000000" w:rsidRPr="00000000">
        <w:rPr>
          <w:rtl w:val="0"/>
        </w:rPr>
        <w:t xml:space="preserve">The use of the attribute @rend is optional. For the time being, no differentiation is foreseen in the display. </w:t>
      </w:r>
    </w:p>
    <w:p w:rsidR="00000000" w:rsidDel="00000000" w:rsidP="00000000" w:rsidRDefault="00000000" w:rsidRPr="00000000" w14:paraId="000007DB">
      <w:pPr>
        <w:pageBreakBefore w:val="0"/>
        <w:jc w:val="both"/>
        <w:rPr/>
      </w:pPr>
      <w:r w:rsidDel="00000000" w:rsidR="00000000" w:rsidRPr="00000000">
        <w:rPr>
          <w:rtl w:val="0"/>
        </w:rPr>
      </w:r>
    </w:p>
    <w:tbl>
      <w:tblPr>
        <w:tblStyle w:val="Table10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D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DE">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maṅaku dr̥vya, juga ya,</w:t>
            </w:r>
            <w:r w:rsidDel="00000000" w:rsidR="00000000" w:rsidRPr="00000000">
              <w:rPr>
                <w:color w:val="000096"/>
                <w:sz w:val="18"/>
                <w:szCs w:val="18"/>
                <w:rtl w:val="0"/>
              </w:rPr>
              <w:t xml:space="preserve">&lt;/lem&gt;</w:t>
            </w:r>
          </w:p>
          <w:p w:rsidR="00000000" w:rsidDel="00000000" w:rsidP="00000000" w:rsidRDefault="00000000" w:rsidRPr="00000000" w14:paraId="000007D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maṅaku dr̥vya, </w:t>
            </w:r>
            <w:r w:rsidDel="00000000" w:rsidR="00000000" w:rsidRPr="00000000">
              <w:rPr>
                <w:color w:val="000096"/>
                <w:sz w:val="18"/>
                <w:szCs w:val="18"/>
                <w:rtl w:val="0"/>
              </w:rPr>
              <w:t xml:space="preserve">&lt;del</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"ui"</w:t>
            </w:r>
            <w:r w:rsidDel="00000000" w:rsidR="00000000" w:rsidRPr="00000000">
              <w:rPr>
                <w:color w:val="000096"/>
                <w:sz w:val="18"/>
                <w:szCs w:val="18"/>
                <w:rtl w:val="0"/>
              </w:rPr>
              <w:t xml:space="preserve">&gt;</w:t>
            </w:r>
            <w:r w:rsidDel="00000000" w:rsidR="00000000" w:rsidRPr="00000000">
              <w:rPr>
                <w:sz w:val="18"/>
                <w:szCs w:val="18"/>
                <w:rtl w:val="0"/>
              </w:rPr>
              <w:t xml:space="preserve">Ikamaṅkana:,</w:t>
            </w:r>
            <w:r w:rsidDel="00000000" w:rsidR="00000000" w:rsidRPr="00000000">
              <w:rPr>
                <w:color w:val="000096"/>
                <w:sz w:val="18"/>
                <w:szCs w:val="18"/>
                <w:rtl w:val="0"/>
              </w:rPr>
              <w:t xml:space="preserve">&lt;/del&gt;</w:t>
            </w:r>
            <w:r w:rsidDel="00000000" w:rsidR="00000000" w:rsidRPr="00000000">
              <w:rPr>
                <w:sz w:val="18"/>
                <w:szCs w:val="18"/>
                <w:rtl w:val="0"/>
              </w:rPr>
              <w:t xml:space="preserve">juga: ya:,</w:t>
            </w:r>
            <w:r w:rsidDel="00000000" w:rsidR="00000000" w:rsidRPr="00000000">
              <w:rPr>
                <w:color w:val="000096"/>
                <w:sz w:val="18"/>
                <w:szCs w:val="18"/>
                <w:rtl w:val="0"/>
              </w:rPr>
              <w:t xml:space="preserve">&lt;/rdg&gt;</w:t>
            </w:r>
          </w:p>
          <w:p w:rsidR="00000000" w:rsidDel="00000000" w:rsidP="00000000" w:rsidRDefault="00000000" w:rsidRPr="00000000" w14:paraId="000007E0">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The cancelled string was initially written due to eye-skip from the preceding paragraph.</w:t>
            </w:r>
            <w:r w:rsidDel="00000000" w:rsidR="00000000" w:rsidRPr="00000000">
              <w:rPr>
                <w:color w:val="000096"/>
                <w:sz w:val="18"/>
                <w:szCs w:val="18"/>
                <w:rtl w:val="0"/>
              </w:rPr>
              <w:t xml:space="preserve">&lt;/note&gt;</w:t>
            </w:r>
          </w:p>
          <w:p w:rsidR="00000000" w:rsidDel="00000000" w:rsidP="00000000" w:rsidRDefault="00000000" w:rsidRPr="00000000" w14:paraId="000007E1">
            <w:pPr>
              <w:pageBreakBefore w:val="0"/>
              <w:widowControl w:val="0"/>
              <w:rPr>
                <w:sz w:val="20"/>
                <w:szCs w:val="20"/>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E3">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E4">
            <w:pPr>
              <w:spacing w:line="240" w:lineRule="auto"/>
              <w:rPr>
                <w:color w:val="000096"/>
                <w:sz w:val="16"/>
                <w:szCs w:val="16"/>
              </w:rPr>
            </w:pPr>
            <w:r w:rsidDel="00000000" w:rsidR="00000000" w:rsidRPr="00000000">
              <w:rPr>
                <w:sz w:val="18"/>
                <w:szCs w:val="18"/>
                <w:shd w:fill="ead1dc" w:val="clear"/>
                <w:rtl w:val="0"/>
              </w:rPr>
              <w:t xml:space="preserve"> ^159 . maṅaku dr̥vya, juga ya,]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maṅaku dr̥vya,</w:t>
            </w:r>
            <w:r w:rsidDel="00000000" w:rsidR="00000000" w:rsidRPr="00000000">
              <w:rPr>
                <w:rFonts w:ascii="Source Sans Pro" w:cs="Source Sans Pro" w:eastAsia="Source Sans Pro" w:hAnsi="Source Sans Pro"/>
                <w:sz w:val="18"/>
                <w:szCs w:val="18"/>
                <w:shd w:fill="ead1dc" w:val="clear"/>
                <w:rtl w:val="0"/>
              </w:rPr>
              <w:t xml:space="preserve"> ⟦Ikamaṅkana:,⟧</w:t>
            </w:r>
            <w:r w:rsidDel="00000000" w:rsidR="00000000" w:rsidRPr="00000000">
              <w:rPr>
                <w:sz w:val="18"/>
                <w:szCs w:val="18"/>
                <w:shd w:fill="ead1dc" w:val="clear"/>
                <w:rtl w:val="0"/>
              </w:rPr>
              <w:t xml:space="preserve"> juga: ya:,</w:t>
            </w:r>
            <w:r w:rsidDel="00000000" w:rsidR="00000000" w:rsidRPr="00000000">
              <w:rPr>
                <w:b w:val="1"/>
                <w:sz w:val="18"/>
                <w:szCs w:val="18"/>
                <w:shd w:fill="ead1dc" w:val="clear"/>
                <w:rtl w:val="0"/>
              </w:rPr>
              <w:t xml:space="preserve"> K</w:t>
            </w:r>
            <w:r w:rsidDel="00000000" w:rsidR="00000000" w:rsidRPr="00000000">
              <w:rPr>
                <w:sz w:val="18"/>
                <w:szCs w:val="18"/>
                <w:shd w:fill="ead1dc" w:val="clear"/>
                <w:rtl w:val="0"/>
              </w:rPr>
              <w:t xml:space="preserve"> • The cancelled string was initially written due to eye-skip from the preceding paragraph. </w:t>
            </w:r>
            <w:r w:rsidDel="00000000" w:rsidR="00000000" w:rsidRPr="00000000">
              <w:rPr>
                <w:rtl w:val="0"/>
              </w:rPr>
            </w:r>
          </w:p>
        </w:tc>
      </w:tr>
    </w:tbl>
    <w:p w:rsidR="00000000" w:rsidDel="00000000" w:rsidP="00000000" w:rsidRDefault="00000000" w:rsidRPr="00000000" w14:paraId="000007E5">
      <w:pPr>
        <w:pageBreakBefore w:val="0"/>
        <w:jc w:val="both"/>
        <w:rPr/>
      </w:pPr>
      <w:r w:rsidDel="00000000" w:rsidR="00000000" w:rsidRPr="00000000">
        <w:rPr>
          <w:rtl w:val="0"/>
        </w:rPr>
      </w:r>
    </w:p>
    <w:p w:rsidR="00000000" w:rsidDel="00000000" w:rsidP="00000000" w:rsidRDefault="00000000" w:rsidRPr="00000000" w14:paraId="000007E6">
      <w:pPr>
        <w:pageBreakBefore w:val="0"/>
        <w:ind w:left="0" w:firstLine="0"/>
        <w:jc w:val="both"/>
        <w:rPr/>
      </w:pPr>
      <w:r w:rsidDel="00000000" w:rsidR="00000000" w:rsidRPr="00000000">
        <w:rPr>
          <w:rtl w:val="0"/>
        </w:rPr>
        <w:t xml:space="preserve">Note that any text marked as deleted must be legible. If the passage is in fact illegible, it should be encoded with the empty element &lt;gap/&gt; as per §</w:t>
      </w:r>
      <w:hyperlink w:anchor="_b9fs2xwrxoqi">
        <w:r w:rsidDel="00000000" w:rsidR="00000000" w:rsidRPr="00000000">
          <w:rPr>
            <w:color w:val="1155cc"/>
            <w:u w:val="single"/>
            <w:rtl w:val="0"/>
          </w:rPr>
          <w:t xml:space="preserve">Text of lemma absent from a witness due to physical deficiency</w:t>
        </w:r>
      </w:hyperlink>
      <w:r w:rsidDel="00000000" w:rsidR="00000000" w:rsidRPr="00000000">
        <w:rPr>
          <w:rtl w:val="0"/>
        </w:rPr>
        <w:t xml:space="preserve">. However, if you want to cite a reading that presents a deleted </w:t>
      </w:r>
      <w:r w:rsidDel="00000000" w:rsidR="00000000" w:rsidRPr="00000000">
        <w:rPr>
          <w:i w:val="1"/>
          <w:rtl w:val="0"/>
        </w:rPr>
        <w:t xml:space="preserve">akṣara </w:t>
      </w:r>
      <w:r w:rsidDel="00000000" w:rsidR="00000000" w:rsidRPr="00000000">
        <w:rPr>
          <w:rtl w:val="0"/>
        </w:rPr>
        <w:t xml:space="preserve">which has become illegible in the deletion process, you can follow the following encoding model:</w:t>
      </w:r>
    </w:p>
    <w:p w:rsidR="00000000" w:rsidDel="00000000" w:rsidP="00000000" w:rsidRDefault="00000000" w:rsidRPr="00000000" w14:paraId="000007E7">
      <w:pPr>
        <w:pageBreakBefore w:val="0"/>
        <w:ind w:left="0" w:firstLine="0"/>
        <w:jc w:val="both"/>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E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E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aṅalāntaranana</w:t>
            </w:r>
            <w:r w:rsidDel="00000000" w:rsidR="00000000" w:rsidRPr="00000000">
              <w:rPr>
                <w:color w:val="000096"/>
                <w:sz w:val="18"/>
                <w:szCs w:val="18"/>
                <w:rtl w:val="0"/>
              </w:rPr>
              <w:t xml:space="preserve">&lt;/lem&gt;</w:t>
            </w:r>
          </w:p>
          <w:p w:rsidR="00000000" w:rsidDel="00000000" w:rsidP="00000000" w:rsidRDefault="00000000" w:rsidRPr="00000000" w14:paraId="000007EB">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haṅala</w:t>
            </w:r>
          </w:p>
          <w:p w:rsidR="00000000" w:rsidDel="00000000" w:rsidP="00000000" w:rsidRDefault="00000000" w:rsidRPr="00000000" w14:paraId="000007E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&lt;del&gt;</w:t>
            </w:r>
          </w:p>
          <w:p w:rsidR="00000000" w:rsidDel="00000000" w:rsidP="00000000" w:rsidRDefault="00000000" w:rsidRPr="00000000" w14:paraId="000007E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"illegible"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p>
          <w:p w:rsidR="00000000" w:rsidDel="00000000" w:rsidP="00000000" w:rsidRDefault="00000000" w:rsidRPr="00000000" w14:paraId="000007EE">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&lt;/del&gt;</w:t>
            </w:r>
            <w:r w:rsidDel="00000000" w:rsidR="00000000" w:rsidRPr="00000000">
              <w:rPr>
                <w:sz w:val="18"/>
                <w:szCs w:val="18"/>
                <w:rtl w:val="0"/>
              </w:rPr>
              <w:t xml:space="preserve">ntarana:</w:t>
            </w:r>
          </w:p>
          <w:p w:rsidR="00000000" w:rsidDel="00000000" w:rsidP="00000000" w:rsidRDefault="00000000" w:rsidRPr="00000000" w14:paraId="000007E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&lt;/rdg&gt;</w:t>
            </w:r>
          </w:p>
          <w:p w:rsidR="00000000" w:rsidDel="00000000" w:rsidP="00000000" w:rsidRDefault="00000000" w:rsidRPr="00000000" w14:paraId="000007F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aṅalantarana:</w:t>
            </w:r>
            <w:r w:rsidDel="00000000" w:rsidR="00000000" w:rsidRPr="00000000">
              <w:rPr>
                <w:color w:val="000096"/>
                <w:sz w:val="18"/>
                <w:szCs w:val="18"/>
                <w:rtl w:val="0"/>
              </w:rPr>
              <w:t xml:space="preserve">&lt;/rdg&gt;</w:t>
            </w:r>
          </w:p>
          <w:p w:rsidR="00000000" w:rsidDel="00000000" w:rsidP="00000000" w:rsidRDefault="00000000" w:rsidRPr="00000000" w14:paraId="000007F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aṅalantara</w:t>
            </w:r>
            <w:r w:rsidDel="00000000" w:rsidR="00000000" w:rsidRPr="00000000">
              <w:rPr>
                <w:color w:val="000096"/>
                <w:sz w:val="18"/>
                <w:szCs w:val="18"/>
                <w:rtl w:val="0"/>
              </w:rPr>
              <w:t xml:space="preserve">&lt;/rdg&gt;</w:t>
            </w:r>
          </w:p>
          <w:p w:rsidR="00000000" w:rsidDel="00000000" w:rsidP="00000000" w:rsidRDefault="00000000" w:rsidRPr="00000000" w14:paraId="000007F2">
            <w:pPr>
              <w:widowControl w:val="0"/>
              <w:rPr>
                <w:sz w:val="20"/>
                <w:szCs w:val="20"/>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7F4">
            <w:pPr>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7F5">
            <w:pPr>
              <w:spacing w:line="240" w:lineRule="auto"/>
              <w:rPr>
                <w:sz w:val="18"/>
                <w:szCs w:val="18"/>
                <w:shd w:fill="ead1dc" w:val="clear"/>
              </w:rPr>
            </w:pPr>
            <w:r w:rsidDel="00000000" w:rsidR="00000000" w:rsidRPr="00000000">
              <w:rPr>
                <w:sz w:val="18"/>
                <w:szCs w:val="18"/>
                <w:shd w:fill="ead1dc" w:val="clear"/>
                <w:rtl w:val="0"/>
              </w:rPr>
              <w:t xml:space="preserve">^23 . aṅalāntaranana] em., </w:t>
            </w:r>
            <w:r w:rsidDel="00000000" w:rsidR="00000000" w:rsidRPr="00000000">
              <w:rPr>
                <w:sz w:val="18"/>
                <w:szCs w:val="18"/>
                <w:shd w:fill="ead1dc" w:val="clear"/>
                <w:rtl w:val="0"/>
              </w:rPr>
              <w:t xml:space="preserve">haṅala</w:t>
            </w:r>
            <w:r w:rsidDel="00000000" w:rsidR="00000000" w:rsidRPr="00000000">
              <w:rPr>
                <w:rFonts w:ascii="Source Sans Pro" w:cs="Source Sans Pro" w:eastAsia="Source Sans Pro" w:hAnsi="Source Sans Pro"/>
                <w:sz w:val="18"/>
                <w:szCs w:val="18"/>
                <w:shd w:fill="ead1dc" w:val="clear"/>
                <w:rtl w:val="0"/>
              </w:rPr>
              <w:t xml:space="preserve">⟦1x⟧</w:t>
            </w:r>
            <w:r w:rsidDel="00000000" w:rsidR="00000000" w:rsidRPr="00000000">
              <w:rPr>
                <w:sz w:val="18"/>
                <w:szCs w:val="18"/>
                <w:shd w:fill="ead1dc" w:val="clear"/>
                <w:rtl w:val="0"/>
              </w:rPr>
              <w:t xml:space="preserve">ntarana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aṅalantarana:</w:t>
            </w:r>
            <w:r w:rsidDel="00000000" w:rsidR="00000000" w:rsidRPr="00000000">
              <w:rPr>
                <w:b w:val="1"/>
                <w:sz w:val="18"/>
                <w:szCs w:val="18"/>
                <w:shd w:fill="ead1dc" w:val="clear"/>
                <w:rtl w:val="0"/>
              </w:rPr>
              <w:t xml:space="preserve"> K</w:t>
            </w:r>
            <w:r w:rsidDel="00000000" w:rsidR="00000000" w:rsidRPr="00000000">
              <w:rPr>
                <w:sz w:val="18"/>
                <w:szCs w:val="18"/>
                <w:shd w:fill="ead1dc" w:val="clear"/>
                <w:rtl w:val="0"/>
              </w:rPr>
              <w:t xml:space="preserve"> , aṅalantara </w:t>
            </w:r>
            <w:r w:rsidDel="00000000" w:rsidR="00000000" w:rsidRPr="00000000">
              <w:rPr>
                <w:b w:val="1"/>
                <w:sz w:val="18"/>
                <w:szCs w:val="18"/>
                <w:shd w:fill="ead1dc" w:val="clear"/>
                <w:rtl w:val="0"/>
              </w:rPr>
              <w:t xml:space="preserve">M</w:t>
            </w:r>
            <w:r w:rsidDel="00000000" w:rsidR="00000000" w:rsidRPr="00000000">
              <w:rPr>
                <w:sz w:val="18"/>
                <w:szCs w:val="18"/>
                <w:shd w:fill="ead1dc" w:val="clear"/>
                <w:rtl w:val="0"/>
              </w:rPr>
              <w:t xml:space="preserve">.</w:t>
            </w:r>
          </w:p>
        </w:tc>
      </w:tr>
    </w:tbl>
    <w:p w:rsidR="00000000" w:rsidDel="00000000" w:rsidP="00000000" w:rsidRDefault="00000000" w:rsidRPr="00000000" w14:paraId="000007F6">
      <w:pPr>
        <w:pageBreakBefore w:val="0"/>
        <w:ind w:left="0" w:firstLine="0"/>
        <w:jc w:val="both"/>
        <w:rPr/>
      </w:pPr>
      <w:r w:rsidDel="00000000" w:rsidR="00000000" w:rsidRPr="00000000">
        <w:rPr>
          <w:rtl w:val="0"/>
        </w:rPr>
      </w:r>
    </w:p>
    <w:p w:rsidR="00000000" w:rsidDel="00000000" w:rsidP="00000000" w:rsidRDefault="00000000" w:rsidRPr="00000000" w14:paraId="000007F7">
      <w:pPr>
        <w:pStyle w:val="Heading4"/>
        <w:widowControl w:val="0"/>
        <w:spacing w:line="240" w:lineRule="auto"/>
        <w:rPr/>
      </w:pPr>
      <w:bookmarkStart w:colFirst="0" w:colLast="0" w:name="_92vibuug0nik" w:id="100"/>
      <w:bookmarkEnd w:id="100"/>
      <w:r w:rsidDel="00000000" w:rsidR="00000000" w:rsidRPr="00000000">
        <w:rPr>
          <w:rtl w:val="0"/>
        </w:rPr>
        <w:t xml:space="preserve">Combining additions and deletions</w:t>
      </w:r>
    </w:p>
    <w:p w:rsidR="00000000" w:rsidDel="00000000" w:rsidP="00000000" w:rsidRDefault="00000000" w:rsidRPr="00000000" w14:paraId="000007F8">
      <w:pPr>
        <w:pageBreakBefore w:val="0"/>
        <w:jc w:val="both"/>
        <w:rPr/>
      </w:pPr>
      <w:r w:rsidDel="00000000" w:rsidR="00000000" w:rsidRPr="00000000">
        <w:rPr>
          <w:rtl w:val="0"/>
        </w:rPr>
        <w:t xml:space="preserve">A deletion occurring in combination with an addition may be understood as a corrective substitution process. You may deem it preferable to encode such a process as per §</w:t>
      </w:r>
      <w:hyperlink w:anchor="_rcrg9mwcrvbx">
        <w:r w:rsidDel="00000000" w:rsidR="00000000" w:rsidRPr="00000000">
          <w:rPr>
            <w:color w:val="1155cc"/>
            <w:u w:val="single"/>
            <w:rtl w:val="0"/>
          </w:rPr>
          <w:t xml:space="preserve">Encoding readings ante and post correctionem</w:t>
        </w:r>
      </w:hyperlink>
      <w:r w:rsidDel="00000000" w:rsidR="00000000" w:rsidRPr="00000000">
        <w:rPr>
          <w:rtl w:val="0"/>
        </w:rPr>
        <w:t xml:space="preserve"> in order to bring out the correspondence of the uncorrected or corrected state of the text with the readings of other witnesses in &lt;lem&gt; or &lt;rdg&gt;. However, we give you the option to encode such cases using &lt;add&gt; in combination with &lt;del&gt; and the wrapper &lt;subst&gt;. Here are two examples, the first involving deletion of a vowel marker yielding inherently as substitution:</w:t>
      </w:r>
    </w:p>
    <w:p w:rsidR="00000000" w:rsidDel="00000000" w:rsidP="00000000" w:rsidRDefault="00000000" w:rsidRPr="00000000" w14:paraId="000007F9">
      <w:pPr>
        <w:pageBreakBefore w:val="0"/>
        <w:widowControl w:val="0"/>
        <w:spacing w:line="240" w:lineRule="auto"/>
        <w:jc w:val="both"/>
        <w:rPr/>
      </w:pPr>
      <w:r w:rsidDel="00000000" w:rsidR="00000000" w:rsidRPr="00000000">
        <w:rPr>
          <w:rtl w:val="0"/>
        </w:rPr>
      </w:r>
    </w:p>
    <w:tbl>
      <w:tblPr>
        <w:tblStyle w:val="Table1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7FA">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pageBreakBefore w:val="0"/>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7F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samagrig asambevara</w:t>
            </w:r>
            <w:r w:rsidDel="00000000" w:rsidR="00000000" w:rsidRPr="00000000">
              <w:rPr>
                <w:color w:val="000096"/>
                <w:sz w:val="18"/>
                <w:szCs w:val="18"/>
                <w:rtl w:val="0"/>
              </w:rPr>
              <w:t xml:space="preserve">&lt;/lem&gt;</w:t>
            </w:r>
          </w:p>
          <w:p w:rsidR="00000000" w:rsidDel="00000000" w:rsidP="00000000" w:rsidRDefault="00000000" w:rsidRPr="00000000" w14:paraId="000007FD">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samagrig</w:t>
            </w:r>
            <w:r w:rsidDel="00000000" w:rsidR="00000000" w:rsidRPr="00000000">
              <w:rPr>
                <w:color w:val="000096"/>
                <w:sz w:val="18"/>
                <w:szCs w:val="18"/>
                <w:rtl w:val="0"/>
              </w:rPr>
              <w:t xml:space="preserve">&lt;subst&gt;&lt;del&gt;</w:t>
            </w:r>
            <w:r w:rsidDel="00000000" w:rsidR="00000000" w:rsidRPr="00000000">
              <w:rPr>
                <w:sz w:val="18"/>
                <w:szCs w:val="18"/>
                <w:rtl w:val="0"/>
              </w:rPr>
              <w:t xml:space="preserve">ə</w:t>
            </w:r>
            <w:r w:rsidDel="00000000" w:rsidR="00000000" w:rsidRPr="00000000">
              <w:rPr>
                <w:color w:val="000096"/>
                <w:sz w:val="18"/>
                <w:szCs w:val="18"/>
                <w:rtl w:val="0"/>
              </w:rPr>
              <w:t xml:space="preserve">&lt;/del&gt;&lt;add&gt;</w:t>
            </w:r>
            <w:r w:rsidDel="00000000" w:rsidR="00000000" w:rsidRPr="00000000">
              <w:rPr>
                <w:sz w:val="18"/>
                <w:szCs w:val="18"/>
                <w:rtl w:val="0"/>
              </w:rPr>
              <w:t xml:space="preserve">a</w:t>
            </w:r>
            <w:r w:rsidDel="00000000" w:rsidR="00000000" w:rsidRPr="00000000">
              <w:rPr>
                <w:color w:val="000096"/>
                <w:sz w:val="18"/>
                <w:szCs w:val="18"/>
                <w:rtl w:val="0"/>
              </w:rPr>
              <w:t xml:space="preserve">&lt;/add&gt;&lt;/subst&gt;</w:t>
            </w:r>
            <w:r w:rsidDel="00000000" w:rsidR="00000000" w:rsidRPr="00000000">
              <w:rPr>
                <w:sz w:val="18"/>
                <w:szCs w:val="18"/>
                <w:rtl w:val="0"/>
              </w:rPr>
              <w:t xml:space="preserve">sambehara</w:t>
            </w:r>
            <w:r w:rsidDel="00000000" w:rsidR="00000000" w:rsidRPr="00000000">
              <w:rPr>
                <w:color w:val="000096"/>
                <w:sz w:val="18"/>
                <w:szCs w:val="18"/>
                <w:rtl w:val="0"/>
              </w:rPr>
              <w:t xml:space="preserve">&lt;/rdg&gt;&lt;rdg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 #C"</w:t>
            </w:r>
            <w:r w:rsidDel="00000000" w:rsidR="00000000" w:rsidRPr="00000000">
              <w:rPr>
                <w:color w:val="000096"/>
                <w:sz w:val="18"/>
                <w:szCs w:val="18"/>
                <w:rtl w:val="0"/>
              </w:rPr>
              <w:t xml:space="preserve">&gt;</w:t>
            </w:r>
            <w:r w:rsidDel="00000000" w:rsidR="00000000" w:rsidRPr="00000000">
              <w:rPr>
                <w:sz w:val="18"/>
                <w:szCs w:val="18"/>
                <w:rtl w:val="0"/>
              </w:rPr>
              <w:t xml:space="preserve">samagrigə sambehara</w:t>
            </w:r>
            <w:r w:rsidDel="00000000" w:rsidR="00000000" w:rsidRPr="00000000">
              <w:rPr>
                <w:color w:val="000096"/>
                <w:sz w:val="18"/>
                <w:szCs w:val="18"/>
                <w:rtl w:val="0"/>
              </w:rPr>
              <w:t xml:space="preserve">&lt;/rdg&gt;</w:t>
            </w:r>
          </w:p>
          <w:p w:rsidR="00000000" w:rsidDel="00000000" w:rsidP="00000000" w:rsidRDefault="00000000" w:rsidRPr="00000000" w14:paraId="000007FE">
            <w:pPr>
              <w:pageBreakBefore w:val="0"/>
              <w:widowControl w:val="0"/>
              <w:rPr>
                <w:b w:val="1"/>
                <w:sz w:val="20"/>
                <w:szCs w:val="20"/>
                <w:shd w:fill="ead1dc" w:val="clear"/>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800">
            <w:pPr>
              <w:widowControl w:val="0"/>
              <w:rPr>
                <w:sz w:val="18"/>
                <w:szCs w:val="18"/>
                <w:shd w:fill="ead1dc" w:val="clear"/>
              </w:rPr>
            </w:pPr>
            <w:r w:rsidDel="00000000" w:rsidR="00000000" w:rsidRPr="00000000">
              <w:rPr>
                <w:rtl w:val="0"/>
              </w:rPr>
            </w:r>
          </w:p>
          <w:p w:rsidR="00000000" w:rsidDel="00000000" w:rsidP="00000000" w:rsidRDefault="00000000" w:rsidRPr="00000000" w14:paraId="00000801">
            <w:pPr>
              <w:widowControl w:val="0"/>
              <w:rPr>
                <w:color w:val="000096"/>
                <w:sz w:val="16"/>
                <w:szCs w:val="16"/>
              </w:rPr>
            </w:pPr>
            <w:r w:rsidDel="00000000" w:rsidR="00000000" w:rsidRPr="00000000">
              <w:rPr>
                <w:sz w:val="18"/>
                <w:szCs w:val="18"/>
                <w:shd w:fill="ead1dc" w:val="clear"/>
                <w:rtl w:val="0"/>
              </w:rPr>
              <w:t xml:space="preserve">^78 . samagrig asambevara] em., samagrig</w:t>
            </w:r>
            <w:r w:rsidDel="00000000" w:rsidR="00000000" w:rsidRPr="00000000">
              <w:rPr>
                <w:rFonts w:ascii="Source Sans Pro" w:cs="Source Sans Pro" w:eastAsia="Source Sans Pro" w:hAnsi="Source Sans Pro"/>
                <w:color w:val="24292e"/>
                <w:sz w:val="18"/>
                <w:szCs w:val="18"/>
                <w:shd w:fill="ead1dc" w:val="clear"/>
                <w:rtl w:val="0"/>
              </w:rPr>
              <w:t xml:space="preserve">⟨⟨</w:t>
            </w:r>
            <w:r w:rsidDel="00000000" w:rsidR="00000000" w:rsidRPr="00000000">
              <w:rPr>
                <w:rFonts w:ascii="Source Sans Pro" w:cs="Source Sans Pro" w:eastAsia="Source Sans Pro" w:hAnsi="Source Sans Pro"/>
                <w:sz w:val="18"/>
                <w:szCs w:val="18"/>
                <w:shd w:fill="ead1dc" w:val="clear"/>
                <w:rtl w:val="0"/>
              </w:rPr>
              <w:t xml:space="preserve">⟦ǝ⟧a</w:t>
            </w:r>
            <w:r w:rsidDel="00000000" w:rsidR="00000000" w:rsidRPr="00000000">
              <w:rPr>
                <w:rFonts w:ascii="Source Sans Pro" w:cs="Source Sans Pro" w:eastAsia="Source Sans Pro" w:hAnsi="Source Sans Pro"/>
                <w:color w:val="24292e"/>
                <w:sz w:val="18"/>
                <w:szCs w:val="18"/>
                <w:shd w:fill="ead1dc" w:val="clear"/>
                <w:rtl w:val="0"/>
              </w:rPr>
              <w:t xml:space="preserve">⟩⟩</w:t>
            </w:r>
            <w:r w:rsidDel="00000000" w:rsidR="00000000" w:rsidRPr="00000000">
              <w:rPr>
                <w:sz w:val="18"/>
                <w:szCs w:val="18"/>
                <w:shd w:fill="ead1dc" w:val="clear"/>
                <w:rtl w:val="0"/>
              </w:rPr>
              <w:t xml:space="preserve">sambehara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samagrigə sambehara </w:t>
            </w:r>
            <w:r w:rsidDel="00000000" w:rsidR="00000000" w:rsidRPr="00000000">
              <w:rPr>
                <w:b w:val="1"/>
                <w:sz w:val="18"/>
                <w:szCs w:val="18"/>
                <w:shd w:fill="ead1dc" w:val="clear"/>
                <w:rtl w:val="0"/>
              </w:rPr>
              <w:t xml:space="preserve">BC</w:t>
            </w:r>
            <w:r w:rsidDel="00000000" w:rsidR="00000000" w:rsidRPr="00000000">
              <w:rPr>
                <w:rtl w:val="0"/>
              </w:rPr>
            </w:r>
          </w:p>
        </w:tc>
      </w:tr>
    </w:tbl>
    <w:p w:rsidR="00000000" w:rsidDel="00000000" w:rsidP="00000000" w:rsidRDefault="00000000" w:rsidRPr="00000000" w14:paraId="00000802">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803">
      <w:pPr>
        <w:pageBreakBefore w:val="0"/>
        <w:widowControl w:val="0"/>
        <w:spacing w:line="240" w:lineRule="auto"/>
        <w:jc w:val="both"/>
        <w:rPr/>
      </w:pP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0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0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#B"</w:t>
            </w:r>
            <w:r w:rsidDel="00000000" w:rsidR="00000000" w:rsidRPr="00000000">
              <w:rPr>
                <w:color w:val="000096"/>
                <w:sz w:val="18"/>
                <w:szCs w:val="18"/>
                <w:rtl w:val="0"/>
              </w:rPr>
              <w:t xml:space="preserve">&gt;</w:t>
            </w:r>
            <w:r w:rsidDel="00000000" w:rsidR="00000000" w:rsidRPr="00000000">
              <w:rPr>
                <w:sz w:val="18"/>
                <w:szCs w:val="18"/>
                <w:rtl w:val="0"/>
              </w:rPr>
              <w:t xml:space="preserve">parasparopasarpaṇa</w:t>
            </w:r>
            <w:r w:rsidDel="00000000" w:rsidR="00000000" w:rsidRPr="00000000">
              <w:rPr>
                <w:color w:val="000096"/>
                <w:sz w:val="18"/>
                <w:szCs w:val="18"/>
                <w:rtl w:val="0"/>
              </w:rPr>
              <w:t xml:space="preserve">&lt;/lem&gt;</w:t>
            </w:r>
          </w:p>
          <w:p w:rsidR="00000000" w:rsidDel="00000000" w:rsidP="00000000" w:rsidRDefault="00000000" w:rsidRPr="00000000" w14:paraId="0000080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000096"/>
                <w:sz w:val="18"/>
                <w:szCs w:val="18"/>
                <w:rtl w:val="0"/>
              </w:rPr>
              <w:t xml:space="preserve">&gt;</w:t>
            </w:r>
            <w:r w:rsidDel="00000000" w:rsidR="00000000" w:rsidRPr="00000000">
              <w:rPr>
                <w:sz w:val="18"/>
                <w:szCs w:val="18"/>
                <w:rtl w:val="0"/>
              </w:rPr>
              <w:t xml:space="preserve">parasparopasa</w:t>
            </w:r>
            <w:r w:rsidDel="00000000" w:rsidR="00000000" w:rsidRPr="00000000">
              <w:rPr>
                <w:color w:val="000096"/>
                <w:sz w:val="18"/>
                <w:szCs w:val="18"/>
                <w:rtl w:val="0"/>
              </w:rPr>
              <w:t xml:space="preserve">&lt;subst&gt;&lt;del&gt;</w:t>
            </w:r>
            <w:r w:rsidDel="00000000" w:rsidR="00000000" w:rsidRPr="00000000">
              <w:rPr>
                <w:sz w:val="18"/>
                <w:szCs w:val="18"/>
                <w:rtl w:val="0"/>
              </w:rPr>
              <w:t xml:space="preserve">na</w:t>
            </w:r>
            <w:r w:rsidDel="00000000" w:rsidR="00000000" w:rsidRPr="00000000">
              <w:rPr>
                <w:color w:val="000096"/>
                <w:sz w:val="18"/>
                <w:szCs w:val="18"/>
                <w:rtl w:val="0"/>
              </w:rPr>
              <w:t xml:space="preserve">&lt;/del&gt;&lt;add</w:t>
            </w:r>
            <w:r w:rsidDel="00000000" w:rsidR="00000000" w:rsidRPr="00000000">
              <w:rPr>
                <w:color w:val="f5844c"/>
                <w:sz w:val="18"/>
                <w:szCs w:val="18"/>
                <w:rtl w:val="0"/>
              </w:rPr>
              <w:t xml:space="preserve"> place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"inline"</w:t>
            </w:r>
            <w:r w:rsidDel="00000000" w:rsidR="00000000" w:rsidRPr="00000000">
              <w:rPr>
                <w:color w:val="000096"/>
                <w:sz w:val="18"/>
                <w:szCs w:val="18"/>
                <w:rtl w:val="0"/>
              </w:rPr>
              <w:t xml:space="preserve">&gt;</w:t>
            </w:r>
            <w:r w:rsidDel="00000000" w:rsidR="00000000" w:rsidRPr="00000000">
              <w:rPr>
                <w:sz w:val="18"/>
                <w:szCs w:val="18"/>
                <w:rtl w:val="0"/>
              </w:rPr>
              <w:t xml:space="preserve">pa:</w:t>
            </w:r>
            <w:r w:rsidDel="00000000" w:rsidR="00000000" w:rsidRPr="00000000">
              <w:rPr>
                <w:color w:val="000096"/>
                <w:sz w:val="18"/>
                <w:szCs w:val="18"/>
                <w:rtl w:val="0"/>
              </w:rPr>
              <w:t xml:space="preserve">&lt;/add&gt;&lt;/subst&gt;</w:t>
            </w:r>
            <w:r w:rsidDel="00000000" w:rsidR="00000000" w:rsidRPr="00000000">
              <w:rPr>
                <w:sz w:val="18"/>
                <w:szCs w:val="18"/>
                <w:rtl w:val="0"/>
              </w:rPr>
              <w:t xml:space="preserve">na</w:t>
            </w:r>
            <w:r w:rsidDel="00000000" w:rsidR="00000000" w:rsidRPr="00000000">
              <w:rPr>
                <w:color w:val="000096"/>
                <w:sz w:val="18"/>
                <w:szCs w:val="18"/>
                <w:rtl w:val="0"/>
              </w:rPr>
              <w:t xml:space="preserve">&lt;/rdg&gt;</w:t>
            </w:r>
          </w:p>
          <w:p w:rsidR="00000000" w:rsidDel="00000000" w:rsidP="00000000" w:rsidRDefault="00000000" w:rsidRPr="00000000" w14:paraId="00000808">
            <w:pPr>
              <w:widowControl w:val="0"/>
              <w:rPr/>
            </w:pPr>
            <w:r w:rsidDel="00000000" w:rsidR="00000000" w:rsidRPr="00000000">
              <w:rPr>
                <w:color w:val="000096"/>
                <w:sz w:val="18"/>
                <w:szCs w:val="18"/>
                <w:rtl w:val="0"/>
              </w:rPr>
              <w:t xml:space="preserve">&lt;/app&gt;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80A">
            <w:pPr>
              <w:widowControl w:val="0"/>
              <w:rPr>
                <w:sz w:val="18"/>
                <w:szCs w:val="18"/>
                <w:shd w:fill="ead1dc" w:val="clear"/>
              </w:rPr>
            </w:pPr>
            <w:r w:rsidDel="00000000" w:rsidR="00000000" w:rsidRPr="00000000">
              <w:rPr>
                <w:rtl w:val="0"/>
              </w:rPr>
            </w:r>
          </w:p>
          <w:p w:rsidR="00000000" w:rsidDel="00000000" w:rsidP="00000000" w:rsidRDefault="00000000" w:rsidRPr="00000000" w14:paraId="0000080B">
            <w:pPr>
              <w:spacing w:line="240" w:lineRule="auto"/>
              <w:rPr>
                <w:sz w:val="20"/>
                <w:szCs w:val="20"/>
              </w:rPr>
            </w:pPr>
            <w:r w:rsidDel="00000000" w:rsidR="00000000" w:rsidRPr="00000000">
              <w:rPr>
                <w:sz w:val="18"/>
                <w:szCs w:val="18"/>
                <w:shd w:fill="ead1dc" w:val="clear"/>
                <w:rtl w:val="0"/>
              </w:rPr>
              <w:t xml:space="preserve">^270 . parasparopasarpaṇa] </w:t>
            </w:r>
            <w:r w:rsidDel="00000000" w:rsidR="00000000" w:rsidRPr="00000000">
              <w:rPr>
                <w:b w:val="1"/>
                <w:sz w:val="18"/>
                <w:szCs w:val="18"/>
                <w:shd w:fill="ead1dc" w:val="clear"/>
                <w:rtl w:val="0"/>
              </w:rPr>
              <w:t xml:space="preserve">AB</w:t>
            </w:r>
            <w:r w:rsidDel="00000000" w:rsidR="00000000" w:rsidRPr="00000000">
              <w:rPr>
                <w:sz w:val="18"/>
                <w:szCs w:val="18"/>
                <w:shd w:fill="ead1dc" w:val="clear"/>
                <w:rtl w:val="0"/>
              </w:rPr>
              <w:t xml:space="preserve">, parasparopasa</w:t>
            </w:r>
            <w:r w:rsidDel="00000000" w:rsidR="00000000" w:rsidRPr="00000000">
              <w:rPr>
                <w:rFonts w:ascii="Source Sans Pro" w:cs="Source Sans Pro" w:eastAsia="Source Sans Pro" w:hAnsi="Source Sans Pro"/>
                <w:color w:val="24292e"/>
                <w:sz w:val="18"/>
                <w:szCs w:val="18"/>
                <w:shd w:fill="ead1dc" w:val="clear"/>
                <w:rtl w:val="0"/>
              </w:rPr>
              <w:t xml:space="preserve">⟨⟨</w:t>
            </w:r>
            <w:r w:rsidDel="00000000" w:rsidR="00000000" w:rsidRPr="00000000">
              <w:rPr>
                <w:rFonts w:ascii="Source Sans Pro" w:cs="Source Sans Pro" w:eastAsia="Source Sans Pro" w:hAnsi="Source Sans Pro"/>
                <w:sz w:val="18"/>
                <w:szCs w:val="18"/>
                <w:shd w:fill="ead1dc" w:val="clear"/>
                <w:rtl w:val="0"/>
              </w:rPr>
              <w:t xml:space="preserve">⟦na⟧pa:</w:t>
            </w:r>
            <w:r w:rsidDel="00000000" w:rsidR="00000000" w:rsidRPr="00000000">
              <w:rPr>
                <w:rFonts w:ascii="Source Sans Pro" w:cs="Source Sans Pro" w:eastAsia="Source Sans Pro" w:hAnsi="Source Sans Pro"/>
                <w:color w:val="24292e"/>
                <w:sz w:val="18"/>
                <w:szCs w:val="18"/>
                <w:shd w:fill="ead1dc" w:val="clear"/>
                <w:rtl w:val="0"/>
              </w:rPr>
              <w:t xml:space="preserve">⟩⟩</w:t>
            </w:r>
            <w:r w:rsidDel="00000000" w:rsidR="00000000" w:rsidRPr="00000000">
              <w:rPr>
                <w:sz w:val="18"/>
                <w:szCs w:val="18"/>
                <w:shd w:fill="ead1dc" w:val="clear"/>
                <w:rtl w:val="0"/>
              </w:rPr>
              <w:t xml:space="preserve">na </w:t>
            </w:r>
            <w:r w:rsidDel="00000000" w:rsidR="00000000" w:rsidRPr="00000000">
              <w:rPr>
                <w:b w:val="1"/>
                <w:sz w:val="18"/>
                <w:szCs w:val="18"/>
                <w:shd w:fill="ead1dc" w:val="clear"/>
                <w:rtl w:val="0"/>
              </w:rPr>
              <w:t xml:space="preserve">C</w:t>
            </w:r>
            <w:r w:rsidDel="00000000" w:rsidR="00000000" w:rsidRPr="00000000">
              <w:rPr>
                <w:rtl w:val="0"/>
              </w:rPr>
            </w:r>
          </w:p>
        </w:tc>
      </w:tr>
    </w:tbl>
    <w:p w:rsidR="00000000" w:rsidDel="00000000" w:rsidP="00000000" w:rsidRDefault="00000000" w:rsidRPr="00000000" w14:paraId="0000080C">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80D">
      <w:pPr>
        <w:pageBreakBefore w:val="0"/>
        <w:jc w:val="both"/>
        <w:rPr/>
      </w:pPr>
      <w:r w:rsidDel="00000000" w:rsidR="00000000" w:rsidRPr="00000000">
        <w:rPr>
          <w:rtl w:val="0"/>
        </w:rPr>
        <w:t xml:space="preserve">However, not all cases of co-occurrence of addition and deletion are interpretable in a straightforward manner. When you are not sure how a deletion interacts with an addition, it is recommended to use the elements &lt;del&gt; and &lt;add&gt; without nesting them in &lt;subst&gt;.</w:t>
      </w:r>
    </w:p>
    <w:p w:rsidR="00000000" w:rsidDel="00000000" w:rsidP="00000000" w:rsidRDefault="00000000" w:rsidRPr="00000000" w14:paraId="0000080E">
      <w:pPr>
        <w:pStyle w:val="Heading1"/>
        <w:rPr/>
      </w:pPr>
      <w:bookmarkStart w:colFirst="0" w:colLast="0" w:name="_yf1jc334r1k" w:id="101"/>
      <w:bookmarkEnd w:id="101"/>
      <w:r w:rsidDel="00000000" w:rsidR="00000000" w:rsidRPr="00000000">
        <w:rPr>
          <w:rtl w:val="0"/>
        </w:rPr>
        <w:t xml:space="preserve">Reporting extraneous text segments (interpolations) </w:t>
      </w:r>
      <w:r w:rsidDel="00000000" w:rsidR="00000000" w:rsidRPr="00000000">
        <w:rPr>
          <w:rtl w:val="0"/>
        </w:rPr>
      </w:r>
    </w:p>
    <w:p w:rsidR="00000000" w:rsidDel="00000000" w:rsidP="00000000" w:rsidRDefault="00000000" w:rsidRPr="00000000" w14:paraId="0000080F">
      <w:pPr>
        <w:jc w:val="both"/>
        <w:rPr/>
      </w:pPr>
      <w:r w:rsidDel="00000000" w:rsidR="00000000" w:rsidRPr="00000000">
        <w:rPr>
          <w:rtl w:val="0"/>
        </w:rPr>
        <w:t xml:space="preserve">When a group of witnesses has a segment of text that is absent in one or more other groups of witnesses and you consider the state of the text in the latter to be original, then the more expansive group of manuscripts bear witness to a process often called interpolation. This is different, in theory, from an addition for which a single scribe in a manuscript is responsible. But when you are editing a text on the basis of a small number of witnesses, it may not be possible to discern groups of manuscripts and it may hence not be possible to distinguish interpolations from scribal additions. We offer the following ways of encoding such extraneous text segments.</w:t>
      </w:r>
    </w:p>
    <w:p w:rsidR="00000000" w:rsidDel="00000000" w:rsidP="00000000" w:rsidRDefault="00000000" w:rsidRPr="00000000" w14:paraId="00000810">
      <w:pPr>
        <w:pStyle w:val="Heading2"/>
        <w:rPr/>
      </w:pPr>
      <w:bookmarkStart w:colFirst="0" w:colLast="0" w:name="_k55u1beycaeh" w:id="102"/>
      <w:bookmarkEnd w:id="102"/>
      <w:r w:rsidDel="00000000" w:rsidR="00000000" w:rsidRPr="00000000">
        <w:rPr>
          <w:rtl w:val="0"/>
        </w:rPr>
        <w:t xml:space="preserve">Extraneous text block with @type="interpolation"</w:t>
      </w:r>
    </w:p>
    <w:p w:rsidR="00000000" w:rsidDel="00000000" w:rsidP="00000000" w:rsidRDefault="00000000" w:rsidRPr="00000000" w14:paraId="00000811">
      <w:pPr>
        <w:jc w:val="both"/>
        <w:rPr>
          <w:highlight w:val="cyan"/>
        </w:rPr>
      </w:pPr>
      <w:r w:rsidDel="00000000" w:rsidR="00000000" w:rsidRPr="00000000">
        <w:rPr>
          <w:rtl w:val="0"/>
        </w:rPr>
        <w:t xml:space="preserve">Any text block (div, p, ab, lg) that is transmitted in all your witnesses </w:t>
      </w:r>
      <w:r w:rsidDel="00000000" w:rsidR="00000000" w:rsidRPr="00000000">
        <w:rPr>
          <w:rtl w:val="0"/>
        </w:rPr>
        <w:t xml:space="preserve">or in a whole group of witnesses,</w:t>
      </w:r>
      <w:r w:rsidDel="00000000" w:rsidR="00000000" w:rsidRPr="00000000">
        <w:rPr>
          <w:rtl w:val="0"/>
        </w:rPr>
        <w:t xml:space="preserve"> but which you consider to have been interpolated during a stage of the text's transmission posterior to the one you are trying to reconstruct, may be included in your edition in the suitable block-level container to which you will apply @type="interpolation". Do not furnish any @n for such interpolated elements. The display will assign to such elements the number of the previous element of the same level, followed by an asterisk.</w:t>
      </w:r>
      <w:r w:rsidDel="00000000" w:rsidR="00000000" w:rsidRPr="00000000">
        <w:rPr>
          <w:rtl w:val="0"/>
        </w:rPr>
      </w:r>
    </w:p>
    <w:p w:rsidR="00000000" w:rsidDel="00000000" w:rsidP="00000000" w:rsidRDefault="00000000" w:rsidRPr="00000000" w14:paraId="00000812">
      <w:pPr>
        <w:rPr>
          <w:highlight w:val="cyan"/>
        </w:rPr>
      </w:pPr>
      <w:r w:rsidDel="00000000" w:rsidR="00000000" w:rsidRPr="00000000">
        <w:rPr>
          <w:rtl w:val="0"/>
        </w:rPr>
      </w:r>
    </w:p>
    <w:tbl>
      <w:tblPr>
        <w:tblStyle w:val="Table1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1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"54"</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&lt;/div&gt;</w:t>
            </w:r>
          </w:p>
          <w:p w:rsidR="00000000" w:rsidDel="00000000" w:rsidP="00000000" w:rsidRDefault="00000000" w:rsidRPr="00000000" w14:paraId="00000815">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"interpolation"</w:t>
            </w:r>
            <w:r w:rsidDel="00000000" w:rsidR="00000000" w:rsidRPr="00000000">
              <w:rPr>
                <w:color w:val="000096"/>
                <w:sz w:val="18"/>
                <w:szCs w:val="18"/>
                <w:rtl w:val="0"/>
              </w:rPr>
              <w:t xml:space="preserve">&gt;</w:t>
            </w:r>
          </w:p>
          <w:p w:rsidR="00000000" w:rsidDel="00000000" w:rsidP="00000000" w:rsidRDefault="00000000" w:rsidRPr="00000000" w14:paraId="00000816">
            <w:pPr>
              <w:widowControl w:val="0"/>
              <w:rPr>
                <w:color w:val="000096"/>
                <w:sz w:val="18"/>
                <w:szCs w:val="18"/>
              </w:rPr>
            </w:pPr>
            <w:r w:rsidDel="00000000" w:rsidR="00000000" w:rsidRPr="00000000">
              <w:rPr>
                <w:sz w:val="18"/>
                <w:szCs w:val="18"/>
                <w:rtl w:val="0"/>
              </w:rPr>
              <w:t xml:space="preserve">    &lt;app&gt;&lt;lem wit=</w:t>
            </w:r>
            <w:r w:rsidDel="00000000" w:rsidR="00000000" w:rsidRPr="00000000">
              <w:rPr>
                <w:color w:val="000096"/>
                <w:sz w:val="18"/>
                <w:szCs w:val="18"/>
                <w:rtl w:val="0"/>
              </w:rPr>
              <w:t xml:space="preserve">"</w:t>
            </w:r>
            <w:r w:rsidDel="00000000" w:rsidR="00000000" w:rsidRPr="00000000">
              <w:rPr>
                <w:sz w:val="18"/>
                <w:szCs w:val="18"/>
                <w:rtl w:val="0"/>
              </w:rPr>
              <w:t xml:space="preserve">#L</w:t>
            </w:r>
            <w:r w:rsidDel="00000000" w:rsidR="00000000" w:rsidRPr="00000000">
              <w:rPr>
                <w:color w:val="000096"/>
                <w:sz w:val="18"/>
                <w:szCs w:val="18"/>
                <w:rtl w:val="0"/>
              </w:rPr>
              <w:t xml:space="preserve">"</w:t>
            </w:r>
            <w:r w:rsidDel="00000000" w:rsidR="00000000" w:rsidRPr="00000000">
              <w:rPr>
                <w:sz w:val="18"/>
                <w:szCs w:val="18"/>
                <w:rtl w:val="0"/>
              </w:rPr>
              <w:t xml:space="preserve">&gt;</w:t>
            </w:r>
            <w:r w:rsidDel="00000000" w:rsidR="00000000" w:rsidRPr="00000000">
              <w:rPr>
                <w:color w:val="000096"/>
                <w:sz w:val="18"/>
                <w:szCs w:val="18"/>
                <w:rtl w:val="0"/>
              </w:rPr>
              <w:t xml:space="preserve">&lt;p&gt;</w:t>
            </w:r>
            <w:r w:rsidDel="00000000" w:rsidR="00000000" w:rsidRPr="00000000">
              <w:rPr>
                <w:sz w:val="18"/>
                <w:szCs w:val="18"/>
                <w:rtl w:val="0"/>
              </w:rPr>
              <w:t xml:space="preserve">ya tapva ahutaṅ, pinet kinuṅkuṅ ta ya de pradhana, ... </w:t>
            </w:r>
            <w:r w:rsidDel="00000000" w:rsidR="00000000" w:rsidRPr="00000000">
              <w:rPr>
                <w:color w:val="000096"/>
                <w:sz w:val="18"/>
                <w:szCs w:val="18"/>
                <w:rtl w:val="0"/>
              </w:rPr>
              <w:t xml:space="preserve">&lt;/p&gt;</w:t>
            </w:r>
          </w:p>
          <w:p w:rsidR="00000000" w:rsidDel="00000000" w:rsidP="00000000" w:rsidRDefault="00000000" w:rsidRPr="00000000" w14:paraId="0000081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kunəṅ pvekaṅ tan tinuron, ḍaṇḍa kaṅ sinambat vrat iṅ apadu.</w:t>
            </w:r>
            <w:r w:rsidDel="00000000" w:rsidR="00000000" w:rsidRPr="00000000">
              <w:rPr>
                <w:color w:val="000096"/>
                <w:sz w:val="18"/>
                <w:szCs w:val="18"/>
                <w:rtl w:val="0"/>
              </w:rPr>
              <w:t xml:space="preserve">&lt;/p&gt;</w:t>
            </w:r>
          </w:p>
          <w:p w:rsidR="00000000" w:rsidDel="00000000" w:rsidP="00000000" w:rsidRDefault="00000000" w:rsidRPr="00000000" w14:paraId="00000818">
            <w:pPr>
              <w:widowControl w:val="0"/>
              <w:rPr>
                <w:color w:val="000096"/>
                <w:sz w:val="18"/>
                <w:szCs w:val="18"/>
              </w:rPr>
            </w:pPr>
            <w:r w:rsidDel="00000000" w:rsidR="00000000" w:rsidRPr="00000000">
              <w:rPr>
                <w:color w:val="000096"/>
                <w:sz w:val="18"/>
                <w:szCs w:val="18"/>
                <w:rtl w:val="0"/>
              </w:rPr>
              <w:t xml:space="preserve">              &lt;/lem&gt;</w:t>
            </w:r>
          </w:p>
          <w:p w:rsidR="00000000" w:rsidDel="00000000" w:rsidP="00000000" w:rsidRDefault="00000000" w:rsidRPr="00000000" w14:paraId="00000819">
            <w:pPr>
              <w:widowControl w:val="0"/>
              <w:rPr>
                <w:color w:val="000096"/>
                <w:sz w:val="18"/>
                <w:szCs w:val="18"/>
              </w:rPr>
            </w:pPr>
            <w:r w:rsidDel="00000000" w:rsidR="00000000" w:rsidRPr="00000000">
              <w:rPr>
                <w:color w:val="000096"/>
                <w:sz w:val="18"/>
                <w:szCs w:val="18"/>
                <w:rtl w:val="0"/>
              </w:rPr>
              <w:t xml:space="preserve">      &lt;note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&gt;ya tapva ahutaṅ, ..., ḍaṇḍa kaṅ sinambat vrat iṅ apadu.&lt;/note&gt;</w:t>
            </w:r>
          </w:p>
          <w:p w:rsidR="00000000" w:rsidDel="00000000" w:rsidP="00000000" w:rsidRDefault="00000000" w:rsidRPr="00000000" w14:paraId="0000081A">
            <w:pPr>
              <w:widowControl w:val="0"/>
              <w:rPr>
                <w:color w:val="000096"/>
                <w:sz w:val="18"/>
                <w:szCs w:val="18"/>
              </w:rPr>
            </w:pPr>
            <w:r w:rsidDel="00000000" w:rsidR="00000000" w:rsidRPr="00000000">
              <w:rPr>
                <w:color w:val="000096"/>
                <w:sz w:val="18"/>
                <w:szCs w:val="18"/>
                <w:rtl w:val="0"/>
              </w:rPr>
              <w:t xml:space="preserve">      &lt;note&gt;These paragraphs are absent in &lt;ptr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 and seem extraneous to our text.&lt;/note&gt;</w:t>
            </w:r>
          </w:p>
          <w:p w:rsidR="00000000" w:rsidDel="00000000" w:rsidP="00000000" w:rsidRDefault="00000000" w:rsidRPr="00000000" w14:paraId="0000081B">
            <w:pPr>
              <w:widowControl w:val="0"/>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81C">
            <w:pPr>
              <w:widowControl w:val="0"/>
              <w:rPr>
                <w:color w:val="000096"/>
                <w:sz w:val="18"/>
                <w:szCs w:val="18"/>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81D">
      <w:pPr>
        <w:pStyle w:val="Heading2"/>
        <w:rPr>
          <w:highlight w:val="cyan"/>
        </w:rPr>
      </w:pPr>
      <w:bookmarkStart w:colFirst="0" w:colLast="0" w:name="_l7y4q5enszf3" w:id="103"/>
      <w:bookmarkEnd w:id="103"/>
      <w:r w:rsidDel="00000000" w:rsidR="00000000" w:rsidRPr="00000000">
        <w:rPr>
          <w:rtl w:val="0"/>
        </w:rPr>
        <w:t xml:space="preserve">Extraneous text in &lt;rdg&gt; (optionally with &lt;seg type="interpolation"&gt;)</w:t>
      </w:r>
      <w:r w:rsidDel="00000000" w:rsidR="00000000" w:rsidRPr="00000000">
        <w:rPr>
          <w:rtl w:val="0"/>
        </w:rPr>
      </w:r>
    </w:p>
    <w:p w:rsidR="00000000" w:rsidDel="00000000" w:rsidP="00000000" w:rsidRDefault="00000000" w:rsidRPr="00000000" w14:paraId="0000081E">
      <w:pPr>
        <w:ind w:left="0" w:firstLine="0"/>
        <w:jc w:val="both"/>
        <w:rPr/>
      </w:pPr>
      <w:r w:rsidDel="00000000" w:rsidR="00000000" w:rsidRPr="00000000">
        <w:rPr>
          <w:rtl w:val="0"/>
        </w:rPr>
        <w:t xml:space="preserve">A segment, that may or may not correspond to a whole semantic block, found in one or more of your witnesses, which you do not wish to display in your edited text,</w:t>
      </w:r>
      <w:r w:rsidDel="00000000" w:rsidR="00000000" w:rsidRPr="00000000">
        <w:rPr>
          <w:vertAlign w:val="superscript"/>
        </w:rPr>
        <w:footnoteReference w:customMarkFollows="0" w:id="41"/>
      </w:r>
      <w:r w:rsidDel="00000000" w:rsidR="00000000" w:rsidRPr="00000000">
        <w:rPr>
          <w:rtl w:val="0"/>
        </w:rPr>
        <w:t xml:space="preserve"> can be recorded in the apparatus with reference to a word or words common to the accepted and to the rejected readings that serve to anchor the extraneous segment in question.</w:t>
      </w:r>
      <w:r w:rsidDel="00000000" w:rsidR="00000000" w:rsidRPr="00000000">
        <w:rPr>
          <w:vertAlign w:val="superscript"/>
        </w:rPr>
        <w:footnoteReference w:customMarkFollows="0" w:id="42"/>
      </w:r>
      <w:r w:rsidDel="00000000" w:rsidR="00000000" w:rsidRPr="00000000">
        <w:rPr>
          <w:rtl w:val="0"/>
        </w:rPr>
        <w:t xml:space="preserve"> Such segments may be as short as a single word or</w:t>
      </w:r>
      <w:r w:rsidDel="00000000" w:rsidR="00000000" w:rsidRPr="00000000">
        <w:rPr>
          <w:rtl w:val="0"/>
        </w:rPr>
        <w:t xml:space="preserve"> stretch over multiple phrases.</w:t>
      </w:r>
      <w:r w:rsidDel="00000000" w:rsidR="00000000" w:rsidRPr="00000000">
        <w:rPr>
          <w:rtl w:val="0"/>
        </w:rPr>
        <w:t xml:space="preserve"> It is possible, but not mandatory, to flag the extraneous segment with &lt;seg </w:t>
      </w:r>
      <w:r w:rsidDel="00000000" w:rsidR="00000000" w:rsidRPr="00000000">
        <w:rPr>
          <w:rtl w:val="0"/>
        </w:rPr>
        <w:t xml:space="preserve">@type="interpolation"</w:t>
      </w:r>
      <w:r w:rsidDel="00000000" w:rsidR="00000000" w:rsidRPr="00000000">
        <w:rPr>
          <w:rtl w:val="0"/>
        </w:rPr>
        <w:t xml:space="preserve">&gt;, which may be useful for querying your XML data on interpolations, though we do not foresee any special display of such segments.</w:t>
      </w:r>
    </w:p>
    <w:p w:rsidR="00000000" w:rsidDel="00000000" w:rsidP="00000000" w:rsidRDefault="00000000" w:rsidRPr="00000000" w14:paraId="0000081F">
      <w:pPr>
        <w:jc w:val="both"/>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82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jc w:val="both"/>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23">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tan</w:t>
            </w:r>
            <w:r w:rsidDel="00000000" w:rsidR="00000000" w:rsidRPr="00000000">
              <w:rPr>
                <w:color w:val="000096"/>
                <w:sz w:val="18"/>
                <w:szCs w:val="18"/>
                <w:rtl w:val="0"/>
              </w:rPr>
              <w:t xml:space="preserve">&lt;/lem&gt;</w:t>
            </w:r>
          </w:p>
          <w:p w:rsidR="00000000" w:rsidDel="00000000" w:rsidP="00000000" w:rsidRDefault="00000000" w:rsidRPr="00000000" w14:paraId="00000824">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riṁ tan</w:t>
            </w:r>
            <w:r w:rsidDel="00000000" w:rsidR="00000000" w:rsidRPr="00000000">
              <w:rPr>
                <w:color w:val="000096"/>
                <w:sz w:val="18"/>
                <w:szCs w:val="18"/>
                <w:rtl w:val="0"/>
              </w:rPr>
              <w:t xml:space="preserve">&lt;/rdg&gt;</w:t>
            </w:r>
          </w:p>
          <w:p w:rsidR="00000000" w:rsidDel="00000000" w:rsidP="00000000" w:rsidRDefault="00000000" w:rsidRPr="00000000" w14:paraId="00000825">
            <w:pPr>
              <w:jc w:val="both"/>
              <w:rPr/>
            </w:pPr>
            <w:r w:rsidDel="00000000" w:rsidR="00000000" w:rsidRPr="00000000">
              <w:rPr>
                <w:color w:val="000096"/>
                <w:sz w:val="18"/>
                <w:szCs w:val="18"/>
                <w:rtl w:val="0"/>
              </w:rPr>
              <w:t xml:space="preserve">&lt;/app&gt;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jc w:val="both"/>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27">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tan</w:t>
            </w:r>
            <w:r w:rsidDel="00000000" w:rsidR="00000000" w:rsidRPr="00000000">
              <w:rPr>
                <w:color w:val="000096"/>
                <w:sz w:val="18"/>
                <w:szCs w:val="18"/>
                <w:rtl w:val="0"/>
              </w:rPr>
              <w:t xml:space="preserve">&lt;/lem&gt;</w:t>
            </w:r>
          </w:p>
          <w:p w:rsidR="00000000" w:rsidDel="00000000" w:rsidP="00000000" w:rsidRDefault="00000000" w:rsidRPr="00000000" w14:paraId="00000828">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color w:val="000096"/>
                <w:sz w:val="18"/>
                <w:szCs w:val="18"/>
                <w:rtl w:val="0"/>
              </w:rPr>
              <w:t xml:space="preserve">&lt;seg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"interpolation"</w:t>
            </w:r>
            <w:r w:rsidDel="00000000" w:rsidR="00000000" w:rsidRPr="00000000">
              <w:rPr>
                <w:color w:val="000096"/>
                <w:sz w:val="18"/>
                <w:szCs w:val="18"/>
                <w:rtl w:val="0"/>
              </w:rPr>
              <w:t xml:space="preserve">&gt;</w:t>
            </w:r>
            <w:r w:rsidDel="00000000" w:rsidR="00000000" w:rsidRPr="00000000">
              <w:rPr>
                <w:sz w:val="18"/>
                <w:szCs w:val="18"/>
                <w:rtl w:val="0"/>
              </w:rPr>
              <w:t xml:space="preserve">riṁ</w:t>
            </w:r>
            <w:r w:rsidDel="00000000" w:rsidR="00000000" w:rsidRPr="00000000">
              <w:rPr>
                <w:color w:val="000096"/>
                <w:sz w:val="18"/>
                <w:szCs w:val="18"/>
                <w:rtl w:val="0"/>
              </w:rPr>
              <w:t xml:space="preserve">&lt;/seg&gt;</w:t>
            </w:r>
            <w:r w:rsidDel="00000000" w:rsidR="00000000" w:rsidRPr="00000000">
              <w:rPr>
                <w:sz w:val="18"/>
                <w:szCs w:val="18"/>
                <w:rtl w:val="0"/>
              </w:rPr>
              <w:t xml:space="preserve"> tan</w:t>
            </w:r>
            <w:r w:rsidDel="00000000" w:rsidR="00000000" w:rsidRPr="00000000">
              <w:rPr>
                <w:color w:val="000096"/>
                <w:sz w:val="18"/>
                <w:szCs w:val="18"/>
                <w:rtl w:val="0"/>
              </w:rPr>
              <w:t xml:space="preserve">&lt;/rdg&gt;</w:t>
            </w:r>
          </w:p>
          <w:p w:rsidR="00000000" w:rsidDel="00000000" w:rsidP="00000000" w:rsidRDefault="00000000" w:rsidRPr="00000000" w14:paraId="00000829">
            <w:pPr>
              <w:jc w:val="both"/>
              <w:rPr>
                <w:color w:val="000096"/>
                <w:sz w:val="18"/>
                <w:szCs w:val="18"/>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82A">
      <w:pPr>
        <w:jc w:val="both"/>
        <w:rPr/>
      </w:pPr>
      <w:r w:rsidDel="00000000" w:rsidR="00000000" w:rsidRPr="00000000">
        <w:rPr>
          <w:rtl w:val="0"/>
        </w:rPr>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2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jc w:val="both"/>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2D">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 #M"</w:t>
            </w:r>
            <w:r w:rsidDel="00000000" w:rsidR="00000000" w:rsidRPr="00000000">
              <w:rPr>
                <w:color w:val="000096"/>
                <w:sz w:val="18"/>
                <w:szCs w:val="18"/>
                <w:rtl w:val="0"/>
              </w:rPr>
              <w:t xml:space="preserve">&gt;</w:t>
            </w:r>
            <w:r w:rsidDel="00000000" w:rsidR="00000000" w:rsidRPr="00000000">
              <w:rPr>
                <w:sz w:val="18"/>
                <w:szCs w:val="18"/>
                <w:rtl w:val="0"/>
              </w:rPr>
              <w:t xml:space="preserve">kunaṅ ikaṅ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w:t>
            </w:r>
            <w:r w:rsidDel="00000000" w:rsidR="00000000" w:rsidRPr="00000000">
              <w:rPr>
                <w:color w:val="000096"/>
                <w:sz w:val="18"/>
                <w:szCs w:val="18"/>
                <w:rtl w:val="0"/>
              </w:rPr>
              <w:t xml:space="preserve">&gt;</w:t>
            </w:r>
            <w:r w:rsidDel="00000000" w:rsidR="00000000" w:rsidRPr="00000000">
              <w:rPr>
                <w:sz w:val="18"/>
                <w:szCs w:val="18"/>
                <w:rtl w:val="0"/>
              </w:rPr>
              <w:t xml:space="preserve">pirak paṇa sapuluh</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sapuluh pana pirak</w:t>
            </w:r>
            <w:r w:rsidDel="00000000" w:rsidR="00000000" w:rsidRPr="00000000">
              <w:rPr>
                <w:color w:val="000096"/>
                <w:sz w:val="18"/>
                <w:szCs w:val="18"/>
                <w:rtl w:val="0"/>
              </w:rPr>
              <w:t xml:space="preserve">&lt;/rdg&gt;&lt;/app&gt;</w:t>
            </w:r>
            <w:r w:rsidDel="00000000" w:rsidR="00000000" w:rsidRPr="00000000">
              <w:rPr>
                <w:sz w:val="18"/>
                <w:szCs w:val="18"/>
                <w:rtl w:val="0"/>
              </w:rPr>
              <w:t xml:space="preserve"> </w:t>
            </w:r>
            <w:r w:rsidDel="00000000" w:rsidR="00000000" w:rsidRPr="00000000">
              <w:rPr>
                <w:color w:val="000096"/>
                <w:sz w:val="18"/>
                <w:szCs w:val="18"/>
                <w:rtl w:val="0"/>
              </w:rPr>
              <w:t xml:space="preserve">&lt;abbr&gt;</w:t>
            </w:r>
            <w:r w:rsidDel="00000000" w:rsidR="00000000" w:rsidRPr="00000000">
              <w:rPr>
                <w:sz w:val="18"/>
                <w:szCs w:val="18"/>
                <w:rtl w:val="0"/>
              </w:rPr>
              <w:t xml:space="preserve">ma</w:t>
            </w:r>
            <w:r w:rsidDel="00000000" w:rsidR="00000000" w:rsidRPr="00000000">
              <w:rPr>
                <w:color w:val="000096"/>
                <w:sz w:val="18"/>
                <w:szCs w:val="18"/>
                <w:rtl w:val="0"/>
              </w:rPr>
              <w:t xml:space="preserve">&lt;/abbr&gt;</w:t>
            </w:r>
            <w:r w:rsidDel="00000000" w:rsidR="00000000" w:rsidRPr="00000000">
              <w:rPr>
                <w:sz w:val="18"/>
                <w:szCs w:val="18"/>
                <w:rtl w:val="0"/>
              </w:rPr>
              <w:t xml:space="preserve">,</w:t>
            </w:r>
            <w:r w:rsidDel="00000000" w:rsidR="00000000" w:rsidRPr="00000000">
              <w:rPr>
                <w:color w:val="000096"/>
                <w:sz w:val="18"/>
                <w:szCs w:val="18"/>
                <w:rtl w:val="0"/>
              </w:rPr>
              <w:t xml:space="preserve">&lt;/lem&gt;</w:t>
            </w:r>
          </w:p>
          <w:p w:rsidR="00000000" w:rsidDel="00000000" w:rsidP="00000000" w:rsidRDefault="00000000" w:rsidRPr="00000000" w14:paraId="0000082E">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sz w:val="18"/>
                <w:szCs w:val="18"/>
                <w:rtl w:val="0"/>
              </w:rPr>
              <w:t xml:space="preserve">kunaṅ ikaṅ ... sapuluh </w:t>
            </w:r>
            <w:r w:rsidDel="00000000" w:rsidR="00000000" w:rsidRPr="00000000">
              <w:rPr>
                <w:color w:val="000096"/>
                <w:sz w:val="18"/>
                <w:szCs w:val="18"/>
                <w:rtl w:val="0"/>
              </w:rPr>
              <w:t xml:space="preserve">&lt;abbr&gt;</w:t>
            </w:r>
            <w:r w:rsidDel="00000000" w:rsidR="00000000" w:rsidRPr="00000000">
              <w:rPr>
                <w:sz w:val="18"/>
                <w:szCs w:val="18"/>
                <w:rtl w:val="0"/>
              </w:rPr>
              <w:t xml:space="preserve">ma</w:t>
            </w:r>
            <w:r w:rsidDel="00000000" w:rsidR="00000000" w:rsidRPr="00000000">
              <w:rPr>
                <w:color w:val="000096"/>
                <w:sz w:val="18"/>
                <w:szCs w:val="18"/>
                <w:rtl w:val="0"/>
              </w:rPr>
              <w:t xml:space="preserve">&lt;/abbr&gt;&lt;/note&gt;</w:t>
            </w:r>
          </w:p>
          <w:p w:rsidR="00000000" w:rsidDel="00000000" w:rsidP="00000000" w:rsidRDefault="00000000" w:rsidRPr="00000000" w14:paraId="0000082F">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"interpolation"</w:t>
            </w:r>
            <w:r w:rsidDel="00000000" w:rsidR="00000000" w:rsidRPr="00000000">
              <w:rPr>
                <w:color w:val="000096"/>
                <w:sz w:val="18"/>
                <w:szCs w:val="18"/>
                <w:rtl w:val="0"/>
              </w:rPr>
              <w:t xml:space="preserve">&gt;</w:t>
            </w:r>
            <w:r w:rsidDel="00000000" w:rsidR="00000000" w:rsidRPr="00000000">
              <w:rPr>
                <w:sz w:val="18"/>
                <w:szCs w:val="18"/>
                <w:rtl w:val="0"/>
              </w:rPr>
              <w:t xml:space="preserve">kunaṁ Ikaṁ pirak ṣapuluḥ pana:, ma:, || ○ ||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&gt;&lt;l&gt;</w:t>
            </w:r>
            <w:r w:rsidDel="00000000" w:rsidR="00000000" w:rsidRPr="00000000">
              <w:rPr>
                <w:sz w:val="18"/>
                <w:szCs w:val="18"/>
                <w:rtl w:val="0"/>
              </w:rPr>
              <w:t xml:space="preserve">R̥ṇadeve vratijñante,</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pañcama siṁtam ahartti,</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hapanave dadviguṇiṁ,</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tan manom anuṣasaniṁ,</w:t>
            </w:r>
            <w:r w:rsidDel="00000000" w:rsidR="00000000" w:rsidRPr="00000000">
              <w:rPr>
                <w:color w:val="000096"/>
                <w:sz w:val="18"/>
                <w:szCs w:val="18"/>
                <w:rtl w:val="0"/>
              </w:rPr>
              <w:t xml:space="preserve">&lt;/l&gt;&lt;/lg&gt;</w:t>
            </w:r>
            <w:r w:rsidDel="00000000" w:rsidR="00000000" w:rsidRPr="00000000">
              <w:rPr>
                <w:sz w:val="18"/>
                <w:szCs w:val="18"/>
                <w:rtl w:val="0"/>
              </w:rPr>
              <w:t xml:space="preserve"> ka, riṅ mavutaṁ yan masaṅketa:, yapva ta mityeṁ vuhus riṁ purvvaka:, ḍaṇḍanika: de bhūpatya, pañca satapa</w:t>
            </w:r>
            <w:r w:rsidDel="00000000" w:rsidR="00000000" w:rsidRPr="00000000">
              <w:rPr>
                <w:color w:val="000096"/>
                <w:sz w:val="18"/>
                <w:szCs w:val="18"/>
                <w:rtl w:val="0"/>
              </w:rPr>
              <w:t xml:space="preserve">&lt;del&gt;&lt;gap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"illegible"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/&gt;&lt;/del&gt;</w:t>
            </w:r>
            <w:r w:rsidDel="00000000" w:rsidR="00000000" w:rsidRPr="00000000">
              <w:rPr>
                <w:sz w:val="18"/>
                <w:szCs w:val="18"/>
                <w:rtl w:val="0"/>
              </w:rPr>
              <w:t xml:space="preserve">ṇa, kunaṁṅ apuvara haṅasi</w:t>
            </w:r>
            <w:r w:rsidDel="00000000" w:rsidR="00000000" w:rsidRPr="00000000">
              <w:rPr>
                <w:color w:val="000096"/>
                <w:sz w:val="18"/>
                <w:szCs w:val="18"/>
                <w:rtl w:val="0"/>
              </w:rPr>
              <w:t xml:space="preserve">&lt;unclear&gt;</w:t>
            </w:r>
            <w:r w:rsidDel="00000000" w:rsidR="00000000" w:rsidRPr="00000000">
              <w:rPr>
                <w:sz w:val="18"/>
                <w:szCs w:val="18"/>
                <w:rtl w:val="0"/>
              </w:rPr>
              <w:t xml:space="preserve">ḥ</w:t>
            </w:r>
            <w:r w:rsidDel="00000000" w:rsidR="00000000" w:rsidRPr="00000000">
              <w:rPr>
                <w:color w:val="000096"/>
                <w:sz w:val="18"/>
                <w:szCs w:val="18"/>
                <w:rtl w:val="0"/>
              </w:rPr>
              <w:t xml:space="preserve">&lt;/unclear&gt;</w:t>
            </w:r>
            <w:r w:rsidDel="00000000" w:rsidR="00000000" w:rsidRPr="00000000">
              <w:rPr>
                <w:sz w:val="18"/>
                <w:szCs w:val="18"/>
                <w:rtl w:val="0"/>
              </w:rPr>
              <w:t xml:space="preserve"> dvigunotama ḍaṇḍa || ○ ||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&gt;&lt;l&gt;</w:t>
            </w:r>
            <w:r w:rsidDel="00000000" w:rsidR="00000000" w:rsidRPr="00000000">
              <w:rPr>
                <w:sz w:val="18"/>
                <w:szCs w:val="18"/>
                <w:rtl w:val="0"/>
              </w:rPr>
              <w:t xml:space="preserve">nipṭiṁ vak nityaṁ* krodaṣṭaṁ*,</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valat śobr̥ṁ* namasṭadḍi,</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niṣṭe maḍyamaṁ* hutamaṁ*,</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purvvakaṁ* mituva ḍaṇḍaṁ*,</w:t>
            </w:r>
            <w:r w:rsidDel="00000000" w:rsidR="00000000" w:rsidRPr="00000000">
              <w:rPr>
                <w:color w:val="000096"/>
                <w:sz w:val="18"/>
                <w:szCs w:val="18"/>
                <w:rtl w:val="0"/>
              </w:rPr>
              <w:t xml:space="preserve">&lt;/l&gt;&lt;/lg&gt;</w:t>
            </w:r>
            <w:r w:rsidDel="00000000" w:rsidR="00000000" w:rsidRPr="00000000">
              <w:rPr>
                <w:sz w:val="18"/>
                <w:szCs w:val="18"/>
                <w:rtl w:val="0"/>
              </w:rPr>
              <w:t xml:space="preserve"> ka, hana ta ya: vaṁṅ apihutaṁ, tinagiḥ pihutaṁnya, tan paveḥ vetan drəvenya, hasr̥ṁ saṁṅ apihutaṁ, maṅalap sadr̥venya, maṅalap histri, sunu, bhūmi, nūn pasu sakalviriṁ patik vənaṁ yata hinalap·, vetniṁ kaṁniṣṭa vinaṅūn mityeṁṅ ūjar,, maka:don hinira:-hira:, haṅiṅindəti, haṅlindihi, tan druḥ kaṁṅ adr̥ve vaṁṅ apihutaṁ, lumka:s kaṅśa:seṁ tan hambava cihna Utər· daL̥m, hikya ṅaran valat sahaṣa havalat śobra, hiṅar:vakən vinalik rantas vitya:, mvaṁ tinibakna ḍaṇḍa mahira</w:t>
            </w:r>
            <w:r w:rsidDel="00000000" w:rsidR="00000000" w:rsidRPr="00000000">
              <w:rPr>
                <w:color w:val="000096"/>
                <w:sz w:val="18"/>
                <w:szCs w:val="18"/>
                <w:rtl w:val="0"/>
              </w:rPr>
              <w:t xml:space="preserve">&lt;del&gt;</w:t>
            </w:r>
            <w:r w:rsidDel="00000000" w:rsidR="00000000" w:rsidRPr="00000000">
              <w:rPr>
                <w:sz w:val="18"/>
                <w:szCs w:val="18"/>
                <w:rtl w:val="0"/>
              </w:rPr>
              <w:t xml:space="preserve">ntaṁ</w:t>
            </w:r>
            <w:r w:rsidDel="00000000" w:rsidR="00000000" w:rsidRPr="00000000">
              <w:rPr>
                <w:color w:val="000096"/>
                <w:sz w:val="18"/>
                <w:szCs w:val="18"/>
                <w:rtl w:val="0"/>
              </w:rPr>
              <w:t xml:space="preserve">&lt;/del&gt;</w:t>
            </w:r>
            <w:r w:rsidDel="00000000" w:rsidR="00000000" w:rsidRPr="00000000">
              <w:rPr>
                <w:sz w:val="18"/>
                <w:szCs w:val="18"/>
                <w:rtl w:val="0"/>
              </w:rPr>
              <w:t xml:space="preserve">n kaṁ sa:hasobradḍi, kunəṁ pinaraṅgvakna vutaṁ, lavan daṇḍanekaṁ sahaṣa, vnaṅ pasaṅana vrat niṣṭa maḍyotama, ye niṣṭa vit hutaṁ mvaḥ paṅamet· sinahaṣa:, niṣṭa: ḍaṇḍa,, 5000, yen madya paṅamete, ḍaṇḍa, 10000, hutama paṅamete, ḍaṇḍa, 20000, sapaṅamete haṅsula:kna riṁ kaṁṅ avutaṅ, vaṣana, ḍaṇḍa riṁ saṁ bhūpatya || 0 || kunaṁ Ikaṁ pratekaniṁ harta:, sapaṇna:, 20, limaṁ paṇa:, 2, ku, tkeṁ hartha,</w:t>
            </w:r>
            <w:r w:rsidDel="00000000" w:rsidR="00000000" w:rsidRPr="00000000">
              <w:rPr>
                <w:color w:val="000096"/>
                <w:sz w:val="18"/>
                <w:szCs w:val="18"/>
                <w:rtl w:val="0"/>
              </w:rPr>
              <w:t xml:space="preserve">&lt;/seg&gt;</w:t>
            </w:r>
            <w:r w:rsidDel="00000000" w:rsidR="00000000" w:rsidRPr="00000000">
              <w:rPr>
                <w:sz w:val="18"/>
                <w:szCs w:val="18"/>
                <w:rtl w:val="0"/>
              </w:rPr>
              <w:t xml:space="preserve"> kunaṁ ikaṁ pirak pana sapuluḥ, ma:,</w:t>
            </w:r>
            <w:r w:rsidDel="00000000" w:rsidR="00000000" w:rsidRPr="00000000">
              <w:rPr>
                <w:color w:val="000096"/>
                <w:sz w:val="18"/>
                <w:szCs w:val="18"/>
                <w:rtl w:val="0"/>
              </w:rPr>
              <w:t xml:space="preserve">&lt;/rdg&gt;</w:t>
            </w:r>
          </w:p>
          <w:p w:rsidR="00000000" w:rsidDel="00000000" w:rsidP="00000000" w:rsidRDefault="00000000" w:rsidRPr="00000000" w14:paraId="00000830">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Manuscript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inserts a substantial interpolation between two iterations of the lemma. The interpolation notably contains the full text of MDhŚ 8.139 and an unidentified Sanskrit stanza. Although having stanza 8.139, with paraphrase, in this general part of the text is potentially attractive, the fact that the stanza is quoted in full is suspect, and the precise locus where it is inserted interrupts the paraphrase of 8.137. On these grounds, we favor the hypothesis that the segment of text found only in this witness is extraneous to our text.</w:t>
            </w:r>
            <w:r w:rsidDel="00000000" w:rsidR="00000000" w:rsidRPr="00000000">
              <w:rPr>
                <w:color w:val="000096"/>
                <w:sz w:val="18"/>
                <w:szCs w:val="18"/>
                <w:rtl w:val="0"/>
              </w:rPr>
              <w:t xml:space="preserve">&lt;/note&gt;</w:t>
            </w:r>
          </w:p>
          <w:p w:rsidR="00000000" w:rsidDel="00000000" w:rsidP="00000000" w:rsidRDefault="00000000" w:rsidRPr="00000000" w14:paraId="00000831">
            <w:pPr>
              <w:jc w:val="both"/>
              <w:rPr>
                <w:color w:val="000096"/>
                <w:sz w:val="18"/>
                <w:szCs w:val="18"/>
              </w:rPr>
            </w:pPr>
            <w:r w:rsidDel="00000000" w:rsidR="00000000" w:rsidRPr="00000000">
              <w:rPr>
                <w:color w:val="000096"/>
                <w:sz w:val="18"/>
                <w:szCs w:val="18"/>
                <w:rtl w:val="0"/>
              </w:rPr>
              <w:t xml:space="preserve">&lt;/app&gt;</w:t>
            </w:r>
          </w:p>
        </w:tc>
      </w:tr>
    </w:tbl>
    <w:p w:rsidR="00000000" w:rsidDel="00000000" w:rsidP="00000000" w:rsidRDefault="00000000" w:rsidRPr="00000000" w14:paraId="00000832">
      <w:pPr>
        <w:widowControl w:val="0"/>
        <w:spacing w:line="240" w:lineRule="auto"/>
        <w:jc w:val="both"/>
        <w:rPr/>
      </w:pPr>
      <w:r w:rsidDel="00000000" w:rsidR="00000000" w:rsidRPr="00000000">
        <w:rPr>
          <w:rtl w:val="0"/>
        </w:rPr>
      </w:r>
    </w:p>
    <w:p w:rsidR="00000000" w:rsidDel="00000000" w:rsidP="00000000" w:rsidRDefault="00000000" w:rsidRPr="00000000" w14:paraId="00000833">
      <w:pPr>
        <w:pStyle w:val="Heading2"/>
        <w:widowControl w:val="0"/>
        <w:spacing w:line="240" w:lineRule="auto"/>
        <w:jc w:val="both"/>
        <w:rPr/>
      </w:pPr>
      <w:bookmarkStart w:colFirst="0" w:colLast="0" w:name="_9uca1pbph2ag" w:id="104"/>
      <w:bookmarkEnd w:id="104"/>
      <w:r w:rsidDel="00000000" w:rsidR="00000000" w:rsidRPr="00000000">
        <w:rPr>
          <w:rtl w:val="0"/>
        </w:rPr>
        <w:t xml:space="preserve">&lt;surplus&gt; – identifying </w:t>
      </w:r>
      <w:r w:rsidDel="00000000" w:rsidR="00000000" w:rsidRPr="00000000">
        <w:rPr>
          <w:rtl w:val="0"/>
        </w:rPr>
        <w:t xml:space="preserve">small segments</w:t>
      </w:r>
      <w:r w:rsidDel="00000000" w:rsidR="00000000" w:rsidRPr="00000000">
        <w:rPr>
          <w:rtl w:val="0"/>
        </w:rPr>
        <w:t xml:space="preserve"> of extraneous text</w:t>
      </w:r>
    </w:p>
    <w:p w:rsidR="00000000" w:rsidDel="00000000" w:rsidP="00000000" w:rsidRDefault="00000000" w:rsidRPr="00000000" w14:paraId="00000834">
      <w:pPr>
        <w:jc w:val="both"/>
        <w:rPr/>
      </w:pPr>
      <w:r w:rsidDel="00000000" w:rsidR="00000000" w:rsidRPr="00000000">
        <w:rPr>
          <w:rtl w:val="0"/>
        </w:rPr>
        <w:t xml:space="preserve">Any smaller segment that you consider, as editor, to be inauthentic or superfluous but nevertheless need to retain in the edition, for some reason (for instance if all your witnesses have it), should be encoded as &lt;surplus&gt;.</w:t>
      </w:r>
      <w:r w:rsidDel="00000000" w:rsidR="00000000" w:rsidRPr="00000000">
        <w:rPr>
          <w:rtl w:val="0"/>
        </w:rPr>
      </w:r>
    </w:p>
    <w:p w:rsidR="00000000" w:rsidDel="00000000" w:rsidP="00000000" w:rsidRDefault="00000000" w:rsidRPr="00000000" w14:paraId="00000835">
      <w:pPr>
        <w:pStyle w:val="Heading2"/>
        <w:rPr/>
      </w:pPr>
      <w:bookmarkStart w:colFirst="0" w:colLast="0" w:name="_yennils5h2z8" w:id="105"/>
      <w:bookmarkEnd w:id="105"/>
      <w:r w:rsidDel="00000000" w:rsidR="00000000" w:rsidRPr="00000000">
        <w:rPr>
          <w:rtl w:val="0"/>
        </w:rPr>
        <w:t xml:space="preserve">&lt;secl&gt; — misplaced text segments</w:t>
      </w:r>
      <w:r w:rsidDel="00000000" w:rsidR="00000000" w:rsidRPr="00000000">
        <w:rPr>
          <w:rtl w:val="0"/>
        </w:rPr>
      </w:r>
    </w:p>
    <w:p w:rsidR="00000000" w:rsidDel="00000000" w:rsidP="00000000" w:rsidRDefault="00000000" w:rsidRPr="00000000" w14:paraId="00000836">
      <w:pPr>
        <w:jc w:val="both"/>
        <w:rPr/>
      </w:pPr>
      <w:r w:rsidDel="00000000" w:rsidR="00000000" w:rsidRPr="00000000">
        <w:rPr>
          <w:rtl w:val="0"/>
        </w:rPr>
        <w:t xml:space="preserve">The TEI Guidelines offer a further element &lt;secl&gt; (meaning “secluded”) for “the case of an interpolation which the editor regards as genuine (i.e. written by the author in question), but out of its original place”</w:t>
      </w:r>
      <w:r w:rsidDel="00000000" w:rsidR="00000000" w:rsidRPr="00000000">
        <w:rPr>
          <w:vertAlign w:val="superscript"/>
        </w:rPr>
        <w:footnoteReference w:customMarkFollows="0" w:id="43"/>
      </w:r>
      <w:r w:rsidDel="00000000" w:rsidR="00000000" w:rsidRPr="00000000">
        <w:rPr>
          <w:rtl w:val="0"/>
        </w:rPr>
        <w:t xml:space="preserve"> which you can’t determine. In such a case, &lt;secl&gt; allows taking its contents out of the text flow and marking it as not belonging where it is found in the witnesses. Should this element seem convenient for transmissional phenomena that you need to encode, then please contact the XML-TEI Data Manager.</w:t>
      </w:r>
    </w:p>
    <w:p w:rsidR="00000000" w:rsidDel="00000000" w:rsidP="00000000" w:rsidRDefault="00000000" w:rsidRPr="00000000" w14:paraId="00000837">
      <w:pPr>
        <w:pStyle w:val="Heading1"/>
        <w:rPr/>
      </w:pPr>
      <w:bookmarkStart w:colFirst="0" w:colLast="0" w:name="_ax4whkb9feem" w:id="106"/>
      <w:bookmarkEnd w:id="106"/>
      <w:r w:rsidDel="00000000" w:rsidR="00000000" w:rsidRPr="00000000">
        <w:rPr>
          <w:rtl w:val="0"/>
        </w:rPr>
        <w:t xml:space="preserve">S</w:t>
      </w:r>
      <w:r w:rsidDel="00000000" w:rsidR="00000000" w:rsidRPr="00000000">
        <w:rPr>
          <w:rtl w:val="0"/>
        </w:rPr>
        <w:t xml:space="preserve">upplying untransmitted text</w:t>
      </w:r>
      <w:r w:rsidDel="00000000" w:rsidR="00000000" w:rsidRPr="00000000">
        <w:rPr>
          <w:rtl w:val="0"/>
        </w:rPr>
        <w:t xml:space="preserve"> or indicating your inability to supply lost text</w:t>
      </w:r>
    </w:p>
    <w:p w:rsidR="00000000" w:rsidDel="00000000" w:rsidP="00000000" w:rsidRDefault="00000000" w:rsidRPr="00000000" w14:paraId="00000838">
      <w:pPr>
        <w:pageBreakBefore w:val="0"/>
        <w:jc w:val="both"/>
        <w:rPr/>
      </w:pPr>
      <w:r w:rsidDel="00000000" w:rsidR="00000000" w:rsidRPr="00000000">
        <w:rPr>
          <w:rtl w:val="0"/>
        </w:rPr>
        <w:t xml:space="preserve">The &lt;supplied&gt; element can be used to mark any segment that you wish to include in your edited text but that is not found in any of the manuscripts. Besides the specific scenario of a dependent text (like a commentary) that implies but does not cite its base text fully or at all (see §</w:t>
      </w:r>
      <w:hyperlink w:anchor="_cj6ouamsn606">
        <w:r w:rsidDel="00000000" w:rsidR="00000000" w:rsidRPr="00000000">
          <w:rPr>
            <w:color w:val="1155cc"/>
            <w:u w:val="single"/>
            <w:rtl w:val="0"/>
          </w:rPr>
          <w:t xml:space="preserve">Base text implied in dependent text</w:t>
        </w:r>
      </w:hyperlink>
      <w:r w:rsidDel="00000000" w:rsidR="00000000" w:rsidRPr="00000000">
        <w:rPr>
          <w:rtl w:val="0"/>
        </w:rPr>
        <w:t xml:space="preserve">), we envisage the use of &lt;supplied&gt; when:</w:t>
      </w:r>
    </w:p>
    <w:p w:rsidR="00000000" w:rsidDel="00000000" w:rsidP="00000000" w:rsidRDefault="00000000" w:rsidRPr="00000000" w14:paraId="00000839">
      <w:pPr>
        <w:pageBreakBefore w:val="0"/>
        <w:jc w:val="both"/>
        <w:rPr/>
      </w:pPr>
      <w:r w:rsidDel="00000000" w:rsidR="00000000" w:rsidRPr="00000000">
        <w:rPr>
          <w:rtl w:val="0"/>
        </w:rPr>
      </w:r>
    </w:p>
    <w:p w:rsidR="00000000" w:rsidDel="00000000" w:rsidP="00000000" w:rsidRDefault="00000000" w:rsidRPr="00000000" w14:paraId="0000083A">
      <w:pPr>
        <w:pageBreakBefore w:val="0"/>
        <w:numPr>
          <w:ilvl w:val="0"/>
          <w:numId w:val="17"/>
        </w:numPr>
        <w:ind w:left="720" w:hanging="360"/>
        <w:jc w:val="both"/>
      </w:pPr>
      <w:r w:rsidDel="00000000" w:rsidR="00000000" w:rsidRPr="00000000">
        <w:rPr>
          <w:rtl w:val="0"/>
        </w:rPr>
        <w:t xml:space="preserve">a segment is supposed to have been present at the stage of the text's development that your edition is trying to reconstruct but assumed to have been lost or expunged in the subsequent course of transmission</w:t>
      </w:r>
    </w:p>
    <w:p w:rsidR="00000000" w:rsidDel="00000000" w:rsidP="00000000" w:rsidRDefault="00000000" w:rsidRPr="00000000" w14:paraId="0000083B">
      <w:pPr>
        <w:pageBreakBefore w:val="0"/>
        <w:numPr>
          <w:ilvl w:val="0"/>
          <w:numId w:val="17"/>
        </w:numPr>
        <w:ind w:left="720" w:hanging="360"/>
        <w:jc w:val="both"/>
      </w:pPr>
      <w:r w:rsidDel="00000000" w:rsidR="00000000" w:rsidRPr="00000000">
        <w:rPr>
          <w:rtl w:val="0"/>
        </w:rPr>
        <w:t xml:space="preserve">you wish to indicate the purely editorial nature of untransmitted punctuation that you may wish to insert to help the reader, without implying that it was ever present in the transmission </w:t>
      </w:r>
    </w:p>
    <w:p w:rsidR="00000000" w:rsidDel="00000000" w:rsidP="00000000" w:rsidRDefault="00000000" w:rsidRPr="00000000" w14:paraId="0000083C">
      <w:pPr>
        <w:pageBreakBefore w:val="0"/>
        <w:jc w:val="both"/>
        <w:rPr/>
      </w:pPr>
      <w:r w:rsidDel="00000000" w:rsidR="00000000" w:rsidRPr="00000000">
        <w:rPr>
          <w:rtl w:val="0"/>
        </w:rPr>
      </w:r>
    </w:p>
    <w:p w:rsidR="00000000" w:rsidDel="00000000" w:rsidP="00000000" w:rsidRDefault="00000000" w:rsidRPr="00000000" w14:paraId="0000083D">
      <w:pPr>
        <w:pageBreakBefore w:val="0"/>
        <w:jc w:val="both"/>
        <w:rPr/>
      </w:pPr>
      <w:r w:rsidDel="00000000" w:rsidR="00000000" w:rsidRPr="00000000">
        <w:rPr>
          <w:rtl w:val="0"/>
        </w:rPr>
        <w:t xml:space="preserve">It is possible to use &lt;supplied&gt; directly in your edition in cases where the editorial intervention does not require the creation of an apparatus entry; &lt;supplied&gt;</w:t>
      </w:r>
      <w:r w:rsidDel="00000000" w:rsidR="00000000" w:rsidRPr="00000000">
        <w:rPr>
          <w:rtl w:val="0"/>
        </w:rPr>
        <w:t xml:space="preserve"> can also be used inside a &lt;lem&gt; (and even inside an &lt;rdg&gt;, if a printed edition indicates it has supplied a given segment), which, in turn, is to be wrapped in &lt;app&gt;.</w:t>
      </w:r>
      <w:r w:rsidDel="00000000" w:rsidR="00000000" w:rsidRPr="00000000">
        <w:rPr>
          <w:rtl w:val="0"/>
        </w:rPr>
        <w:t xml:space="preserve"> In any scenario, the element must be used with the attribute </w:t>
      </w:r>
      <w:r w:rsidDel="00000000" w:rsidR="00000000" w:rsidRPr="00000000">
        <w:rPr>
          <w:rtl w:val="0"/>
        </w:rPr>
        <w:t xml:space="preserve">@</w:t>
      </w:r>
      <w:r w:rsidDel="00000000" w:rsidR="00000000" w:rsidRPr="00000000">
        <w:rPr>
          <w:rtl w:val="0"/>
        </w:rPr>
        <w:t xml:space="preserve">reason having one of the following values:</w:t>
      </w:r>
    </w:p>
    <w:p w:rsidR="00000000" w:rsidDel="00000000" w:rsidP="00000000" w:rsidRDefault="00000000" w:rsidRPr="00000000" w14:paraId="0000083E">
      <w:pPr>
        <w:pageBreakBefore w:val="0"/>
        <w:rPr/>
      </w:pPr>
      <w:r w:rsidDel="00000000" w:rsidR="00000000" w:rsidRPr="00000000">
        <w:rPr>
          <w:rtl w:val="0"/>
        </w:rPr>
      </w:r>
    </w:p>
    <w:p w:rsidR="00000000" w:rsidDel="00000000" w:rsidP="00000000" w:rsidRDefault="00000000" w:rsidRPr="00000000" w14:paraId="0000083F">
      <w:pPr>
        <w:pageBreakBefore w:val="0"/>
        <w:numPr>
          <w:ilvl w:val="0"/>
          <w:numId w:val="30"/>
        </w:numPr>
        <w:ind w:left="720" w:hanging="360"/>
      </w:pPr>
      <w:r w:rsidDel="00000000" w:rsidR="00000000" w:rsidRPr="00000000">
        <w:rPr>
          <w:rtl w:val="0"/>
        </w:rPr>
        <w:t xml:space="preserve">“lost” — to be used when text is conjecturally restored to fill a physical lacuna which affects the given locus in all witnesses</w:t>
      </w:r>
    </w:p>
    <w:p w:rsidR="00000000" w:rsidDel="00000000" w:rsidP="00000000" w:rsidRDefault="00000000" w:rsidRPr="00000000" w14:paraId="00000840">
      <w:pPr>
        <w:pageBreakBefore w:val="0"/>
        <w:numPr>
          <w:ilvl w:val="0"/>
          <w:numId w:val="30"/>
        </w:numPr>
        <w:ind w:left="720" w:hanging="360"/>
      </w:pPr>
      <w:r w:rsidDel="00000000" w:rsidR="00000000" w:rsidRPr="00000000">
        <w:rPr>
          <w:rtl w:val="0"/>
        </w:rPr>
        <w:t xml:space="preserve">“omitted”</w:t>
      </w:r>
      <w:r w:rsidDel="00000000" w:rsidR="00000000" w:rsidRPr="00000000">
        <w:rPr>
          <w:rtl w:val="0"/>
        </w:rPr>
        <w:t xml:space="preserve"> </w:t>
      </w:r>
      <w:r w:rsidDel="00000000" w:rsidR="00000000" w:rsidRPr="00000000">
        <w:rPr>
          <w:rtl w:val="0"/>
        </w:rPr>
        <w:t xml:space="preserve">— to be used when it is assumed that a given string as been voluntarily expunged or involuntarily omitted in the course of transmission</w:t>
      </w:r>
      <w:r w:rsidDel="00000000" w:rsidR="00000000" w:rsidRPr="00000000">
        <w:rPr>
          <w:rtl w:val="0"/>
        </w:rPr>
      </w:r>
    </w:p>
    <w:p w:rsidR="00000000" w:rsidDel="00000000" w:rsidP="00000000" w:rsidRDefault="00000000" w:rsidRPr="00000000" w14:paraId="00000841">
      <w:pPr>
        <w:pageBreakBefore w:val="0"/>
        <w:numPr>
          <w:ilvl w:val="0"/>
          <w:numId w:val="30"/>
        </w:numPr>
        <w:ind w:left="720" w:hanging="360"/>
      </w:pPr>
      <w:r w:rsidDel="00000000" w:rsidR="00000000" w:rsidRPr="00000000">
        <w:rPr>
          <w:rtl w:val="0"/>
        </w:rPr>
        <w:t xml:space="preserve">“implied” — </w:t>
      </w:r>
      <w:r w:rsidDel="00000000" w:rsidR="00000000" w:rsidRPr="00000000">
        <w:rPr>
          <w:rtl w:val="0"/>
        </w:rPr>
        <w:t xml:space="preserve">to be used when </w:t>
      </w:r>
      <w:r w:rsidDel="00000000" w:rsidR="00000000" w:rsidRPr="00000000">
        <w:rPr>
          <w:rtl w:val="0"/>
        </w:rPr>
        <w:t xml:space="preserve">a given string of text or punctuation sign, not found in any of your witnesses, is not assumed ever to have been present in the transmission of your text but somehow implied and needs to be displayed in your publication</w:t>
      </w:r>
    </w:p>
    <w:p w:rsidR="00000000" w:rsidDel="00000000" w:rsidP="00000000" w:rsidRDefault="00000000" w:rsidRPr="00000000" w14:paraId="00000842">
      <w:pPr>
        <w:pageBreakBefore w:val="0"/>
        <w:numPr>
          <w:ilvl w:val="0"/>
          <w:numId w:val="30"/>
        </w:numPr>
        <w:ind w:left="720" w:hanging="360"/>
      </w:pPr>
      <w:r w:rsidDel="00000000" w:rsidR="00000000" w:rsidRPr="00000000">
        <w:rPr>
          <w:rtl w:val="0"/>
        </w:rPr>
        <w:t xml:space="preserve">“undefined”</w:t>
      </w:r>
    </w:p>
    <w:p w:rsidR="00000000" w:rsidDel="00000000" w:rsidP="00000000" w:rsidRDefault="00000000" w:rsidRPr="00000000" w14:paraId="00000843">
      <w:pPr>
        <w:pageBreakBefore w:val="0"/>
        <w:jc w:val="both"/>
        <w:rPr/>
      </w:pPr>
      <w:r w:rsidDel="00000000" w:rsidR="00000000" w:rsidRPr="00000000">
        <w:rPr>
          <w:rtl w:val="0"/>
        </w:rPr>
      </w:r>
    </w:p>
    <w:p w:rsidR="00000000" w:rsidDel="00000000" w:rsidP="00000000" w:rsidRDefault="00000000" w:rsidRPr="00000000" w14:paraId="00000844">
      <w:pPr>
        <w:pageBreakBefore w:val="0"/>
        <w:jc w:val="both"/>
        <w:rPr/>
      </w:pPr>
      <w:r w:rsidDel="00000000" w:rsidR="00000000" w:rsidRPr="00000000">
        <w:rPr>
          <w:rtl w:val="0"/>
        </w:rPr>
        <w:t xml:space="preserve">Furthermore, it is possible to indicate on which evidential basis you supply the segment by adding the attribute @evidence, with one of the following three values: </w:t>
      </w:r>
    </w:p>
    <w:p w:rsidR="00000000" w:rsidDel="00000000" w:rsidP="00000000" w:rsidRDefault="00000000" w:rsidRPr="00000000" w14:paraId="00000845">
      <w:pPr>
        <w:pageBreakBefore w:val="0"/>
        <w:jc w:val="both"/>
        <w:rPr/>
      </w:pPr>
      <w:r w:rsidDel="00000000" w:rsidR="00000000" w:rsidRPr="00000000">
        <w:rPr>
          <w:rtl w:val="0"/>
        </w:rPr>
      </w:r>
    </w:p>
    <w:p w:rsidR="00000000" w:rsidDel="00000000" w:rsidP="00000000" w:rsidRDefault="00000000" w:rsidRPr="00000000" w14:paraId="00000846">
      <w:pPr>
        <w:pageBreakBefore w:val="0"/>
        <w:numPr>
          <w:ilvl w:val="0"/>
          <w:numId w:val="14"/>
        </w:numPr>
        <w:ind w:left="720" w:hanging="360"/>
        <w:jc w:val="both"/>
      </w:pPr>
      <w:r w:rsidDel="00000000" w:rsidR="00000000" w:rsidRPr="00000000">
        <w:rPr>
          <w:rtl w:val="0"/>
        </w:rPr>
        <w:t xml:space="preserve">“internal” </w:t>
      </w:r>
    </w:p>
    <w:p w:rsidR="00000000" w:rsidDel="00000000" w:rsidP="00000000" w:rsidRDefault="00000000" w:rsidRPr="00000000" w14:paraId="00000847">
      <w:pPr>
        <w:pageBreakBefore w:val="0"/>
        <w:numPr>
          <w:ilvl w:val="0"/>
          <w:numId w:val="14"/>
        </w:numPr>
        <w:ind w:left="720" w:hanging="360"/>
        <w:jc w:val="both"/>
      </w:pPr>
      <w:r w:rsidDel="00000000" w:rsidR="00000000" w:rsidRPr="00000000">
        <w:rPr>
          <w:rtl w:val="0"/>
        </w:rPr>
        <w:t xml:space="preserve">“external”</w:t>
      </w:r>
    </w:p>
    <w:p w:rsidR="00000000" w:rsidDel="00000000" w:rsidP="00000000" w:rsidRDefault="00000000" w:rsidRPr="00000000" w14:paraId="00000848">
      <w:pPr>
        <w:pageBreakBefore w:val="0"/>
        <w:numPr>
          <w:ilvl w:val="0"/>
          <w:numId w:val="14"/>
        </w:numPr>
        <w:ind w:left="720" w:hanging="360"/>
        <w:jc w:val="both"/>
      </w:pPr>
      <w:r w:rsidDel="00000000" w:rsidR="00000000" w:rsidRPr="00000000">
        <w:rPr>
          <w:rtl w:val="0"/>
        </w:rPr>
        <w:t xml:space="preserve">“conjectural”</w:t>
      </w:r>
    </w:p>
    <w:p w:rsidR="00000000" w:rsidDel="00000000" w:rsidP="00000000" w:rsidRDefault="00000000" w:rsidRPr="00000000" w14:paraId="00000849">
      <w:pPr>
        <w:pageBreakBefore w:val="0"/>
        <w:jc w:val="both"/>
        <w:rPr/>
      </w:pPr>
      <w:r w:rsidDel="00000000" w:rsidR="00000000" w:rsidRPr="00000000">
        <w:rPr>
          <w:rtl w:val="0"/>
        </w:rPr>
      </w:r>
    </w:p>
    <w:p w:rsidR="00000000" w:rsidDel="00000000" w:rsidP="00000000" w:rsidRDefault="00000000" w:rsidRPr="00000000" w14:paraId="0000084A">
      <w:pPr>
        <w:pageBreakBefore w:val="0"/>
        <w:jc w:val="both"/>
        <w:rPr>
          <w:color w:val="ff0000"/>
          <w:sz w:val="20"/>
          <w:szCs w:val="20"/>
          <w:highlight w:val="cyan"/>
        </w:rPr>
      </w:pPr>
      <w:r w:rsidDel="00000000" w:rsidR="00000000" w:rsidRPr="00000000">
        <w:rPr>
          <w:rtl w:val="0"/>
        </w:rPr>
        <w:t xml:space="preserve">The first value means that there is an analogous passage elsewhere in your text that supports the hypothesis that a segment needs to be supplied in the current context; the second means that there is such evidence external to your text. If you u</w:t>
      </w:r>
      <w:r w:rsidDel="00000000" w:rsidR="00000000" w:rsidRPr="00000000">
        <w:rPr>
          <w:rtl w:val="0"/>
        </w:rPr>
        <w:t xml:space="preserve">se @evidence="external", then you are e</w:t>
      </w:r>
      <w:r w:rsidDel="00000000" w:rsidR="00000000" w:rsidRPr="00000000">
        <w:rPr>
          <w:rtl w:val="0"/>
        </w:rPr>
        <w:t xml:space="preserve">xpected to encode the parallel passage(s) in question as per §</w:t>
      </w:r>
      <w:hyperlink w:anchor="_7244wxp7bwqp">
        <w:r w:rsidDel="00000000" w:rsidR="00000000" w:rsidRPr="00000000">
          <w:rPr>
            <w:color w:val="1155cc"/>
            <w:u w:val="single"/>
            <w:rtl w:val="0"/>
          </w:rPr>
          <w:t xml:space="preserve">Parallel Passages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4B">
      <w:pPr>
        <w:pageBreakBefore w:val="0"/>
        <w:ind w:left="720" w:firstLine="0"/>
        <w:rPr>
          <w:sz w:val="20"/>
          <w:szCs w:val="20"/>
        </w:rPr>
      </w:pPr>
      <w:r w:rsidDel="00000000" w:rsidR="00000000" w:rsidRPr="00000000">
        <w:rPr>
          <w:rtl w:val="0"/>
        </w:rPr>
      </w:r>
    </w:p>
    <w:p w:rsidR="00000000" w:rsidDel="00000000" w:rsidP="00000000" w:rsidRDefault="00000000" w:rsidRPr="00000000" w14:paraId="0000084C">
      <w:pPr>
        <w:pageBreakBefore w:val="0"/>
        <w:ind w:left="720" w:firstLine="0"/>
        <w:rPr>
          <w:sz w:val="20"/>
          <w:szCs w:val="20"/>
        </w:rPr>
      </w:pPr>
      <w:r w:rsidDel="00000000" w:rsidR="00000000" w:rsidRPr="00000000">
        <w:rPr>
          <w:rtl w:val="0"/>
        </w:rPr>
      </w:r>
    </w:p>
    <w:tbl>
      <w:tblPr>
        <w:tblStyle w:val="Table1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4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pageBreakBefore w:val="0"/>
              <w:rPr>
                <w:sz w:val="18"/>
                <w:szCs w:val="18"/>
              </w:rPr>
            </w:pPr>
            <w:r w:rsidDel="00000000" w:rsidR="00000000" w:rsidRPr="00000000">
              <w:rPr>
                <w:sz w:val="18"/>
                <w:szCs w:val="18"/>
                <w:rtl w:val="0"/>
              </w:rPr>
              <w:t xml:space="preserve">... sadaṅayan</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"implied"</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&lt;/supplied&gt;</w:t>
            </w:r>
            <w:r w:rsidDel="00000000" w:rsidR="00000000" w:rsidRPr="00000000">
              <w:rPr>
                <w:sz w:val="18"/>
                <w:szCs w:val="18"/>
                <w:rtl w:val="0"/>
              </w:rPr>
              <w:t xml:space="preserve"> </w:t>
            </w:r>
            <w:r w:rsidDel="00000000" w:rsidR="00000000" w:rsidRPr="00000000">
              <w:rPr>
                <w:sz w:val="18"/>
                <w:szCs w:val="18"/>
                <w:rtl w:val="0"/>
              </w:rPr>
              <w:t xml:space="preserve">sajamus ...</w:t>
            </w:r>
          </w:p>
        </w:tc>
      </w:tr>
    </w:tbl>
    <w:p w:rsidR="00000000" w:rsidDel="00000000" w:rsidP="00000000" w:rsidRDefault="00000000" w:rsidRPr="00000000" w14:paraId="0000084F">
      <w:pPr>
        <w:pageBreakBefore w:val="0"/>
        <w:jc w:val="both"/>
        <w:rPr>
          <w:rFonts w:ascii="Courier New" w:cs="Courier New" w:eastAsia="Courier New" w:hAnsi="Courier New"/>
          <w:b w:val="1"/>
          <w:sz w:val="20"/>
          <w:szCs w:val="20"/>
          <w:highlight w:val="cyan"/>
        </w:rPr>
      </w:pPr>
      <w:r w:rsidDel="00000000" w:rsidR="00000000" w:rsidRPr="00000000">
        <w:rPr>
          <w:rtl w:val="0"/>
        </w:rPr>
      </w:r>
    </w:p>
    <w:tbl>
      <w:tblPr>
        <w:tblStyle w:val="Table1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5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rPr>
                <w:sz w:val="18"/>
                <w:szCs w:val="18"/>
              </w:rPr>
            </w:pPr>
            <w:r w:rsidDel="00000000" w:rsidR="00000000" w:rsidRPr="00000000">
              <w:rPr>
                <w:sz w:val="18"/>
                <w:szCs w:val="18"/>
                <w:rtl w:val="0"/>
              </w:rPr>
              <w:t xml:space="preserve">... vvaṅ atuha </w:t>
            </w:r>
          </w:p>
          <w:p w:rsidR="00000000" w:rsidDel="00000000" w:rsidP="00000000" w:rsidRDefault="00000000" w:rsidRPr="00000000" w14:paraId="00000852">
            <w:pPr>
              <w:rPr>
                <w:color w:val="000096"/>
                <w:sz w:val="18"/>
                <w:szCs w:val="18"/>
              </w:rPr>
            </w:pPr>
            <w:r w:rsidDel="00000000" w:rsidR="00000000" w:rsidRPr="00000000">
              <w:rPr>
                <w:color w:val="000096"/>
                <w:sz w:val="18"/>
                <w:szCs w:val="18"/>
                <w:rtl w:val="0"/>
              </w:rPr>
              <w:t xml:space="preserve">   &lt;app&gt;&lt;lem&gt;&lt;supplied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f5844c"/>
                <w:sz w:val="18"/>
                <w:szCs w:val="18"/>
                <w:rtl w:val="0"/>
              </w:rPr>
              <w:t xml:space="preserve"> evidence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"internal"</w:t>
            </w:r>
            <w:r w:rsidDel="00000000" w:rsidR="00000000" w:rsidRPr="00000000">
              <w:rPr>
                <w:color w:val="000096"/>
                <w:sz w:val="18"/>
                <w:szCs w:val="18"/>
                <w:rtl w:val="0"/>
              </w:rPr>
              <w:t xml:space="preserve">&gt;</w:t>
            </w:r>
            <w:r w:rsidDel="00000000" w:rsidR="00000000" w:rsidRPr="00000000">
              <w:rPr>
                <w:sz w:val="18"/>
                <w:szCs w:val="18"/>
                <w:rtl w:val="0"/>
              </w:rPr>
              <w:t xml:space="preserve">dahat, rare</w:t>
            </w:r>
            <w:r w:rsidDel="00000000" w:rsidR="00000000" w:rsidRPr="00000000">
              <w:rPr>
                <w:color w:val="000096"/>
                <w:sz w:val="18"/>
                <w:szCs w:val="18"/>
                <w:rtl w:val="0"/>
              </w:rPr>
              <w:t xml:space="preserve">&lt;/supplied&gt;&lt;/lem&gt;</w:t>
            </w:r>
          </w:p>
          <w:p w:rsidR="00000000" w:rsidDel="00000000" w:rsidP="00000000" w:rsidRDefault="00000000" w:rsidRPr="00000000" w14:paraId="00000853">
            <w:pPr>
              <w:rPr>
                <w:color w:val="000096"/>
                <w:sz w:val="18"/>
                <w:szCs w:val="18"/>
              </w:rPr>
            </w:pPr>
            <w:r w:rsidDel="00000000" w:rsidR="00000000" w:rsidRPr="00000000">
              <w:rPr>
                <w:color w:val="000096"/>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#B #C"</w:t>
            </w:r>
            <w:r w:rsidDel="00000000" w:rsidR="00000000" w:rsidRPr="00000000">
              <w:rPr>
                <w:color w:val="000096"/>
                <w:sz w:val="18"/>
                <w:szCs w:val="18"/>
                <w:rtl w:val="0"/>
              </w:rPr>
              <w:t xml:space="preserve">&gt;</w:t>
            </w:r>
            <w:r w:rsidDel="00000000" w:rsidR="00000000" w:rsidRPr="00000000">
              <w:rPr>
                <w:color w:val="000096"/>
                <w:sz w:val="18"/>
                <w:szCs w:val="18"/>
                <w:rtl w:val="0"/>
              </w:rPr>
              <w:t xml:space="preserve">&lt;gap </w:t>
            </w:r>
            <w:r w:rsidDel="00000000" w:rsidR="00000000" w:rsidRPr="00000000">
              <w:rPr>
                <w:color w:val="f5844c"/>
                <w:sz w:val="18"/>
                <w:szCs w:val="18"/>
                <w:rtl w:val="0"/>
              </w:rPr>
              <w:t xml:space="preserve">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854">
            <w:pPr>
              <w:rPr>
                <w:color w:val="000096"/>
                <w:sz w:val="18"/>
                <w:szCs w:val="18"/>
              </w:rPr>
            </w:pPr>
            <w:r w:rsidDel="00000000" w:rsidR="00000000" w:rsidRPr="00000000">
              <w:rPr>
                <w:color w:val="000096"/>
                <w:sz w:val="18"/>
                <w:szCs w:val="18"/>
                <w:rtl w:val="0"/>
              </w:rPr>
              <w:t xml:space="preserve">    &lt;note&gt;</w:t>
            </w:r>
            <w:r w:rsidDel="00000000" w:rsidR="00000000" w:rsidRPr="00000000">
              <w:rPr>
                <w:sz w:val="18"/>
                <w:szCs w:val="18"/>
                <w:rtl w:val="0"/>
              </w:rPr>
              <w:t xml:space="preserve">The two words supplied here are assumed to have been omitted in transmission due to eye-skip. Their restoration is supported by two other occurrences of the pair </w:t>
            </w:r>
            <w:r w:rsidDel="00000000" w:rsidR="00000000" w:rsidRPr="00000000">
              <w:rPr>
                <w:color w:val="000096"/>
                <w:sz w:val="18"/>
                <w:szCs w:val="18"/>
                <w:rtl w:val="0"/>
              </w:rPr>
              <w:t xml:space="preserve">&lt;foreign&gt;</w:t>
            </w:r>
            <w:r w:rsidDel="00000000" w:rsidR="00000000" w:rsidRPr="00000000">
              <w:rPr>
                <w:sz w:val="18"/>
                <w:szCs w:val="18"/>
                <w:rtl w:val="0"/>
              </w:rPr>
              <w:t xml:space="preserve">atuha/rare</w:t>
            </w:r>
            <w:r w:rsidDel="00000000" w:rsidR="00000000" w:rsidRPr="00000000">
              <w:rPr>
                <w:color w:val="000096"/>
                <w:sz w:val="18"/>
                <w:szCs w:val="18"/>
                <w:rtl w:val="0"/>
              </w:rPr>
              <w:t xml:space="preserve">&lt;/foreign&gt;</w:t>
            </w:r>
            <w:r w:rsidDel="00000000" w:rsidR="00000000" w:rsidRPr="00000000">
              <w:rPr>
                <w:sz w:val="18"/>
                <w:szCs w:val="18"/>
                <w:rtl w:val="0"/>
              </w:rPr>
              <w:t xml:space="preserve"> in our text, in §12 and §91.</w:t>
            </w:r>
            <w:r w:rsidDel="00000000" w:rsidR="00000000" w:rsidRPr="00000000">
              <w:rPr>
                <w:color w:val="000096"/>
                <w:sz w:val="18"/>
                <w:szCs w:val="18"/>
                <w:rtl w:val="0"/>
              </w:rPr>
              <w:t xml:space="preserve">&lt;/note&gt;</w:t>
            </w:r>
          </w:p>
          <w:p w:rsidR="00000000" w:rsidDel="00000000" w:rsidP="00000000" w:rsidRDefault="00000000" w:rsidRPr="00000000" w14:paraId="00000855">
            <w:pPr>
              <w:rPr>
                <w:rFonts w:ascii="Courier New" w:cs="Courier New" w:eastAsia="Courier New" w:hAnsi="Courier New"/>
                <w:b w:val="1"/>
                <w:sz w:val="20"/>
                <w:szCs w:val="20"/>
                <w:highlight w:val="cyan"/>
              </w:rPr>
            </w:pPr>
            <w:r w:rsidDel="00000000" w:rsidR="00000000" w:rsidRPr="00000000">
              <w:rPr>
                <w:color w:val="000096"/>
                <w:sz w:val="18"/>
                <w:szCs w:val="18"/>
                <w:rtl w:val="0"/>
              </w:rPr>
              <w:t xml:space="preserve">   &lt;/app&gt;</w:t>
            </w:r>
            <w:r w:rsidDel="00000000" w:rsidR="00000000" w:rsidRPr="00000000">
              <w:rPr>
                <w:sz w:val="18"/>
                <w:szCs w:val="18"/>
                <w:rtl w:val="0"/>
              </w:rPr>
              <w:t xml:space="preserve"> dahat, ...</w:t>
            </w:r>
            <w:r w:rsidDel="00000000" w:rsidR="00000000" w:rsidRPr="00000000">
              <w:rPr>
                <w:rtl w:val="0"/>
              </w:rPr>
            </w:r>
          </w:p>
        </w:tc>
      </w:tr>
    </w:tbl>
    <w:p w:rsidR="00000000" w:rsidDel="00000000" w:rsidP="00000000" w:rsidRDefault="00000000" w:rsidRPr="00000000" w14:paraId="00000856">
      <w:pPr>
        <w:pageBreakBefore w:val="0"/>
        <w:jc w:val="both"/>
        <w:rPr>
          <w:rFonts w:ascii="Courier New" w:cs="Courier New" w:eastAsia="Courier New" w:hAnsi="Courier New"/>
          <w:b w:val="1"/>
          <w:sz w:val="20"/>
          <w:szCs w:val="20"/>
          <w:highlight w:val="cyan"/>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5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rPr>
                <w:sz w:val="18"/>
                <w:szCs w:val="18"/>
              </w:rPr>
            </w:pPr>
            <w:r w:rsidDel="00000000" w:rsidR="00000000" w:rsidRPr="00000000">
              <w:rPr>
                <w:sz w:val="18"/>
                <w:szCs w:val="18"/>
                <w:rtl w:val="0"/>
              </w:rPr>
              <w:t xml:space="preserve">... yan pahutaṅ, </w:t>
            </w:r>
          </w:p>
          <w:p w:rsidR="00000000" w:rsidDel="00000000" w:rsidP="00000000" w:rsidRDefault="00000000" w:rsidRPr="00000000" w14:paraId="00000859">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5A">
            <w:pPr>
              <w:rPr>
                <w:color w:val="000096"/>
                <w:sz w:val="18"/>
                <w:szCs w:val="18"/>
              </w:rPr>
            </w:pPr>
            <w:r w:rsidDel="00000000" w:rsidR="00000000" w:rsidRPr="00000000">
              <w:rPr>
                <w:color w:val="000096"/>
                <w:sz w:val="18"/>
                <w:szCs w:val="18"/>
                <w:rtl w:val="0"/>
              </w:rPr>
              <w:t xml:space="preserve">    &lt;lem&gt;&lt;supplied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f5844c"/>
                <w:sz w:val="18"/>
                <w:szCs w:val="18"/>
                <w:rtl w:val="0"/>
              </w:rPr>
              <w:t xml:space="preserve"> evidence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"external"</w:t>
            </w:r>
            <w:r w:rsidDel="00000000" w:rsidR="00000000" w:rsidRPr="00000000">
              <w:rPr>
                <w:color w:val="000096"/>
                <w:sz w:val="18"/>
                <w:szCs w:val="18"/>
                <w:rtl w:val="0"/>
              </w:rPr>
              <w:t xml:space="preserve">&gt;</w:t>
            </w:r>
            <w:r w:rsidDel="00000000" w:rsidR="00000000" w:rsidRPr="00000000">
              <w:rPr>
                <w:sz w:val="18"/>
                <w:szCs w:val="18"/>
                <w:rtl w:val="0"/>
              </w:rPr>
              <w:t xml:space="preserve">mvaṅ managih riṅ tan pahutaṅ</w:t>
            </w:r>
            <w:r w:rsidDel="00000000" w:rsidR="00000000" w:rsidRPr="00000000">
              <w:rPr>
                <w:color w:val="000096"/>
                <w:sz w:val="18"/>
                <w:szCs w:val="18"/>
                <w:rtl w:val="0"/>
              </w:rPr>
              <w:t xml:space="preserve">&lt;/supplied&gt;&lt;/lem&gt;</w:t>
            </w:r>
          </w:p>
          <w:p w:rsidR="00000000" w:rsidDel="00000000" w:rsidP="00000000" w:rsidRDefault="00000000" w:rsidRPr="00000000" w14:paraId="0000085B">
            <w:pPr>
              <w:rPr>
                <w:color w:val="000096"/>
                <w:sz w:val="18"/>
                <w:szCs w:val="18"/>
              </w:rPr>
            </w:pPr>
            <w:r w:rsidDel="00000000" w:rsidR="00000000" w:rsidRPr="00000000">
              <w:rPr>
                <w:color w:val="000096"/>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#B #C"</w:t>
            </w:r>
            <w:r w:rsidDel="00000000" w:rsidR="00000000" w:rsidRPr="00000000">
              <w:rPr>
                <w:color w:val="000096"/>
                <w:sz w:val="18"/>
                <w:szCs w:val="18"/>
                <w:rtl w:val="0"/>
              </w:rPr>
              <w:t xml:space="preserve">&gt;</w:t>
            </w:r>
            <w:r w:rsidDel="00000000" w:rsidR="00000000" w:rsidRPr="00000000">
              <w:rPr>
                <w:color w:val="000096"/>
                <w:sz w:val="18"/>
                <w:szCs w:val="18"/>
                <w:rtl w:val="0"/>
              </w:rPr>
              <w:t xml:space="preserve">&lt;gap </w:t>
            </w:r>
            <w:r w:rsidDel="00000000" w:rsidR="00000000" w:rsidRPr="00000000">
              <w:rPr>
                <w:color w:val="f5844c"/>
                <w:sz w:val="18"/>
                <w:szCs w:val="18"/>
                <w:rtl w:val="0"/>
              </w:rPr>
              <w:t xml:space="preserve">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w:t>
            </w:r>
          </w:p>
          <w:p w:rsidR="00000000" w:rsidDel="00000000" w:rsidP="00000000" w:rsidRDefault="00000000" w:rsidRPr="00000000" w14:paraId="0000085C">
            <w:pPr>
              <w:rPr>
                <w:rFonts w:ascii="Courier New" w:cs="Courier New" w:eastAsia="Courier New" w:hAnsi="Courier New"/>
                <w:b w:val="1"/>
                <w:sz w:val="20"/>
                <w:szCs w:val="20"/>
                <w:highlight w:val="cyan"/>
              </w:rPr>
            </w:pPr>
            <w:r w:rsidDel="00000000" w:rsidR="00000000" w:rsidRPr="00000000">
              <w:rPr>
                <w:color w:val="000096"/>
                <w:sz w:val="18"/>
                <w:szCs w:val="18"/>
                <w:rtl w:val="0"/>
              </w:rPr>
              <w:t xml:space="preserve">&lt;/app&gt;</w:t>
            </w:r>
            <w:r w:rsidDel="00000000" w:rsidR="00000000" w:rsidRPr="00000000">
              <w:rPr>
                <w:sz w:val="18"/>
                <w:szCs w:val="18"/>
                <w:rtl w:val="0"/>
              </w:rPr>
              <w:t xml:space="preserve"> adharma ṅaranya, ...</w:t>
            </w:r>
            <w:r w:rsidDel="00000000" w:rsidR="00000000" w:rsidRPr="00000000">
              <w:rPr>
                <w:rtl w:val="0"/>
              </w:rPr>
            </w:r>
          </w:p>
        </w:tc>
      </w:tr>
    </w:tbl>
    <w:p w:rsidR="00000000" w:rsidDel="00000000" w:rsidP="00000000" w:rsidRDefault="00000000" w:rsidRPr="00000000" w14:paraId="0000085D">
      <w:pPr>
        <w:pageBreakBefore w:val="0"/>
        <w:jc w:val="both"/>
        <w:rPr>
          <w:rFonts w:ascii="Courier New" w:cs="Courier New" w:eastAsia="Courier New" w:hAnsi="Courier New"/>
          <w:b w:val="1"/>
          <w:sz w:val="20"/>
          <w:szCs w:val="20"/>
          <w:highlight w:val="cyan"/>
        </w:rPr>
      </w:pPr>
      <w:r w:rsidDel="00000000" w:rsidR="00000000" w:rsidRPr="00000000">
        <w:rPr>
          <w:rtl w:val="0"/>
        </w:rPr>
      </w:r>
    </w:p>
    <w:p w:rsidR="00000000" w:rsidDel="00000000" w:rsidP="00000000" w:rsidRDefault="00000000" w:rsidRPr="00000000" w14:paraId="0000085E">
      <w:pPr>
        <w:pStyle w:val="Heading2"/>
        <w:rPr/>
      </w:pPr>
      <w:bookmarkStart w:colFirst="0" w:colLast="0" w:name="_1x5wnei3wudn" w:id="107"/>
      <w:bookmarkEnd w:id="107"/>
      <w:r w:rsidDel="00000000" w:rsidR="00000000" w:rsidRPr="00000000">
        <w:rPr>
          <w:rtl w:val="0"/>
        </w:rPr>
        <w:t xml:space="preserve">Reporting</w:t>
      </w:r>
      <w:r w:rsidDel="00000000" w:rsidR="00000000" w:rsidRPr="00000000">
        <w:rPr>
          <w:rtl w:val="0"/>
        </w:rPr>
        <w:t xml:space="preserve"> a locus of suspected textual loss</w:t>
      </w:r>
    </w:p>
    <w:p w:rsidR="00000000" w:rsidDel="00000000" w:rsidP="00000000" w:rsidRDefault="00000000" w:rsidRPr="00000000" w14:paraId="0000085F">
      <w:pPr>
        <w:jc w:val="both"/>
        <w:rPr/>
      </w:pPr>
      <w:r w:rsidDel="00000000" w:rsidR="00000000" w:rsidRPr="00000000">
        <w:rPr>
          <w:rtl w:val="0"/>
        </w:rPr>
        <w:t xml:space="preserve">A particular scenario arises when you have reason to believe, against unanimous evidence of the manuscripts, that a certain amount of text has been lost at a given locus, but are unable to determine what precise segment of text is to be supplied to fill the gap. This is basically the opposite of an interpolation. Such a situation may be encoded as follows:</w:t>
      </w:r>
    </w:p>
    <w:p w:rsidR="00000000" w:rsidDel="00000000" w:rsidP="00000000" w:rsidRDefault="00000000" w:rsidRPr="00000000" w14:paraId="00000860">
      <w:pPr>
        <w:jc w:val="both"/>
        <w:rPr/>
      </w:pPr>
      <w:r w:rsidDel="00000000" w:rsidR="00000000" w:rsidRPr="00000000">
        <w:rPr>
          <w:rtl w:val="0"/>
        </w:rPr>
      </w:r>
    </w:p>
    <w:tbl>
      <w:tblPr>
        <w:tblStyle w:val="Table1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6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rPr/>
            </w:pPr>
            <w:r w:rsidDel="00000000" w:rsidR="00000000" w:rsidRPr="00000000">
              <w:rPr>
                <w:sz w:val="18"/>
                <w:szCs w:val="18"/>
                <w:rtl w:val="0"/>
              </w:rPr>
              <w:t xml:space="preserve">salvirniṅ </w:t>
            </w:r>
            <w:r w:rsidDel="00000000" w:rsidR="00000000" w:rsidRPr="00000000">
              <w:rPr>
                <w:color w:val="000096"/>
                <w:sz w:val="18"/>
                <w:szCs w:val="18"/>
                <w:rtl w:val="0"/>
              </w:rPr>
              <w:t xml:space="preserve">&lt;supplied </w:t>
            </w:r>
            <w:r w:rsidDel="00000000" w:rsidR="00000000" w:rsidRPr="00000000">
              <w:rPr>
                <w:color w:val="f5844c"/>
                <w:sz w:val="18"/>
                <w:szCs w:val="18"/>
                <w:rtl w:val="0"/>
              </w:rPr>
              <w:t xml:space="preserve">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f5844c"/>
                <w:sz w:val="18"/>
                <w:szCs w:val="18"/>
                <w:rtl w:val="0"/>
              </w:rPr>
              <w:t xml:space="preserve"> </w:t>
            </w:r>
            <w:r w:rsidDel="00000000" w:rsidR="00000000" w:rsidRPr="00000000">
              <w:rPr>
                <w:color w:val="f5844c"/>
                <w:sz w:val="18"/>
                <w:szCs w:val="18"/>
                <w:rtl w:val="0"/>
              </w:rPr>
              <w:t xml:space="preserve">evidence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"conjectural"</w:t>
            </w:r>
            <w:r w:rsidDel="00000000" w:rsidR="00000000" w:rsidRPr="00000000">
              <w:rPr>
                <w:color w:val="000096"/>
                <w:sz w:val="18"/>
                <w:szCs w:val="18"/>
                <w:rtl w:val="0"/>
              </w:rPr>
              <w:t xml:space="preserve">&gt;&lt;gap/&gt;&lt;/supplied&gt; </w:t>
            </w:r>
            <w:r w:rsidDel="00000000" w:rsidR="00000000" w:rsidRPr="00000000">
              <w:rPr>
                <w:sz w:val="18"/>
                <w:szCs w:val="18"/>
                <w:rtl w:val="0"/>
              </w:rPr>
              <w:t xml:space="preserve">hyaṅ r̥ṣiśāsana</w:t>
            </w:r>
            <w:r w:rsidDel="00000000" w:rsidR="00000000" w:rsidRPr="00000000">
              <w:rPr>
                <w:rtl w:val="0"/>
              </w:rPr>
            </w:r>
          </w:p>
        </w:tc>
      </w:tr>
    </w:tbl>
    <w:p w:rsidR="00000000" w:rsidDel="00000000" w:rsidP="00000000" w:rsidRDefault="00000000" w:rsidRPr="00000000" w14:paraId="00000863">
      <w:pPr>
        <w:jc w:val="both"/>
        <w:rPr/>
      </w:pPr>
      <w:r w:rsidDel="00000000" w:rsidR="00000000" w:rsidRPr="00000000">
        <w:rPr>
          <w:rtl w:val="0"/>
        </w:rPr>
      </w:r>
    </w:p>
    <w:p w:rsidR="00000000" w:rsidDel="00000000" w:rsidP="00000000" w:rsidRDefault="00000000" w:rsidRPr="00000000" w14:paraId="00000864">
      <w:pPr>
        <w:widowControl w:val="0"/>
        <w:rPr/>
      </w:pPr>
      <w:r w:rsidDel="00000000" w:rsidR="00000000" w:rsidRPr="00000000">
        <w:rPr>
          <w:rtl w:val="0"/>
        </w:rPr>
        <w:t xml:space="preserve">O</w:t>
      </w:r>
      <w:r w:rsidDel="00000000" w:rsidR="00000000" w:rsidRPr="00000000">
        <w:rPr>
          <w:rtl w:val="0"/>
        </w:rPr>
        <w:t xml:space="preserve">r, if you need to render the reasons behind your assumption of textual loss explicit in a note:</w:t>
      </w:r>
      <w:r w:rsidDel="00000000" w:rsidR="00000000" w:rsidRPr="00000000">
        <w:rPr>
          <w:rtl w:val="0"/>
        </w:rPr>
      </w:r>
    </w:p>
    <w:p w:rsidR="00000000" w:rsidDel="00000000" w:rsidP="00000000" w:rsidRDefault="00000000" w:rsidRPr="00000000" w14:paraId="00000865">
      <w:pPr>
        <w:widowControl w:val="0"/>
        <w:rPr>
          <w:sz w:val="18"/>
          <w:szCs w:val="18"/>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6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rPr>
                <w:color w:val="000096"/>
                <w:sz w:val="18"/>
                <w:szCs w:val="18"/>
              </w:rPr>
            </w:pPr>
            <w:r w:rsidDel="00000000" w:rsidR="00000000" w:rsidRPr="00000000">
              <w:rPr>
                <w:sz w:val="18"/>
                <w:szCs w:val="18"/>
                <w:rtl w:val="0"/>
              </w:rPr>
              <w:t xml:space="preserve">salvirniṅ </w:t>
            </w:r>
            <w:r w:rsidDel="00000000" w:rsidR="00000000" w:rsidRPr="00000000">
              <w:rPr>
                <w:color w:val="000096"/>
                <w:sz w:val="18"/>
                <w:szCs w:val="18"/>
                <w:rtl w:val="0"/>
              </w:rPr>
              <w:t xml:space="preserve">&lt;app&gt;&lt;lem&gt;&lt;supplied</w:t>
            </w:r>
            <w:r w:rsidDel="00000000" w:rsidR="00000000" w:rsidRPr="00000000">
              <w:rPr>
                <w:color w:val="f5844c"/>
                <w:sz w:val="18"/>
                <w:szCs w:val="18"/>
                <w:rtl w:val="0"/>
              </w:rPr>
              <w:t xml:space="preserve"> evidence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"conjectural"</w:t>
            </w:r>
            <w:r w:rsidDel="00000000" w:rsidR="00000000" w:rsidRPr="00000000">
              <w:rPr>
                <w:color w:val="000096"/>
                <w:sz w:val="18"/>
                <w:szCs w:val="18"/>
                <w:rtl w:val="0"/>
              </w:rPr>
              <w:t xml:space="preserve">&gt;&lt;gap/&gt;&lt;/supplied&gt;&lt;/lem&gt;</w:t>
            </w:r>
          </w:p>
          <w:p w:rsidR="00000000" w:rsidDel="00000000" w:rsidP="00000000" w:rsidRDefault="00000000" w:rsidRPr="00000000" w14:paraId="00000868">
            <w:pPr>
              <w:widowControl w:val="0"/>
              <w:rPr>
                <w:color w:val="000096"/>
                <w:sz w:val="18"/>
                <w:szCs w:val="18"/>
              </w:rPr>
            </w:pPr>
            <w:r w:rsidDel="00000000" w:rsidR="00000000" w:rsidRPr="00000000">
              <w:rPr>
                <w:color w:val="000096"/>
                <w:sz w:val="18"/>
                <w:szCs w:val="18"/>
                <w:rtl w:val="0"/>
              </w:rPr>
              <w:t xml:space="preserve">&lt;note&gt;</w:t>
            </w:r>
            <w:r w:rsidDel="00000000" w:rsidR="00000000" w:rsidRPr="00000000">
              <w:rPr>
                <w:sz w:val="18"/>
                <w:szCs w:val="18"/>
                <w:rtl w:val="0"/>
              </w:rPr>
              <w:t xml:space="preserve">A rather long passage seems to be missing here. The preceding objects appear in epigraphy in lists of ornaments the beneficiary of grants are allowed to display, so one would expect a term for a general category of objects to follow after</w:t>
            </w:r>
            <w:r w:rsidDel="00000000" w:rsidR="00000000" w:rsidRPr="00000000">
              <w:rPr>
                <w:color w:val="000096"/>
                <w:sz w:val="18"/>
                <w:szCs w:val="18"/>
                <w:rtl w:val="0"/>
              </w:rPr>
              <w:t xml:space="preserve"> &lt;foreign&gt;</w:t>
            </w:r>
            <w:r w:rsidDel="00000000" w:rsidR="00000000" w:rsidRPr="00000000">
              <w:rPr>
                <w:sz w:val="18"/>
                <w:szCs w:val="18"/>
                <w:rtl w:val="0"/>
              </w:rPr>
              <w:t xml:space="preserve">salvirniṅ</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p w:rsidR="00000000" w:rsidDel="00000000" w:rsidP="00000000" w:rsidRDefault="00000000" w:rsidRPr="00000000" w14:paraId="00000869">
            <w:pPr>
              <w:widowControl w:val="0"/>
              <w:rPr>
                <w:sz w:val="18"/>
                <w:szCs w:val="18"/>
              </w:rPr>
            </w:pPr>
            <w:r w:rsidDel="00000000" w:rsidR="00000000" w:rsidRPr="00000000">
              <w:rPr>
                <w:color w:val="000096"/>
                <w:sz w:val="18"/>
                <w:szCs w:val="18"/>
                <w:rtl w:val="0"/>
              </w:rPr>
              <w:t xml:space="preserve">&lt;/app&gt;</w:t>
            </w:r>
            <w:r w:rsidDel="00000000" w:rsidR="00000000" w:rsidRPr="00000000">
              <w:rPr>
                <w:sz w:val="18"/>
                <w:szCs w:val="18"/>
                <w:rtl w:val="0"/>
              </w:rPr>
              <w:t xml:space="preserve"> hyaṅ r̥ṣiśāsana</w:t>
            </w:r>
          </w:p>
        </w:tc>
      </w:tr>
    </w:tbl>
    <w:p w:rsidR="00000000" w:rsidDel="00000000" w:rsidP="00000000" w:rsidRDefault="00000000" w:rsidRPr="00000000" w14:paraId="0000086A">
      <w:pPr>
        <w:jc w:val="both"/>
        <w:rPr>
          <w:highlight w:val="cyan"/>
        </w:rPr>
      </w:pPr>
      <w:r w:rsidDel="00000000" w:rsidR="00000000" w:rsidRPr="00000000">
        <w:rPr>
          <w:b w:val="1"/>
          <w:color w:val="ffffff"/>
          <w:rtl w:val="0"/>
        </w:rPr>
        <w:t xml:space="preserve">uovo</w:t>
      </w:r>
      <w:r w:rsidDel="00000000" w:rsidR="00000000" w:rsidRPr="00000000">
        <w:rPr>
          <w:rtl w:val="0"/>
        </w:rPr>
      </w:r>
    </w:p>
    <w:p w:rsidR="00000000" w:rsidDel="00000000" w:rsidP="00000000" w:rsidRDefault="00000000" w:rsidRPr="00000000" w14:paraId="0000086B">
      <w:pPr>
        <w:jc w:val="both"/>
        <w:rPr/>
      </w:pPr>
      <w:r w:rsidDel="00000000" w:rsidR="00000000" w:rsidRPr="00000000">
        <w:rPr>
          <w:rtl w:val="0"/>
        </w:rPr>
        <w:t xml:space="preserve">Use of @evidence is not mandatory and if you do find it useful, other values may be relevant than “conjectural”. See the list of suggested values above.</w:t>
      </w:r>
    </w:p>
    <w:p w:rsidR="00000000" w:rsidDel="00000000" w:rsidP="00000000" w:rsidRDefault="00000000" w:rsidRPr="00000000" w14:paraId="0000086C">
      <w:pPr>
        <w:pStyle w:val="Heading1"/>
        <w:rPr/>
      </w:pPr>
      <w:bookmarkStart w:colFirst="0" w:colLast="0" w:name="_mrf18qdl19al" w:id="108"/>
      <w:bookmarkEnd w:id="108"/>
      <w:r w:rsidDel="00000000" w:rsidR="00000000" w:rsidRPr="00000000">
        <w:rPr>
          <w:rtl w:val="0"/>
        </w:rPr>
        <w:t xml:space="preserve">Encoding t</w:t>
      </w:r>
      <w:r w:rsidDel="00000000" w:rsidR="00000000" w:rsidRPr="00000000">
        <w:rPr>
          <w:rtl w:val="0"/>
        </w:rPr>
        <w:t xml:space="preserve">ransposition</w:t>
      </w:r>
      <w:r w:rsidDel="00000000" w:rsidR="00000000" w:rsidRPr="00000000">
        <w:rPr>
          <w:rtl w:val="0"/>
        </w:rPr>
        <w:t xml:space="preserve"> of text</w:t>
      </w:r>
    </w:p>
    <w:p w:rsidR="00000000" w:rsidDel="00000000" w:rsidP="00000000" w:rsidRDefault="00000000" w:rsidRPr="00000000" w14:paraId="0000086D">
      <w:pPr>
        <w:pageBreakBefore w:val="0"/>
        <w:jc w:val="both"/>
        <w:rPr/>
      </w:pPr>
      <w:r w:rsidDel="00000000" w:rsidR="00000000" w:rsidRPr="00000000">
        <w:rPr>
          <w:rtl w:val="0"/>
        </w:rPr>
        <w:t xml:space="preserve">The term transposition is used here to designate phenomena of inversion of the order of words, sentences or paragraphs vis-à-vis the order of your edited text. It may be possible to distinguish purely physical processes of displacement of folios, leading to a witness no longer presenting the text in the proper order, from cases where witnesses show varying sequences because some person involved in transmitting the text (intentionally) made a change in the text’s sequence. Complex transpositions are difficult to encode with the parallel segmentation method, if they</w:t>
      </w:r>
      <w:r w:rsidDel="00000000" w:rsidR="00000000" w:rsidRPr="00000000">
        <w:rPr>
          <w:rtl w:val="0"/>
        </w:rPr>
        <w:t xml:space="preserve"> involve variants occurring in different locations. </w:t>
      </w:r>
      <w:r w:rsidDel="00000000" w:rsidR="00000000" w:rsidRPr="00000000">
        <w:rPr>
          <w:rtl w:val="0"/>
        </w:rPr>
        <w:t xml:space="preserve">For simpler cases, such as a physical displacement of folios in an antegraph or an inversion between two segments of text following each other in close succession, you can make use of the methods for encoding apparatus described so far, with the specifications we offer below; for more complex cases, it may be most pragmatic to decide in favor of a descriptive prose method using &lt;note&gt; rather than an apparatus entry with complex TEI encoding. </w:t>
      </w:r>
    </w:p>
    <w:p w:rsidR="00000000" w:rsidDel="00000000" w:rsidP="00000000" w:rsidRDefault="00000000" w:rsidRPr="00000000" w14:paraId="0000086E">
      <w:pPr>
        <w:pStyle w:val="Heading2"/>
        <w:jc w:val="both"/>
        <w:rPr/>
      </w:pPr>
      <w:bookmarkStart w:colFirst="0" w:colLast="0" w:name="_p92wshh97ti6" w:id="109"/>
      <w:bookmarkEnd w:id="109"/>
      <w:r w:rsidDel="00000000" w:rsidR="00000000" w:rsidRPr="00000000">
        <w:rPr>
          <w:rtl w:val="0"/>
        </w:rPr>
        <w:t xml:space="preserve">Transposition through physical displacement</w:t>
      </w:r>
    </w:p>
    <w:p w:rsidR="00000000" w:rsidDel="00000000" w:rsidP="00000000" w:rsidRDefault="00000000" w:rsidRPr="00000000" w14:paraId="0000086F">
      <w:pPr>
        <w:jc w:val="both"/>
        <w:rPr/>
      </w:pPr>
      <w:r w:rsidDel="00000000" w:rsidR="00000000" w:rsidRPr="00000000">
        <w:rPr>
          <w:rtl w:val="0"/>
        </w:rPr>
        <w:t xml:space="preserve">If you have determined that one or more folios must have been displaced in an antegraph of a given witness, so that the text jumps in the middle of one folio to the middle of another in an at first sight random manner, then you can record such textual displacement with the element &lt;locus&gt; using the attribute @type with the value “displacement”. To document the place in the text where the reader has to flip from one  folio and line to another, you must create an &lt;app&gt; to accommodate an &lt;rdg&gt; for the witness in question, and should use the attributes @from and @to for filling in the page/folio and line references. You are likely to come up with corresponding &lt;app&gt; entries, for where the text jumps and then jumps back, and small errors are liable to occur around the loci of displacement, as in the following example:</w:t>
      </w:r>
    </w:p>
    <w:p w:rsidR="00000000" w:rsidDel="00000000" w:rsidP="00000000" w:rsidRDefault="00000000" w:rsidRPr="00000000" w14:paraId="00000870">
      <w:pPr>
        <w:jc w:val="both"/>
        <w:rPr/>
      </w:pPr>
      <w:r w:rsidDel="00000000" w:rsidR="00000000" w:rsidRPr="00000000">
        <w:rPr>
          <w:rtl w:val="0"/>
        </w:rPr>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87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rPr>
                <w:color w:val="000096"/>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w:t>
            </w:r>
            <w:r w:rsidDel="00000000" w:rsidR="00000000" w:rsidRPr="00000000">
              <w:rPr>
                <w:color w:val="000096"/>
                <w:sz w:val="18"/>
                <w:szCs w:val="18"/>
                <w:rtl w:val="0"/>
              </w:rPr>
              <w:t xml:space="preserve">&gt;</w:t>
            </w:r>
            <w:r w:rsidDel="00000000" w:rsidR="00000000" w:rsidRPr="00000000">
              <w:rPr>
                <w:sz w:val="18"/>
                <w:szCs w:val="18"/>
                <w:rtl w:val="0"/>
              </w:rPr>
              <w:t xml:space="preserve">piraknya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si</w:t>
            </w:r>
            <w:r w:rsidDel="00000000" w:rsidR="00000000" w:rsidRPr="00000000">
              <w:rPr>
                <w:color w:val="000096"/>
                <w:sz w:val="18"/>
                <w:szCs w:val="18"/>
                <w:rtl w:val="0"/>
              </w:rPr>
              <w:t xml:space="preserve">&lt;locus</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"displacement"</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"21r12"</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"12r2"</w:t>
            </w:r>
            <w:r w:rsidDel="00000000" w:rsidR="00000000" w:rsidRPr="00000000">
              <w:rPr>
                <w:color w:val="000096"/>
                <w:sz w:val="18"/>
                <w:szCs w:val="18"/>
                <w:rtl w:val="0"/>
              </w:rPr>
              <w:t xml:space="preserve">/&gt;</w:t>
            </w:r>
            <w:r w:rsidDel="00000000" w:rsidR="00000000" w:rsidRPr="00000000">
              <w:rPr>
                <w:sz w:val="18"/>
                <w:szCs w:val="18"/>
                <w:rtl w:val="0"/>
              </w:rPr>
              <w:t xml:space="preserve">raknya</w:t>
            </w:r>
            <w:r w:rsidDel="00000000" w:rsidR="00000000" w:rsidRPr="00000000">
              <w:rPr>
                <w:color w:val="000096"/>
                <w:sz w:val="18"/>
                <w:szCs w:val="18"/>
                <w:rtl w:val="0"/>
              </w:rPr>
              <w:t xml:space="preserve">&lt;/rdg&gt;&lt;/app&gt;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rPr>
                <w:color w:val="000096"/>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alapənira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"omitted"</w:t>
            </w:r>
            <w:r w:rsidDel="00000000" w:rsidR="00000000" w:rsidRPr="00000000">
              <w:rPr>
                <w:color w:val="000096"/>
                <w:sz w:val="18"/>
                <w:szCs w:val="18"/>
                <w:rtl w:val="0"/>
              </w:rPr>
              <w:t xml:space="preserve">/&gt;&lt;/rdg&gt;&lt;rdg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a</w:t>
            </w:r>
            <w:r w:rsidDel="00000000" w:rsidR="00000000" w:rsidRPr="00000000">
              <w:rPr>
                <w:color w:val="000096"/>
                <w:sz w:val="18"/>
                <w:szCs w:val="18"/>
                <w:rtl w:val="0"/>
              </w:rPr>
              <w:t xml:space="preserve">&lt;locus</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"displacement"</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"12r2"</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"21r2"</w:t>
            </w:r>
            <w:r w:rsidDel="00000000" w:rsidR="00000000" w:rsidRPr="00000000">
              <w:rPr>
                <w:color w:val="000096"/>
                <w:sz w:val="18"/>
                <w:szCs w:val="18"/>
                <w:rtl w:val="0"/>
              </w:rPr>
              <w:t xml:space="preserve">/&gt;</w:t>
            </w:r>
            <w:r w:rsidDel="00000000" w:rsidR="00000000" w:rsidRPr="00000000">
              <w:rPr>
                <w:sz w:val="18"/>
                <w:szCs w:val="18"/>
                <w:rtl w:val="0"/>
              </w:rPr>
              <w:t xml:space="preserve">pənira</w:t>
            </w:r>
            <w:r w:rsidDel="00000000" w:rsidR="00000000" w:rsidRPr="00000000">
              <w:rPr>
                <w:color w:val="000096"/>
                <w:sz w:val="18"/>
                <w:szCs w:val="18"/>
                <w:rtl w:val="0"/>
              </w:rPr>
              <w:t xml:space="preserve">&lt;/rdg&gt;&lt;/app&gt;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876">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877">
            <w:pPr>
              <w:widowControl w:val="0"/>
              <w:spacing w:line="240" w:lineRule="auto"/>
              <w:rPr>
                <w:b w:val="1"/>
                <w:sz w:val="18"/>
                <w:szCs w:val="18"/>
                <w:shd w:fill="ead1dc" w:val="clear"/>
              </w:rPr>
            </w:pPr>
            <w:r w:rsidDel="00000000" w:rsidR="00000000" w:rsidRPr="00000000">
              <w:rPr>
                <w:sz w:val="18"/>
                <w:szCs w:val="18"/>
                <w:shd w:fill="ead1dc" w:val="clear"/>
                <w:rtl w:val="0"/>
              </w:rPr>
              <w:t xml:space="preserve">^850. piraknya] </w:t>
            </w:r>
            <w:r w:rsidDel="00000000" w:rsidR="00000000" w:rsidRPr="00000000">
              <w:rPr>
                <w:b w:val="1"/>
                <w:sz w:val="18"/>
                <w:szCs w:val="18"/>
                <w:shd w:fill="ead1dc" w:val="clear"/>
                <w:rtl w:val="0"/>
              </w:rPr>
              <w:t xml:space="preserve">L K</w:t>
            </w:r>
            <w:r w:rsidDel="00000000" w:rsidR="00000000" w:rsidRPr="00000000">
              <w:rPr>
                <w:sz w:val="18"/>
                <w:szCs w:val="18"/>
                <w:shd w:fill="ead1dc" w:val="clear"/>
                <w:rtl w:val="0"/>
              </w:rPr>
              <w:t xml:space="preserve">, si[displacement from 21r12 to 12r2]raknya </w:t>
            </w:r>
            <w:r w:rsidDel="00000000" w:rsidR="00000000" w:rsidRPr="00000000">
              <w:rPr>
                <w:b w:val="1"/>
                <w:sz w:val="18"/>
                <w:szCs w:val="18"/>
                <w:shd w:fill="ead1dc" w:val="clea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879">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87A">
            <w:pPr>
              <w:widowControl w:val="0"/>
              <w:spacing w:line="240" w:lineRule="auto"/>
              <w:rPr>
                <w:sz w:val="18"/>
                <w:szCs w:val="18"/>
                <w:shd w:fill="ead1dc" w:val="clear"/>
              </w:rPr>
            </w:pPr>
            <w:r w:rsidDel="00000000" w:rsidR="00000000" w:rsidRPr="00000000">
              <w:rPr>
                <w:sz w:val="18"/>
                <w:szCs w:val="18"/>
                <w:shd w:fill="ead1dc" w:val="clear"/>
                <w:rtl w:val="0"/>
              </w:rPr>
              <w:t xml:space="preserve">^911. alapənira]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w:t>
            </w:r>
            <w:r w:rsidDel="00000000" w:rsidR="00000000" w:rsidRPr="00000000">
              <w:rPr>
                <w:i w:val="1"/>
                <w:sz w:val="18"/>
                <w:szCs w:val="18"/>
                <w:shd w:fill="ead1dc" w:val="clear"/>
                <w:rtl w:val="0"/>
              </w:rPr>
              <w:t xml:space="preserve">om</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L</w:t>
            </w:r>
            <w:r w:rsidDel="00000000" w:rsidR="00000000" w:rsidRPr="00000000">
              <w:rPr>
                <w:sz w:val="18"/>
                <w:szCs w:val="18"/>
                <w:shd w:fill="ead1dc" w:val="clear"/>
                <w:rtl w:val="0"/>
              </w:rPr>
              <w:t xml:space="preserve">, a[displacement from 12r12 to 21r2]pənira </w:t>
            </w:r>
            <w:r w:rsidDel="00000000" w:rsidR="00000000" w:rsidRPr="00000000">
              <w:rPr>
                <w:b w:val="1"/>
                <w:sz w:val="18"/>
                <w:szCs w:val="18"/>
                <w:shd w:fill="ead1dc" w:val="clear"/>
                <w:rtl w:val="0"/>
              </w:rPr>
              <w:t xml:space="preserve">M</w:t>
            </w:r>
            <w:r w:rsidDel="00000000" w:rsidR="00000000" w:rsidRPr="00000000">
              <w:rPr>
                <w:rtl w:val="0"/>
              </w:rPr>
            </w:r>
          </w:p>
        </w:tc>
      </w:tr>
    </w:tbl>
    <w:p w:rsidR="00000000" w:rsidDel="00000000" w:rsidP="00000000" w:rsidRDefault="00000000" w:rsidRPr="00000000" w14:paraId="0000087B">
      <w:pPr>
        <w:jc w:val="both"/>
        <w:rPr/>
      </w:pPr>
      <w:r w:rsidDel="00000000" w:rsidR="00000000" w:rsidRPr="00000000">
        <w:rPr>
          <w:rtl w:val="0"/>
        </w:rPr>
      </w:r>
    </w:p>
    <w:p w:rsidR="00000000" w:rsidDel="00000000" w:rsidP="00000000" w:rsidRDefault="00000000" w:rsidRPr="00000000" w14:paraId="0000087C">
      <w:pPr>
        <w:pStyle w:val="Heading2"/>
        <w:rPr/>
      </w:pPr>
      <w:bookmarkStart w:colFirst="0" w:colLast="0" w:name="_1jepja1061yt" w:id="110"/>
      <w:bookmarkEnd w:id="110"/>
      <w:r w:rsidDel="00000000" w:rsidR="00000000" w:rsidRPr="00000000">
        <w:rPr>
          <w:rtl w:val="0"/>
        </w:rPr>
        <w:t xml:space="preserve">Transposition </w:t>
      </w:r>
      <w:r w:rsidDel="00000000" w:rsidR="00000000" w:rsidRPr="00000000">
        <w:rPr>
          <w:rtl w:val="0"/>
        </w:rPr>
        <w:t xml:space="preserve">within a sentence</w:t>
      </w:r>
    </w:p>
    <w:p w:rsidR="00000000" w:rsidDel="00000000" w:rsidP="00000000" w:rsidRDefault="00000000" w:rsidRPr="00000000" w14:paraId="0000087D">
      <w:pPr>
        <w:pageBreakBefore w:val="0"/>
        <w:jc w:val="both"/>
        <w:rPr/>
      </w:pPr>
      <w:r w:rsidDel="00000000" w:rsidR="00000000" w:rsidRPr="00000000">
        <w:rPr>
          <w:rtl w:val="0"/>
        </w:rPr>
        <w:t xml:space="preserve">In simple cases, the usual pattern for creating an apparatus entry should be followed. The reading accepted by the editor as the lemma goes into the element &lt;lem&gt;, while any variant reading is recorded in &lt;rdg&gt;. You should identify the transposed segment with the attribute @type associated with the value “transposition”.</w:t>
      </w:r>
    </w:p>
    <w:p w:rsidR="00000000" w:rsidDel="00000000" w:rsidP="00000000" w:rsidRDefault="00000000" w:rsidRPr="00000000" w14:paraId="0000087E">
      <w:pPr>
        <w:pageBreakBefore w:val="0"/>
        <w:jc w:val="both"/>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7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81">
            <w:pPr>
              <w:widowControl w:val="0"/>
              <w:rPr>
                <w:color w:val="000096"/>
                <w:sz w:val="18"/>
                <w:szCs w:val="18"/>
              </w:rPr>
            </w:pPr>
            <w:r w:rsidDel="00000000" w:rsidR="00000000" w:rsidRPr="00000000">
              <w:rPr>
                <w:color w:val="000096"/>
                <w:sz w:val="18"/>
                <w:szCs w:val="18"/>
                <w:rtl w:val="0"/>
              </w:rPr>
              <w:t xml:space="preserve"> </w:t>
              <w:tab/>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ika ta saṅ prabhu, tinut</w:t>
            </w:r>
            <w:r w:rsidDel="00000000" w:rsidR="00000000" w:rsidRPr="00000000">
              <w:rPr>
                <w:color w:val="000096"/>
                <w:sz w:val="18"/>
                <w:szCs w:val="18"/>
                <w:rtl w:val="0"/>
              </w:rPr>
              <w:t xml:space="preserve"> &lt;seg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sira</w:t>
            </w:r>
            <w:r w:rsidDel="00000000" w:rsidR="00000000" w:rsidRPr="00000000">
              <w:rPr>
                <w:color w:val="000096"/>
                <w:sz w:val="18"/>
                <w:szCs w:val="18"/>
                <w:rtl w:val="0"/>
              </w:rPr>
              <w:t xml:space="preserve">&lt;/seg&gt; </w:t>
            </w:r>
            <w:r w:rsidDel="00000000" w:rsidR="00000000" w:rsidRPr="00000000">
              <w:rPr>
                <w:sz w:val="18"/>
                <w:szCs w:val="18"/>
                <w:rtl w:val="0"/>
              </w:rPr>
              <w:t xml:space="preserve">deniṅ rat kabeh</w:t>
            </w:r>
            <w:r w:rsidDel="00000000" w:rsidR="00000000" w:rsidRPr="00000000">
              <w:rPr>
                <w:color w:val="000096"/>
                <w:sz w:val="18"/>
                <w:szCs w:val="18"/>
                <w:rtl w:val="0"/>
              </w:rPr>
              <w:t xml:space="preserve">&lt;/lem&gt;</w:t>
            </w:r>
          </w:p>
          <w:p w:rsidR="00000000" w:rsidDel="00000000" w:rsidP="00000000" w:rsidRDefault="00000000" w:rsidRPr="00000000" w14:paraId="00000882">
            <w:pPr>
              <w:widowControl w:val="0"/>
              <w:rPr>
                <w:color w:val="000096"/>
                <w:sz w:val="18"/>
                <w:szCs w:val="18"/>
              </w:rPr>
            </w:pPr>
            <w:r w:rsidDel="00000000" w:rsidR="00000000" w:rsidRPr="00000000">
              <w:rPr>
                <w:color w:val="000096"/>
                <w:sz w:val="18"/>
                <w:szCs w:val="18"/>
                <w:rtl w:val="0"/>
              </w:rPr>
              <w:t xml:space="preserve">   &lt;rdg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w:t>
            </w:r>
            <w:r w:rsidDel="00000000" w:rsidR="00000000" w:rsidRPr="00000000">
              <w:rPr>
                <w:color w:val="000096"/>
                <w:sz w:val="18"/>
                <w:szCs w:val="18"/>
                <w:rtl w:val="0"/>
              </w:rPr>
              <w:t xml:space="preserve">&gt;</w:t>
            </w:r>
            <w:r w:rsidDel="00000000" w:rsidR="00000000" w:rsidRPr="00000000">
              <w:rPr>
                <w:sz w:val="18"/>
                <w:szCs w:val="18"/>
                <w:rtl w:val="0"/>
              </w:rPr>
              <w:t xml:space="preserve">Ika: ta</w:t>
            </w:r>
            <w:r w:rsidDel="00000000" w:rsidR="00000000" w:rsidRPr="00000000">
              <w:rPr>
                <w:color w:val="000096"/>
                <w:sz w:val="18"/>
                <w:szCs w:val="18"/>
                <w:rtl w:val="0"/>
              </w:rPr>
              <w:t xml:space="preserve"> &lt;seg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sira</w:t>
            </w:r>
            <w:r w:rsidDel="00000000" w:rsidR="00000000" w:rsidRPr="00000000">
              <w:rPr>
                <w:color w:val="000096"/>
                <w:sz w:val="18"/>
                <w:szCs w:val="18"/>
                <w:rtl w:val="0"/>
              </w:rPr>
              <w:t xml:space="preserve">&lt;/seg&gt; </w:t>
            </w:r>
            <w:r w:rsidDel="00000000" w:rsidR="00000000" w:rsidRPr="00000000">
              <w:rPr>
                <w:sz w:val="18"/>
                <w:szCs w:val="18"/>
                <w:rtl w:val="0"/>
              </w:rPr>
              <w:t xml:space="preserve">saṁ prabhū tinut deniṁ rat kabeḥ</w:t>
            </w:r>
            <w:r w:rsidDel="00000000" w:rsidR="00000000" w:rsidRPr="00000000">
              <w:rPr>
                <w:color w:val="000096"/>
                <w:sz w:val="18"/>
                <w:szCs w:val="18"/>
                <w:rtl w:val="0"/>
              </w:rPr>
              <w:t xml:space="preserve">&lt;/rdg&gt;</w:t>
            </w:r>
          </w:p>
          <w:p w:rsidR="00000000" w:rsidDel="00000000" w:rsidP="00000000" w:rsidRDefault="00000000" w:rsidRPr="00000000" w14:paraId="00000883">
            <w:pPr>
              <w:widowControl w:val="0"/>
              <w:rPr>
                <w:color w:val="000096"/>
                <w:sz w:val="18"/>
                <w:szCs w:val="18"/>
              </w:rPr>
            </w:pPr>
            <w:r w:rsidDel="00000000" w:rsidR="00000000" w:rsidRPr="00000000">
              <w:rPr>
                <w:color w:val="000096"/>
                <w:sz w:val="18"/>
                <w:szCs w:val="18"/>
                <w:rtl w:val="0"/>
              </w:rPr>
              <w:t xml:space="preserve"> </w:t>
              <w:tab/>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w:t>
            </w:r>
            <w:r w:rsidDel="00000000" w:rsidR="00000000" w:rsidRPr="00000000">
              <w:rPr>
                <w:color w:val="000096"/>
                <w:sz w:val="18"/>
                <w:szCs w:val="18"/>
                <w:rtl w:val="0"/>
              </w:rPr>
              <w:t xml:space="preserve">&gt;</w:t>
            </w:r>
            <w:r w:rsidDel="00000000" w:rsidR="00000000" w:rsidRPr="00000000">
              <w:rPr>
                <w:sz w:val="18"/>
                <w:szCs w:val="18"/>
                <w:rtl w:val="0"/>
              </w:rPr>
              <w:t xml:space="preserve">ika ta saṁ prabu </w:t>
            </w:r>
            <w:r w:rsidDel="00000000" w:rsidR="00000000" w:rsidRPr="00000000">
              <w:rPr>
                <w:color w:val="000096"/>
                <w:sz w:val="18"/>
                <w:szCs w:val="18"/>
                <w:rtl w:val="0"/>
              </w:rPr>
              <w:t xml:space="preserve">&lt;seg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maṅkana</w:t>
            </w:r>
            <w:r w:rsidDel="00000000" w:rsidR="00000000" w:rsidRPr="00000000">
              <w:rPr>
                <w:color w:val="000096"/>
                <w:sz w:val="18"/>
                <w:szCs w:val="18"/>
                <w:rtl w:val="0"/>
              </w:rPr>
              <w:t xml:space="preserve">&lt;/seg&gt;</w:t>
            </w:r>
            <w:r w:rsidDel="00000000" w:rsidR="00000000" w:rsidRPr="00000000">
              <w:rPr>
                <w:sz w:val="18"/>
                <w:szCs w:val="18"/>
                <w:rtl w:val="0"/>
              </w:rPr>
              <w:t xml:space="preserve">, tinut</w:t>
            </w:r>
            <w:r w:rsidDel="00000000" w:rsidR="00000000" w:rsidRPr="00000000">
              <w:rPr>
                <w:color w:val="000096"/>
                <w:sz w:val="18"/>
                <w:szCs w:val="18"/>
                <w:rtl w:val="0"/>
              </w:rPr>
              <w:t xml:space="preserve"> &lt;seg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sira</w:t>
            </w:r>
            <w:r w:rsidDel="00000000" w:rsidR="00000000" w:rsidRPr="00000000">
              <w:rPr>
                <w:color w:val="000096"/>
                <w:sz w:val="18"/>
                <w:szCs w:val="18"/>
                <w:rtl w:val="0"/>
              </w:rPr>
              <w:t xml:space="preserve">&lt;/seg&gt; </w:t>
            </w:r>
            <w:r w:rsidDel="00000000" w:rsidR="00000000" w:rsidRPr="00000000">
              <w:rPr>
                <w:sz w:val="18"/>
                <w:szCs w:val="18"/>
                <w:rtl w:val="0"/>
              </w:rPr>
              <w:t xml:space="preserve">de</w:t>
            </w:r>
            <w:r w:rsidDel="00000000" w:rsidR="00000000" w:rsidRPr="00000000">
              <w:rPr>
                <w:color w:val="000096"/>
                <w:sz w:val="18"/>
                <w:szCs w:val="18"/>
                <w:rtl w:val="0"/>
              </w:rPr>
              <w:t xml:space="preserve">&lt;seg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"highlight"</w:t>
            </w:r>
            <w:r w:rsidDel="00000000" w:rsidR="00000000" w:rsidRPr="00000000">
              <w:rPr>
                <w:color w:val="000096"/>
                <w:sz w:val="18"/>
                <w:szCs w:val="18"/>
                <w:rtl w:val="0"/>
              </w:rPr>
              <w:t xml:space="preserve">&gt;</w:t>
            </w:r>
            <w:r w:rsidDel="00000000" w:rsidR="00000000" w:rsidRPr="00000000">
              <w:rPr>
                <w:sz w:val="18"/>
                <w:szCs w:val="18"/>
                <w:rtl w:val="0"/>
              </w:rPr>
              <w:t xml:space="preserve">nikaṁ</w:t>
            </w:r>
            <w:r w:rsidDel="00000000" w:rsidR="00000000" w:rsidRPr="00000000">
              <w:rPr>
                <w:color w:val="000096"/>
                <w:sz w:val="18"/>
                <w:szCs w:val="18"/>
                <w:rtl w:val="0"/>
              </w:rPr>
              <w:t xml:space="preserve">&lt;/seg&gt; </w:t>
            </w:r>
            <w:r w:rsidDel="00000000" w:rsidR="00000000" w:rsidRPr="00000000">
              <w:rPr>
                <w:sz w:val="18"/>
                <w:szCs w:val="18"/>
                <w:rtl w:val="0"/>
              </w:rPr>
              <w:t xml:space="preserve">rat kabeḥ</w:t>
            </w:r>
            <w:r w:rsidDel="00000000" w:rsidR="00000000" w:rsidRPr="00000000">
              <w:rPr>
                <w:color w:val="000096"/>
                <w:sz w:val="18"/>
                <w:szCs w:val="18"/>
                <w:rtl w:val="0"/>
              </w:rPr>
              <w:t xml:space="preserve">&lt;/rdg&gt;</w:t>
            </w:r>
          </w:p>
          <w:p w:rsidR="00000000" w:rsidDel="00000000" w:rsidP="00000000" w:rsidRDefault="00000000" w:rsidRPr="00000000" w14:paraId="00000884">
            <w:pPr>
              <w:widowControl w:val="0"/>
              <w:rPr>
                <w:color w:val="000096"/>
                <w:sz w:val="18"/>
                <w:szCs w:val="18"/>
              </w:rPr>
            </w:pPr>
            <w:r w:rsidDel="00000000" w:rsidR="00000000" w:rsidRPr="00000000">
              <w:rPr>
                <w:color w:val="000096"/>
                <w:sz w:val="18"/>
                <w:szCs w:val="18"/>
                <w:rtl w:val="0"/>
              </w:rPr>
              <w:t xml:space="preserve"> &lt;/app&gt;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rPr>
                <w:sz w:val="18"/>
                <w:szCs w:val="18"/>
                <w:shd w:fill="ead1dc" w:val="clear"/>
              </w:rPr>
            </w:pPr>
            <w:r w:rsidDel="00000000" w:rsidR="00000000" w:rsidRPr="00000000">
              <w:rPr>
                <w:sz w:val="18"/>
                <w:szCs w:val="18"/>
                <w:shd w:fill="ead1dc" w:val="clear"/>
                <w:rtl w:val="0"/>
              </w:rPr>
              <w:t xml:space="preserve">Display — </w:t>
            </w:r>
          </w:p>
          <w:p w:rsidR="00000000" w:rsidDel="00000000" w:rsidP="00000000" w:rsidRDefault="00000000" w:rsidRPr="00000000" w14:paraId="00000886">
            <w:pPr>
              <w:widowControl w:val="0"/>
              <w:rPr>
                <w:color w:val="000096"/>
                <w:sz w:val="18"/>
                <w:szCs w:val="18"/>
              </w:rPr>
            </w:pPr>
            <w:r w:rsidDel="00000000" w:rsidR="00000000" w:rsidRPr="00000000">
              <w:rPr>
                <w:rtl w:val="0"/>
              </w:rPr>
            </w:r>
          </w:p>
          <w:p w:rsidR="00000000" w:rsidDel="00000000" w:rsidP="00000000" w:rsidRDefault="00000000" w:rsidRPr="00000000" w14:paraId="00000887">
            <w:pPr>
              <w:widowControl w:val="0"/>
              <w:rPr>
                <w:b w:val="1"/>
                <w:sz w:val="18"/>
                <w:szCs w:val="18"/>
                <w:shd w:fill="ead1dc" w:val="clear"/>
              </w:rPr>
            </w:pPr>
            <w:r w:rsidDel="00000000" w:rsidR="00000000" w:rsidRPr="00000000">
              <w:rPr>
                <w:sz w:val="18"/>
                <w:szCs w:val="18"/>
                <w:shd w:fill="ead1dc" w:val="clear"/>
                <w:rtl w:val="0"/>
              </w:rPr>
              <w:t xml:space="preserve">^933. ika ta saṅ prabhu, tinut </w:t>
            </w:r>
            <w:r w:rsidDel="00000000" w:rsidR="00000000" w:rsidRPr="00000000">
              <w:rPr>
                <w:b w:val="1"/>
                <w:sz w:val="18"/>
                <w:szCs w:val="18"/>
                <w:shd w:fill="ead1dc" w:val="clear"/>
                <w:rtl w:val="0"/>
              </w:rPr>
              <w:t xml:space="preserve">sira</w:t>
            </w:r>
            <w:r w:rsidDel="00000000" w:rsidR="00000000" w:rsidRPr="00000000">
              <w:rPr>
                <w:sz w:val="18"/>
                <w:szCs w:val="18"/>
                <w:shd w:fill="ead1dc" w:val="clear"/>
                <w:rtl w:val="0"/>
              </w:rPr>
              <w:t xml:space="preserve"> deniṅ rat kabeh] </w:t>
            </w:r>
            <w:r w:rsidDel="00000000" w:rsidR="00000000" w:rsidRPr="00000000">
              <w:rPr>
                <w:b w:val="1"/>
                <w:sz w:val="18"/>
                <w:szCs w:val="18"/>
                <w:shd w:fill="ead1dc" w:val="clear"/>
                <w:rtl w:val="0"/>
              </w:rPr>
              <w:t xml:space="preserve">K</w:t>
            </w:r>
            <w:r w:rsidDel="00000000" w:rsidR="00000000" w:rsidRPr="00000000">
              <w:rPr>
                <w:sz w:val="18"/>
                <w:szCs w:val="18"/>
                <w:shd w:fill="ead1dc" w:val="clear"/>
                <w:rtl w:val="0"/>
              </w:rPr>
              <w:t xml:space="preserve">, Ika: ta </w:t>
            </w:r>
            <w:r w:rsidDel="00000000" w:rsidR="00000000" w:rsidRPr="00000000">
              <w:rPr>
                <w:b w:val="1"/>
                <w:sz w:val="18"/>
                <w:szCs w:val="18"/>
                <w:shd w:fill="ead1dc" w:val="clear"/>
                <w:rtl w:val="0"/>
              </w:rPr>
              <w:t xml:space="preserve">sira</w:t>
            </w:r>
            <w:r w:rsidDel="00000000" w:rsidR="00000000" w:rsidRPr="00000000">
              <w:rPr>
                <w:sz w:val="18"/>
                <w:szCs w:val="18"/>
                <w:shd w:fill="ead1dc" w:val="clear"/>
                <w:rtl w:val="0"/>
              </w:rPr>
              <w:t xml:space="preserve"> saṁ prabhū tinut deniṁ rat kabeḥ</w:t>
            </w:r>
            <w:r w:rsidDel="00000000" w:rsidR="00000000" w:rsidRPr="00000000">
              <w:rPr>
                <w:b w:val="1"/>
                <w:sz w:val="18"/>
                <w:szCs w:val="18"/>
                <w:shd w:fill="ead1dc" w:val="clear"/>
                <w:rtl w:val="0"/>
              </w:rPr>
              <w:t xml:space="preserve"> L</w:t>
            </w:r>
            <w:r w:rsidDel="00000000" w:rsidR="00000000" w:rsidRPr="00000000">
              <w:rPr>
                <w:sz w:val="18"/>
                <w:szCs w:val="18"/>
                <w:shd w:fill="ead1dc" w:val="clear"/>
                <w:rtl w:val="0"/>
              </w:rPr>
              <w:t xml:space="preserve">, ika ta saṁ prabu </w:t>
            </w:r>
            <w:r w:rsidDel="00000000" w:rsidR="00000000" w:rsidRPr="00000000">
              <w:rPr>
                <w:b w:val="1"/>
                <w:sz w:val="18"/>
                <w:szCs w:val="18"/>
                <w:shd w:fill="ead1dc" w:val="clear"/>
                <w:rtl w:val="0"/>
              </w:rPr>
              <w:t xml:space="preserve">maṅkana</w:t>
            </w:r>
            <w:r w:rsidDel="00000000" w:rsidR="00000000" w:rsidRPr="00000000">
              <w:rPr>
                <w:sz w:val="18"/>
                <w:szCs w:val="18"/>
                <w:shd w:fill="ead1dc" w:val="clear"/>
                <w:rtl w:val="0"/>
              </w:rPr>
              <w:t xml:space="preserve">, tinut sira de</w:t>
            </w:r>
            <w:r w:rsidDel="00000000" w:rsidR="00000000" w:rsidRPr="00000000">
              <w:rPr>
                <w:b w:val="1"/>
                <w:sz w:val="18"/>
                <w:szCs w:val="18"/>
                <w:shd w:fill="ead1dc" w:val="clear"/>
                <w:rtl w:val="0"/>
              </w:rPr>
              <w:t xml:space="preserve">nikaṁ</w:t>
            </w:r>
            <w:r w:rsidDel="00000000" w:rsidR="00000000" w:rsidRPr="00000000">
              <w:rPr>
                <w:sz w:val="18"/>
                <w:szCs w:val="18"/>
                <w:shd w:fill="ead1dc" w:val="clear"/>
                <w:rtl w:val="0"/>
              </w:rPr>
              <w:t xml:space="preserve"> rat kabeḥ </w:t>
            </w:r>
            <w:r w:rsidDel="00000000" w:rsidR="00000000" w:rsidRPr="00000000">
              <w:rPr>
                <w:b w:val="1"/>
                <w:sz w:val="18"/>
                <w:szCs w:val="18"/>
                <w:shd w:fill="ead1dc" w:val="clear"/>
                <w:rtl w:val="0"/>
              </w:rPr>
              <w:t xml:space="preserve">M</w:t>
            </w:r>
          </w:p>
        </w:tc>
      </w:tr>
    </w:tbl>
    <w:p w:rsidR="00000000" w:rsidDel="00000000" w:rsidP="00000000" w:rsidRDefault="00000000" w:rsidRPr="00000000" w14:paraId="00000888">
      <w:pPr>
        <w:pageBreakBefore w:val="0"/>
        <w:ind w:left="0" w:firstLine="0"/>
        <w:jc w:val="both"/>
        <w:rPr/>
      </w:pPr>
      <w:r w:rsidDel="00000000" w:rsidR="00000000" w:rsidRPr="00000000">
        <w:rPr>
          <w:rtl w:val="0"/>
        </w:rPr>
      </w:r>
    </w:p>
    <w:p w:rsidR="00000000" w:rsidDel="00000000" w:rsidP="00000000" w:rsidRDefault="00000000" w:rsidRPr="00000000" w14:paraId="00000889">
      <w:pPr>
        <w:pStyle w:val="Heading2"/>
        <w:rPr/>
      </w:pPr>
      <w:bookmarkStart w:colFirst="0" w:colLast="0" w:name="_u2mrr654gbne" w:id="111"/>
      <w:bookmarkEnd w:id="111"/>
      <w:r w:rsidDel="00000000" w:rsidR="00000000" w:rsidRPr="00000000">
        <w:rPr>
          <w:rtl w:val="0"/>
        </w:rPr>
        <w:t xml:space="preserve">Transposition </w:t>
      </w:r>
      <w:r w:rsidDel="00000000" w:rsidR="00000000" w:rsidRPr="00000000">
        <w:rPr>
          <w:rtl w:val="0"/>
        </w:rPr>
        <w:t xml:space="preserve">within a stanza</w:t>
      </w:r>
    </w:p>
    <w:p w:rsidR="00000000" w:rsidDel="00000000" w:rsidP="00000000" w:rsidRDefault="00000000" w:rsidRPr="00000000" w14:paraId="0000088A">
      <w:pPr>
        <w:pageBreakBefore w:val="0"/>
        <w:ind w:left="0" w:firstLine="0"/>
        <w:jc w:val="both"/>
        <w:rPr/>
      </w:pPr>
      <w:r w:rsidDel="00000000" w:rsidR="00000000" w:rsidRPr="00000000">
        <w:rPr>
          <w:rtl w:val="0"/>
        </w:rPr>
        <w:t xml:space="preserve">Let us now consider a case where two hemistichs appear in reverse order. In the following example, witness A shows the accepted order of the four verse lines, while witness B puts the second hemistich before the first. Except for this change in order, the text of all verse lines is strictly identical in both witnesses. For this reason, you do not need to reproduce the same text and can use the attribute @corresp on the &lt;l&gt; elements in &lt;rdg&gt;. Note that, in this case, the &lt;lem&gt; element shall always contain the text in full and that it is only possible to use @corresp inside the &lt;rdg&gt;, not </w:t>
      </w:r>
      <w:r w:rsidDel="00000000" w:rsidR="00000000" w:rsidRPr="00000000">
        <w:rPr>
          <w:i w:val="1"/>
          <w:rtl w:val="0"/>
        </w:rPr>
        <w:t xml:space="preserve">vice versa</w:t>
      </w:r>
      <w:r w:rsidDel="00000000" w:rsidR="00000000" w:rsidRPr="00000000">
        <w:rPr>
          <w:rtl w:val="0"/>
        </w:rPr>
        <w:t xml:space="preserve">. </w:t>
      </w:r>
    </w:p>
    <w:p w:rsidR="00000000" w:rsidDel="00000000" w:rsidP="00000000" w:rsidRDefault="00000000" w:rsidRPr="00000000" w14:paraId="0000088B">
      <w:pPr>
        <w:pageBreakBefore w:val="0"/>
        <w:ind w:left="0" w:firstLine="720"/>
        <w:jc w:val="both"/>
        <w:rPr/>
      </w:pPr>
      <w:r w:rsidDel="00000000" w:rsidR="00000000" w:rsidRPr="00000000">
        <w:rPr>
          <w:rtl w:val="0"/>
        </w:rPr>
        <w:t xml:space="preserve">The value of the attribute @corresp should refer to the @xml:id of the element to which it corresponds, prefixed by “#”. An XSLT transformation process that can be launched and relaunched by the project's XML-TEI Data Manager will generate @xml:id's for all &lt;lg&gt; and &lt;l&gt; elements in our XML files. (This process can be launched upon your request, if necessary.) </w:t>
      </w:r>
    </w:p>
    <w:p w:rsidR="00000000" w:rsidDel="00000000" w:rsidP="00000000" w:rsidRDefault="00000000" w:rsidRPr="00000000" w14:paraId="0000088C">
      <w:pPr>
        <w:pageBreakBefore w:val="0"/>
        <w:ind w:left="0" w:firstLine="720"/>
        <w:jc w:val="both"/>
        <w:rPr/>
      </w:pPr>
      <w:r w:rsidDel="00000000" w:rsidR="00000000" w:rsidRPr="00000000">
        <w:rPr>
          <w:rtl w:val="0"/>
        </w:rPr>
      </w:r>
    </w:p>
    <w:tbl>
      <w:tblPr>
        <w:tblStyle w:val="Table1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8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pageBreakBefore w:val="0"/>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88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890">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p>
          <w:p w:rsidR="00000000" w:rsidDel="00000000" w:rsidP="00000000" w:rsidRDefault="00000000" w:rsidRPr="00000000" w14:paraId="00000891">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"33a"</w:t>
            </w:r>
            <w:r w:rsidDel="00000000" w:rsidR="00000000" w:rsidRPr="00000000">
              <w:rPr>
                <w:color w:val="000096"/>
                <w:sz w:val="18"/>
                <w:szCs w:val="18"/>
                <w:rtl w:val="0"/>
              </w:rPr>
              <w:t xml:space="preserve">&gt;</w:t>
            </w:r>
            <w:r w:rsidDel="00000000" w:rsidR="00000000" w:rsidRPr="00000000">
              <w:rPr>
                <w:sz w:val="18"/>
                <w:szCs w:val="18"/>
                <w:rtl w:val="0"/>
              </w:rPr>
              <w:t xml:space="preserve">dharmakṣetre kurukṣetre</w:t>
            </w:r>
            <w:r w:rsidDel="00000000" w:rsidR="00000000" w:rsidRPr="00000000">
              <w:rPr>
                <w:color w:val="000096"/>
                <w:sz w:val="18"/>
                <w:szCs w:val="18"/>
                <w:rtl w:val="0"/>
              </w:rPr>
              <w:t xml:space="preserve">&lt;/l&gt;</w:t>
            </w:r>
          </w:p>
          <w:p w:rsidR="00000000" w:rsidDel="00000000" w:rsidP="00000000" w:rsidRDefault="00000000" w:rsidRPr="00000000" w14:paraId="00000892">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"33b"</w:t>
            </w:r>
            <w:r w:rsidDel="00000000" w:rsidR="00000000" w:rsidRPr="00000000">
              <w:rPr>
                <w:color w:val="000096"/>
                <w:sz w:val="18"/>
                <w:szCs w:val="18"/>
                <w:rtl w:val="0"/>
              </w:rPr>
              <w:t xml:space="preserve">&gt;</w:t>
            </w:r>
            <w:r w:rsidDel="00000000" w:rsidR="00000000" w:rsidRPr="00000000">
              <w:rPr>
                <w:sz w:val="18"/>
                <w:szCs w:val="18"/>
                <w:rtl w:val="0"/>
              </w:rPr>
              <w:t xml:space="preserve">dharmajñair bahubhir vr̥te|</w:t>
            </w:r>
            <w:r w:rsidDel="00000000" w:rsidR="00000000" w:rsidRPr="00000000">
              <w:rPr>
                <w:color w:val="000096"/>
                <w:sz w:val="18"/>
                <w:szCs w:val="18"/>
                <w:rtl w:val="0"/>
              </w:rPr>
              <w:t xml:space="preserve">&lt;/l&gt;</w:t>
            </w:r>
          </w:p>
          <w:p w:rsidR="00000000" w:rsidDel="00000000" w:rsidP="00000000" w:rsidRDefault="00000000" w:rsidRPr="00000000" w14:paraId="00000893">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"33c</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uñchavr̥ttir dvijaḥ kaś cit</w:t>
            </w:r>
            <w:r w:rsidDel="00000000" w:rsidR="00000000" w:rsidRPr="00000000">
              <w:rPr>
                <w:color w:val="000096"/>
                <w:sz w:val="18"/>
                <w:szCs w:val="18"/>
                <w:rtl w:val="0"/>
              </w:rPr>
              <w:t xml:space="preserve">&lt;/l&gt;</w:t>
            </w:r>
          </w:p>
          <w:p w:rsidR="00000000" w:rsidDel="00000000" w:rsidP="00000000" w:rsidRDefault="00000000" w:rsidRPr="00000000" w14:paraId="00000894">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"33d</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kāpotir abhavat purā||</w:t>
            </w:r>
            <w:r w:rsidDel="00000000" w:rsidR="00000000" w:rsidRPr="00000000">
              <w:rPr>
                <w:color w:val="000096"/>
                <w:sz w:val="18"/>
                <w:szCs w:val="18"/>
                <w:rtl w:val="0"/>
              </w:rPr>
              <w:t xml:space="preserve">&lt;/l&gt;</w:t>
            </w:r>
          </w:p>
          <w:p w:rsidR="00000000" w:rsidDel="00000000" w:rsidP="00000000" w:rsidRDefault="00000000" w:rsidRPr="00000000" w14:paraId="00000895">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&lt;/lem&gt;</w:t>
            </w:r>
          </w:p>
          <w:p w:rsidR="00000000" w:rsidDel="00000000" w:rsidP="00000000" w:rsidRDefault="00000000" w:rsidRPr="00000000" w14:paraId="00000896">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w:t>
            </w:r>
            <w:r w:rsidDel="00000000" w:rsidR="00000000" w:rsidRPr="00000000">
              <w:rPr>
                <w:color w:val="000096"/>
                <w:sz w:val="18"/>
                <w:szCs w:val="18"/>
                <w:rtl w:val="0"/>
              </w:rPr>
              <w:t xml:space="preserve">&gt;</w:t>
            </w:r>
          </w:p>
          <w:p w:rsidR="00000000" w:rsidDel="00000000" w:rsidP="00000000" w:rsidRDefault="00000000" w:rsidRPr="00000000" w14:paraId="00000897">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"#33c"</w:t>
            </w:r>
            <w:r w:rsidDel="00000000" w:rsidR="00000000" w:rsidRPr="00000000">
              <w:rPr>
                <w:color w:val="000096"/>
                <w:sz w:val="18"/>
                <w:szCs w:val="18"/>
                <w:rtl w:val="0"/>
              </w:rPr>
              <w:t xml:space="preserve">/&gt;</w:t>
            </w:r>
          </w:p>
          <w:p w:rsidR="00000000" w:rsidDel="00000000" w:rsidP="00000000" w:rsidRDefault="00000000" w:rsidRPr="00000000" w14:paraId="00000898">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"#33d"</w:t>
            </w:r>
            <w:r w:rsidDel="00000000" w:rsidR="00000000" w:rsidRPr="00000000">
              <w:rPr>
                <w:color w:val="000096"/>
                <w:sz w:val="18"/>
                <w:szCs w:val="18"/>
                <w:rtl w:val="0"/>
              </w:rPr>
              <w:t xml:space="preserve">/&gt;</w:t>
            </w:r>
          </w:p>
          <w:p w:rsidR="00000000" w:rsidDel="00000000" w:rsidP="00000000" w:rsidRDefault="00000000" w:rsidRPr="00000000" w14:paraId="00000899">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"#33a"</w:t>
            </w:r>
            <w:r w:rsidDel="00000000" w:rsidR="00000000" w:rsidRPr="00000000">
              <w:rPr>
                <w:color w:val="000096"/>
                <w:sz w:val="18"/>
                <w:szCs w:val="18"/>
                <w:rtl w:val="0"/>
              </w:rPr>
              <w:t xml:space="preserve">/&gt;</w:t>
            </w:r>
          </w:p>
          <w:p w:rsidR="00000000" w:rsidDel="00000000" w:rsidP="00000000" w:rsidRDefault="00000000" w:rsidRPr="00000000" w14:paraId="0000089A">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"#33b"</w:t>
            </w:r>
            <w:r w:rsidDel="00000000" w:rsidR="00000000" w:rsidRPr="00000000">
              <w:rPr>
                <w:color w:val="000096"/>
                <w:sz w:val="18"/>
                <w:szCs w:val="18"/>
                <w:rtl w:val="0"/>
              </w:rPr>
              <w:t xml:space="preserve">/&gt;</w:t>
            </w:r>
          </w:p>
          <w:p w:rsidR="00000000" w:rsidDel="00000000" w:rsidP="00000000" w:rsidRDefault="00000000" w:rsidRPr="00000000" w14:paraId="0000089B">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&lt;/rdg&gt;</w:t>
            </w:r>
          </w:p>
          <w:p w:rsidR="00000000" w:rsidDel="00000000" w:rsidP="00000000" w:rsidRDefault="00000000" w:rsidRPr="00000000" w14:paraId="0000089C">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89D">
            <w:pPr>
              <w:pageBreakBefore w:val="0"/>
              <w:widowControl w:val="0"/>
              <w:rPr>
                <w:sz w:val="18"/>
                <w:szCs w:val="18"/>
                <w:shd w:fill="ead1dc" w:val="clear"/>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rPr>
                <w:sz w:val="18"/>
                <w:szCs w:val="18"/>
                <w:shd w:fill="ead1dc" w:val="clear"/>
              </w:rPr>
            </w:pPr>
            <w:r w:rsidDel="00000000" w:rsidR="00000000" w:rsidRPr="00000000">
              <w:rPr>
                <w:sz w:val="18"/>
                <w:szCs w:val="18"/>
                <w:shd w:fill="ead1dc" w:val="clear"/>
                <w:rtl w:val="0"/>
              </w:rPr>
              <w:t xml:space="preserve">Display — </w:t>
            </w:r>
          </w:p>
          <w:p w:rsidR="00000000" w:rsidDel="00000000" w:rsidP="00000000" w:rsidRDefault="00000000" w:rsidRPr="00000000" w14:paraId="0000089F">
            <w:pPr>
              <w:widowControl w:val="0"/>
              <w:rPr>
                <w:sz w:val="18"/>
                <w:szCs w:val="18"/>
                <w:shd w:fill="ead1dc" w:val="clear"/>
              </w:rPr>
            </w:pPr>
            <w:r w:rsidDel="00000000" w:rsidR="00000000" w:rsidRPr="00000000">
              <w:rPr>
                <w:rtl w:val="0"/>
              </w:rPr>
            </w:r>
          </w:p>
          <w:p w:rsidR="00000000" w:rsidDel="00000000" w:rsidP="00000000" w:rsidRDefault="00000000" w:rsidRPr="00000000" w14:paraId="000008A0">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8A1">
            <w:pPr>
              <w:widowControl w:val="0"/>
              <w:rPr>
                <w:color w:val="000096"/>
                <w:sz w:val="18"/>
                <w:szCs w:val="18"/>
              </w:rPr>
            </w:pPr>
            <w:r w:rsidDel="00000000" w:rsidR="00000000" w:rsidRPr="00000000">
              <w:rPr>
                <w:b w:val="1"/>
                <w:sz w:val="18"/>
                <w:szCs w:val="18"/>
                <w:shd w:fill="ead1dc" w:val="clear"/>
                <w:rtl w:val="0"/>
              </w:rPr>
              <w:t xml:space="preserve">B</w:t>
            </w:r>
            <w:r w:rsidDel="00000000" w:rsidR="00000000" w:rsidRPr="00000000">
              <w:rPr>
                <w:sz w:val="18"/>
                <w:szCs w:val="18"/>
                <w:shd w:fill="ead1dc" w:val="clear"/>
                <w:rtl w:val="0"/>
              </w:rPr>
              <w:t xml:space="preserve"> presents the lines in order cdab.</w:t>
            </w:r>
            <w:r w:rsidDel="00000000" w:rsidR="00000000" w:rsidRPr="00000000">
              <w:rPr>
                <w:rtl w:val="0"/>
              </w:rPr>
            </w:r>
          </w:p>
        </w:tc>
      </w:tr>
    </w:tbl>
    <w:p w:rsidR="00000000" w:rsidDel="00000000" w:rsidP="00000000" w:rsidRDefault="00000000" w:rsidRPr="00000000" w14:paraId="000008A2">
      <w:pPr>
        <w:pageBreakBefore w:val="0"/>
        <w:rPr/>
      </w:pPr>
      <w:r w:rsidDel="00000000" w:rsidR="00000000" w:rsidRPr="00000000">
        <w:rPr>
          <w:rtl w:val="0"/>
        </w:rPr>
      </w:r>
    </w:p>
    <w:p w:rsidR="00000000" w:rsidDel="00000000" w:rsidP="00000000" w:rsidRDefault="00000000" w:rsidRPr="00000000" w14:paraId="000008A3">
      <w:pPr>
        <w:pageBreakBefore w:val="0"/>
        <w:ind w:left="0" w:firstLine="0"/>
        <w:jc w:val="both"/>
        <w:rPr/>
      </w:pPr>
      <w:r w:rsidDel="00000000" w:rsidR="00000000" w:rsidRPr="00000000">
        <w:rPr>
          <w:rtl w:val="0"/>
        </w:rPr>
        <w:t xml:space="preserve">If the variation between the witnesses does not only concern the order of the verse lines but also the text of one or more lines, then encode the transposition as above, using the attribute @corresp, while encoding any variant readings of specific text segments in the usual manner, meaning that you will embed one or more &lt;app&gt; elements in the &lt;app&gt; representing the transposition.</w:t>
      </w:r>
    </w:p>
    <w:p w:rsidR="00000000" w:rsidDel="00000000" w:rsidP="00000000" w:rsidRDefault="00000000" w:rsidRPr="00000000" w14:paraId="000008A4">
      <w:pPr>
        <w:pageBreakBefore w:val="0"/>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A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pageBreakBefore w:val="0"/>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8A7">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8A8">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#B"</w:t>
            </w:r>
            <w:r w:rsidDel="00000000" w:rsidR="00000000" w:rsidRPr="00000000">
              <w:rPr>
                <w:color w:val="000096"/>
                <w:sz w:val="18"/>
                <w:szCs w:val="18"/>
                <w:rtl w:val="0"/>
              </w:rPr>
              <w:t xml:space="preserve">&gt;</w:t>
            </w:r>
          </w:p>
          <w:p w:rsidR="00000000" w:rsidDel="00000000" w:rsidP="00000000" w:rsidRDefault="00000000" w:rsidRPr="00000000" w14:paraId="000008A9">
            <w:pPr>
              <w:pageBreakBefore w:val="0"/>
              <w:widowControl w:val="0"/>
              <w:ind w:firstLine="990"/>
              <w:rPr>
                <w:sz w:val="18"/>
                <w:szCs w:val="18"/>
              </w:rPr>
            </w:pP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"33a"</w:t>
            </w:r>
            <w:r w:rsidDel="00000000" w:rsidR="00000000" w:rsidRPr="00000000">
              <w:rPr>
                <w:color w:val="000096"/>
                <w:sz w:val="18"/>
                <w:szCs w:val="18"/>
                <w:rtl w:val="0"/>
              </w:rPr>
              <w:t xml:space="preserve">&gt;</w:t>
            </w:r>
            <w:r w:rsidDel="00000000" w:rsidR="00000000" w:rsidRPr="00000000">
              <w:rPr>
                <w:sz w:val="18"/>
                <w:szCs w:val="18"/>
                <w:rtl w:val="0"/>
              </w:rPr>
              <w:t xml:space="preserve">dharmakṣetre </w:t>
            </w:r>
          </w:p>
          <w:p w:rsidR="00000000" w:rsidDel="00000000" w:rsidP="00000000" w:rsidRDefault="00000000" w:rsidRPr="00000000" w14:paraId="000008AA">
            <w:pPr>
              <w:pageBreakBefore w:val="0"/>
              <w:widowControl w:val="0"/>
              <w:ind w:left="-90" w:firstLine="144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8AB">
            <w:pPr>
              <w:pageBreakBefore w:val="0"/>
              <w:widowControl w:val="0"/>
              <w:ind w:left="-90" w:firstLine="1440"/>
              <w:rPr>
                <w:color w:val="000096"/>
                <w:sz w:val="18"/>
                <w:szCs w:val="18"/>
              </w:rPr>
            </w:pP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"hyphenback"</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kuru</w:t>
            </w:r>
            <w:r w:rsidDel="00000000" w:rsidR="00000000" w:rsidRPr="00000000">
              <w:rPr>
                <w:color w:val="000096"/>
                <w:sz w:val="18"/>
                <w:szCs w:val="18"/>
                <w:rtl w:val="0"/>
              </w:rPr>
              <w:t xml:space="preserve">&lt;/lem&gt;</w:t>
            </w:r>
          </w:p>
          <w:p w:rsidR="00000000" w:rsidDel="00000000" w:rsidP="00000000" w:rsidRDefault="00000000" w:rsidRPr="00000000" w14:paraId="000008AC">
            <w:pPr>
              <w:pageBreakBefore w:val="0"/>
              <w:widowControl w:val="0"/>
              <w:ind w:left="-90" w:firstLine="1440"/>
              <w:rPr>
                <w:color w:val="000096"/>
                <w:sz w:val="18"/>
                <w:szCs w:val="18"/>
              </w:rPr>
            </w:pP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giri-</w:t>
            </w:r>
            <w:r w:rsidDel="00000000" w:rsidR="00000000" w:rsidRPr="00000000">
              <w:rPr>
                <w:color w:val="000096"/>
                <w:sz w:val="18"/>
                <w:szCs w:val="18"/>
                <w:rtl w:val="0"/>
              </w:rPr>
              <w:t xml:space="preserve">&lt;/rdg&gt;</w:t>
            </w:r>
          </w:p>
          <w:p w:rsidR="00000000" w:rsidDel="00000000" w:rsidP="00000000" w:rsidRDefault="00000000" w:rsidRPr="00000000" w14:paraId="000008AD">
            <w:pPr>
              <w:pageBreakBefore w:val="0"/>
              <w:widowControl w:val="0"/>
              <w:ind w:left="-90" w:firstLine="1440"/>
              <w:rPr>
                <w:color w:val="000096"/>
                <w:sz w:val="18"/>
                <w:szCs w:val="18"/>
              </w:rPr>
            </w:pPr>
            <w:r w:rsidDel="00000000" w:rsidR="00000000" w:rsidRPr="00000000">
              <w:rPr>
                <w:color w:val="000096"/>
                <w:sz w:val="18"/>
                <w:szCs w:val="18"/>
                <w:rtl w:val="0"/>
              </w:rPr>
              <w:t xml:space="preserve">&lt;/app&gt;</w:t>
            </w:r>
            <w:r w:rsidDel="00000000" w:rsidR="00000000" w:rsidRPr="00000000">
              <w:rPr>
                <w:sz w:val="18"/>
                <w:szCs w:val="18"/>
                <w:rtl w:val="0"/>
              </w:rPr>
              <w:t xml:space="preserve">kṣetre</w:t>
            </w:r>
            <w:r w:rsidDel="00000000" w:rsidR="00000000" w:rsidRPr="00000000">
              <w:rPr>
                <w:color w:val="000096"/>
                <w:sz w:val="18"/>
                <w:szCs w:val="18"/>
                <w:rtl w:val="0"/>
              </w:rPr>
              <w:t xml:space="preserve">&lt;/l&gt;</w:t>
            </w:r>
          </w:p>
          <w:p w:rsidR="00000000" w:rsidDel="00000000" w:rsidP="00000000" w:rsidRDefault="00000000" w:rsidRPr="00000000" w14:paraId="000008AE">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"33b"</w:t>
            </w:r>
            <w:r w:rsidDel="00000000" w:rsidR="00000000" w:rsidRPr="00000000">
              <w:rPr>
                <w:color w:val="000096"/>
                <w:sz w:val="18"/>
                <w:szCs w:val="18"/>
                <w:rtl w:val="0"/>
              </w:rPr>
              <w:t xml:space="preserve">&gt;</w:t>
            </w:r>
            <w:r w:rsidDel="00000000" w:rsidR="00000000" w:rsidRPr="00000000">
              <w:rPr>
                <w:sz w:val="18"/>
                <w:szCs w:val="18"/>
                <w:rtl w:val="0"/>
              </w:rPr>
              <w:t xml:space="preserve">dharmajñair bahubhir vr̥te|</w:t>
            </w:r>
            <w:r w:rsidDel="00000000" w:rsidR="00000000" w:rsidRPr="00000000">
              <w:rPr>
                <w:color w:val="000096"/>
                <w:sz w:val="18"/>
                <w:szCs w:val="18"/>
                <w:rtl w:val="0"/>
              </w:rPr>
              <w:t xml:space="preserve">&lt;/l&gt;</w:t>
            </w:r>
          </w:p>
          <w:p w:rsidR="00000000" w:rsidDel="00000000" w:rsidP="00000000" w:rsidRDefault="00000000" w:rsidRPr="00000000" w14:paraId="000008AF">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"33c</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uñchavr̥ttir dvijaḥ kaś cit</w:t>
            </w:r>
            <w:r w:rsidDel="00000000" w:rsidR="00000000" w:rsidRPr="00000000">
              <w:rPr>
                <w:color w:val="000096"/>
                <w:sz w:val="18"/>
                <w:szCs w:val="18"/>
                <w:rtl w:val="0"/>
              </w:rPr>
              <w:t xml:space="preserve">&lt;/l&gt;</w:t>
            </w:r>
          </w:p>
          <w:p w:rsidR="00000000" w:rsidDel="00000000" w:rsidP="00000000" w:rsidRDefault="00000000" w:rsidRPr="00000000" w14:paraId="000008B0">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"33d</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r w:rsidDel="00000000" w:rsidR="00000000" w:rsidRPr="00000000">
              <w:rPr>
                <w:sz w:val="18"/>
                <w:szCs w:val="18"/>
                <w:rtl w:val="0"/>
              </w:rPr>
              <w:t xml:space="preserve">kāpotir abhavat purā||</w:t>
            </w:r>
            <w:r w:rsidDel="00000000" w:rsidR="00000000" w:rsidRPr="00000000">
              <w:rPr>
                <w:color w:val="000096"/>
                <w:sz w:val="18"/>
                <w:szCs w:val="18"/>
                <w:rtl w:val="0"/>
              </w:rPr>
              <w:t xml:space="preserve">&lt;/l&gt;</w:t>
            </w:r>
          </w:p>
          <w:p w:rsidR="00000000" w:rsidDel="00000000" w:rsidP="00000000" w:rsidRDefault="00000000" w:rsidRPr="00000000" w14:paraId="000008B1">
            <w:pPr>
              <w:pageBreakBefore w:val="0"/>
              <w:widowControl w:val="0"/>
              <w:rPr/>
            </w:pPr>
            <w:r w:rsidDel="00000000" w:rsidR="00000000" w:rsidRPr="00000000">
              <w:rPr>
                <w:sz w:val="18"/>
                <w:szCs w:val="18"/>
                <w:rtl w:val="0"/>
              </w:rPr>
              <w:t xml:space="preserve">         </w:t>
              <w:tab/>
            </w:r>
            <w:r w:rsidDel="00000000" w:rsidR="00000000" w:rsidRPr="00000000">
              <w:rPr>
                <w:color w:val="000096"/>
                <w:sz w:val="18"/>
                <w:szCs w:val="18"/>
                <w:rtl w:val="0"/>
              </w:rPr>
              <w:t xml:space="preserve">&lt;/lem&gt;</w:t>
            </w:r>
            <w:r w:rsidDel="00000000" w:rsidR="00000000" w:rsidRPr="00000000">
              <w:rPr>
                <w:rtl w:val="0"/>
              </w:rPr>
            </w:r>
          </w:p>
          <w:p w:rsidR="00000000" w:rsidDel="00000000" w:rsidP="00000000" w:rsidRDefault="00000000" w:rsidRPr="00000000" w14:paraId="000008B2">
            <w:pPr>
              <w:pageBreakBefore w:val="0"/>
              <w:widowControl w:val="0"/>
              <w:ind w:left="810" w:firstLine="0"/>
              <w:rPr>
                <w:sz w:val="18"/>
                <w:szCs w:val="18"/>
              </w:rPr>
            </w:pP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w:t>
            </w:r>
            <w:r w:rsidDel="00000000" w:rsidR="00000000" w:rsidRPr="00000000">
              <w:rPr>
                <w:color w:val="000096"/>
                <w:sz w:val="18"/>
                <w:szCs w:val="18"/>
                <w:rtl w:val="0"/>
              </w:rPr>
              <w:t xml:space="preserve">&gt;</w:t>
            </w:r>
            <w:r w:rsidDel="00000000" w:rsidR="00000000" w:rsidRPr="00000000">
              <w:rPr>
                <w:sz w:val="18"/>
                <w:szCs w:val="18"/>
                <w:rtl w:val="0"/>
              </w:rPr>
              <w:t xml:space="preserve">  </w:t>
            </w:r>
          </w:p>
          <w:p w:rsidR="00000000" w:rsidDel="00000000" w:rsidP="00000000" w:rsidRDefault="00000000" w:rsidRPr="00000000" w14:paraId="000008B3">
            <w:pPr>
              <w:pageBreakBefore w:val="0"/>
              <w:widowControl w:val="0"/>
              <w:ind w:left="900" w:firstLine="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"#33c"</w:t>
            </w:r>
            <w:r w:rsidDel="00000000" w:rsidR="00000000" w:rsidRPr="00000000">
              <w:rPr>
                <w:color w:val="000096"/>
                <w:sz w:val="18"/>
                <w:szCs w:val="18"/>
                <w:rtl w:val="0"/>
              </w:rPr>
              <w:t xml:space="preserve">/&gt;</w:t>
            </w:r>
          </w:p>
          <w:p w:rsidR="00000000" w:rsidDel="00000000" w:rsidP="00000000" w:rsidRDefault="00000000" w:rsidRPr="00000000" w14:paraId="000008B4">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"#33d"</w:t>
            </w:r>
            <w:r w:rsidDel="00000000" w:rsidR="00000000" w:rsidRPr="00000000">
              <w:rPr>
                <w:color w:val="000096"/>
                <w:sz w:val="18"/>
                <w:szCs w:val="18"/>
                <w:rtl w:val="0"/>
              </w:rPr>
              <w:t xml:space="preserve">/&gt;</w:t>
            </w:r>
          </w:p>
          <w:p w:rsidR="00000000" w:rsidDel="00000000" w:rsidP="00000000" w:rsidRDefault="00000000" w:rsidRPr="00000000" w14:paraId="000008B5">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"#33a"</w:t>
            </w:r>
            <w:r w:rsidDel="00000000" w:rsidR="00000000" w:rsidRPr="00000000">
              <w:rPr>
                <w:color w:val="000096"/>
                <w:sz w:val="18"/>
                <w:szCs w:val="18"/>
                <w:rtl w:val="0"/>
              </w:rPr>
              <w:t xml:space="preserve">/&gt;</w:t>
            </w:r>
          </w:p>
          <w:p w:rsidR="00000000" w:rsidDel="00000000" w:rsidP="00000000" w:rsidRDefault="00000000" w:rsidRPr="00000000" w14:paraId="000008B6">
            <w:pPr>
              <w:pageBreakBefore w:val="0"/>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"#33b"</w:t>
            </w:r>
            <w:r w:rsidDel="00000000" w:rsidR="00000000" w:rsidRPr="00000000">
              <w:rPr>
                <w:color w:val="000096"/>
                <w:sz w:val="18"/>
                <w:szCs w:val="18"/>
                <w:rtl w:val="0"/>
              </w:rPr>
              <w:t xml:space="preserve">/&gt;</w:t>
            </w:r>
          </w:p>
          <w:p w:rsidR="00000000" w:rsidDel="00000000" w:rsidP="00000000" w:rsidRDefault="00000000" w:rsidRPr="00000000" w14:paraId="000008B7">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&lt;/rdg&gt;</w:t>
            </w:r>
          </w:p>
          <w:p w:rsidR="00000000" w:rsidDel="00000000" w:rsidP="00000000" w:rsidRDefault="00000000" w:rsidRPr="00000000" w14:paraId="000008B8">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8B9">
            <w:pPr>
              <w:pageBreakBefore w:val="0"/>
              <w:widowControl w:val="0"/>
              <w:rPr>
                <w:color w:val="000096"/>
                <w:sz w:val="18"/>
                <w:szCs w:val="18"/>
                <w:shd w:fill="ead1dc" w:val="clear"/>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rPr>
                <w:sz w:val="18"/>
                <w:szCs w:val="18"/>
                <w:shd w:fill="ead1dc" w:val="clear"/>
              </w:rPr>
            </w:pPr>
            <w:r w:rsidDel="00000000" w:rsidR="00000000" w:rsidRPr="00000000">
              <w:rPr>
                <w:sz w:val="18"/>
                <w:szCs w:val="18"/>
                <w:shd w:fill="ead1dc" w:val="clear"/>
                <w:rtl w:val="0"/>
              </w:rPr>
              <w:t xml:space="preserve">Display — </w:t>
            </w:r>
          </w:p>
          <w:p w:rsidR="00000000" w:rsidDel="00000000" w:rsidP="00000000" w:rsidRDefault="00000000" w:rsidRPr="00000000" w14:paraId="000008BB">
            <w:pPr>
              <w:widowControl w:val="0"/>
              <w:rPr>
                <w:sz w:val="18"/>
                <w:szCs w:val="18"/>
                <w:shd w:fill="ead1dc" w:val="clear"/>
              </w:rPr>
            </w:pPr>
            <w:r w:rsidDel="00000000" w:rsidR="00000000" w:rsidRPr="00000000">
              <w:rPr>
                <w:rtl w:val="0"/>
              </w:rPr>
            </w:r>
          </w:p>
          <w:p w:rsidR="00000000" w:rsidDel="00000000" w:rsidP="00000000" w:rsidRDefault="00000000" w:rsidRPr="00000000" w14:paraId="000008BC">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8BD">
            <w:pPr>
              <w:widowControl w:val="0"/>
              <w:rPr>
                <w:sz w:val="18"/>
                <w:szCs w:val="18"/>
                <w:shd w:fill="ead1dc" w:val="clear"/>
              </w:rPr>
            </w:pPr>
            <w:r w:rsidDel="00000000" w:rsidR="00000000" w:rsidRPr="00000000">
              <w:rPr>
                <w:b w:val="1"/>
                <w:sz w:val="18"/>
                <w:szCs w:val="18"/>
                <w:shd w:fill="ead1dc" w:val="clear"/>
                <w:rtl w:val="0"/>
              </w:rPr>
              <w:t xml:space="preserve">B</w:t>
            </w:r>
            <w:r w:rsidDel="00000000" w:rsidR="00000000" w:rsidRPr="00000000">
              <w:rPr>
                <w:sz w:val="18"/>
                <w:szCs w:val="18"/>
                <w:shd w:fill="ead1dc" w:val="clear"/>
                <w:rtl w:val="0"/>
              </w:rPr>
              <w:t xml:space="preserve"> presents the lines in order cdab.</w:t>
            </w:r>
          </w:p>
          <w:p w:rsidR="00000000" w:rsidDel="00000000" w:rsidP="00000000" w:rsidRDefault="00000000" w:rsidRPr="00000000" w14:paraId="000008BE">
            <w:pPr>
              <w:widowControl w:val="0"/>
              <w:rPr>
                <w:sz w:val="18"/>
                <w:szCs w:val="18"/>
                <w:shd w:fill="ead1dc" w:val="clear"/>
              </w:rPr>
            </w:pPr>
            <w:r w:rsidDel="00000000" w:rsidR="00000000" w:rsidRPr="00000000">
              <w:rPr>
                <w:sz w:val="18"/>
                <w:szCs w:val="18"/>
                <w:shd w:fill="ead1dc" w:val="clear"/>
                <w:rtl w:val="0"/>
              </w:rPr>
              <w:t xml:space="preserve">kuru-</w:t>
            </w:r>
            <w:r w:rsidDel="00000000" w:rsidR="00000000" w:rsidRPr="00000000">
              <w:rPr>
                <w:b w:val="1"/>
                <w:sz w:val="18"/>
                <w:szCs w:val="18"/>
                <w:shd w:fill="ead1dc" w:val="clear"/>
                <w:rtl w:val="0"/>
              </w:rPr>
              <w:t xml:space="preserve">]</w:t>
            </w:r>
            <w:r w:rsidDel="00000000" w:rsidR="00000000" w:rsidRPr="00000000">
              <w:rPr>
                <w:sz w:val="18"/>
                <w:szCs w:val="18"/>
                <w:shd w:fill="ead1dc" w:val="clear"/>
                <w:rtl w:val="0"/>
              </w:rPr>
              <w:t xml:space="preserve">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giri- </w:t>
            </w:r>
            <w:r w:rsidDel="00000000" w:rsidR="00000000" w:rsidRPr="00000000">
              <w:rPr>
                <w:b w:val="1"/>
                <w:sz w:val="18"/>
                <w:szCs w:val="18"/>
                <w:shd w:fill="ead1dc" w:val="clear"/>
                <w:rtl w:val="0"/>
              </w:rPr>
              <w:t xml:space="preserve">B</w:t>
            </w:r>
            <w:r w:rsidDel="00000000" w:rsidR="00000000" w:rsidRPr="00000000">
              <w:rPr>
                <w:sz w:val="18"/>
                <w:szCs w:val="18"/>
                <w:shd w:fill="ead1dc" w:val="clear"/>
                <w:rtl w:val="0"/>
              </w:rPr>
              <w:t xml:space="preserve">.</w:t>
            </w:r>
          </w:p>
        </w:tc>
      </w:tr>
    </w:tbl>
    <w:p w:rsidR="00000000" w:rsidDel="00000000" w:rsidP="00000000" w:rsidRDefault="00000000" w:rsidRPr="00000000" w14:paraId="000008BF">
      <w:pPr>
        <w:pageBreakBefore w:val="0"/>
        <w:ind w:left="0" w:firstLine="0"/>
        <w:rPr/>
      </w:pPr>
      <w:r w:rsidDel="00000000" w:rsidR="00000000" w:rsidRPr="00000000">
        <w:rPr>
          <w:rtl w:val="0"/>
        </w:rPr>
      </w:r>
    </w:p>
    <w:p w:rsidR="00000000" w:rsidDel="00000000" w:rsidP="00000000" w:rsidRDefault="00000000" w:rsidRPr="00000000" w14:paraId="000008C0">
      <w:pPr>
        <w:pStyle w:val="Heading2"/>
        <w:rPr/>
      </w:pPr>
      <w:bookmarkStart w:colFirst="0" w:colLast="0" w:name="_bwrqdk9a488g" w:id="112"/>
      <w:bookmarkEnd w:id="112"/>
      <w:r w:rsidDel="00000000" w:rsidR="00000000" w:rsidRPr="00000000">
        <w:rPr>
          <w:rtl w:val="0"/>
        </w:rPr>
        <w:t xml:space="preserve">Discontinuous t</w:t>
      </w:r>
      <w:r w:rsidDel="00000000" w:rsidR="00000000" w:rsidRPr="00000000">
        <w:rPr>
          <w:rtl w:val="0"/>
        </w:rPr>
        <w:t xml:space="preserve">ransposition</w:t>
      </w:r>
      <w:r w:rsidDel="00000000" w:rsidR="00000000" w:rsidRPr="00000000">
        <w:rPr>
          <w:rtl w:val="0"/>
        </w:rPr>
      </w:r>
    </w:p>
    <w:p w:rsidR="00000000" w:rsidDel="00000000" w:rsidP="00000000" w:rsidRDefault="00000000" w:rsidRPr="00000000" w14:paraId="000008C1">
      <w:pPr>
        <w:pageBreakBefore w:val="0"/>
        <w:jc w:val="both"/>
        <w:rPr/>
      </w:pPr>
      <w:r w:rsidDel="00000000" w:rsidR="00000000" w:rsidRPr="00000000">
        <w:rPr>
          <w:rtl w:val="0"/>
        </w:rPr>
        <w:t xml:space="preserve">Now </w:t>
      </w:r>
      <w:r w:rsidDel="00000000" w:rsidR="00000000" w:rsidRPr="00000000">
        <w:rPr>
          <w:rtl w:val="0"/>
        </w:rPr>
        <w:t xml:space="preserve">we will consider discontinuous transposition, that is a given witness placing a text segment in a different location of the text that does not overlap with the lemma, and may even be situated in a different text block. Such a scenario means that a single &lt;app&gt; element will not be sufficient to delimit the scope of the affected text. All the variants should be encoded where the witnesses place them, meaning that you will have some apparatus entries that only contain a &lt;lem&gt; linked to apparatus entries that only contain an &lt;rdg&gt;. The reading you are adopting as a lemma should, as usual, be encoded in a &lt;lem&gt; element. All the &lt;app&gt; entries concerning a case of discontinuous transposition should bear the attribute @type with the value “transposition” and the fact that the one alternative excludes the other is to be represented by matching attributes @xml:id and @exclude, as in the following example. </w:t>
      </w:r>
    </w:p>
    <w:p w:rsidR="00000000" w:rsidDel="00000000" w:rsidP="00000000" w:rsidRDefault="00000000" w:rsidRPr="00000000" w14:paraId="000008C2">
      <w:pPr>
        <w:pageBreakBefore w:val="0"/>
        <w:jc w:val="both"/>
        <w:rPr/>
      </w:pPr>
      <w:r w:rsidDel="00000000" w:rsidR="00000000" w:rsidRPr="00000000">
        <w:rPr>
          <w:rtl w:val="0"/>
        </w:rPr>
      </w:r>
    </w:p>
    <w:tbl>
      <w:tblPr>
        <w:tblStyle w:val="Table1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C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rPr>
                <w:color w:val="000096"/>
                <w:sz w:val="18"/>
                <w:szCs w:val="18"/>
              </w:rPr>
            </w:pP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"app00755"</w:t>
            </w:r>
            <w:r w:rsidDel="00000000" w:rsidR="00000000" w:rsidRPr="00000000">
              <w:rPr>
                <w:color w:val="000096"/>
                <w:sz w:val="18"/>
                <w:szCs w:val="18"/>
                <w:rtl w:val="0"/>
              </w:rPr>
              <w:t xml:space="preserve">&gt;</w:t>
            </w:r>
          </w:p>
          <w:p w:rsidR="00000000" w:rsidDel="00000000" w:rsidP="00000000" w:rsidRDefault="00000000" w:rsidRPr="00000000" w14:paraId="000008C5">
            <w:pPr>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p>
          <w:p w:rsidR="00000000" w:rsidDel="00000000" w:rsidP="00000000" w:rsidRDefault="00000000" w:rsidRPr="00000000" w14:paraId="000008C6">
            <w:pPr>
              <w:widowControl w:val="0"/>
              <w:rPr>
                <w:color w:val="000096"/>
                <w:sz w:val="18"/>
                <w:szCs w:val="18"/>
              </w:rPr>
            </w:pPr>
            <w:r w:rsidDel="00000000" w:rsidR="00000000" w:rsidRPr="00000000">
              <w:rPr>
                <w:color w:val="000096"/>
                <w:sz w:val="18"/>
                <w:szCs w:val="18"/>
                <w:rtl w:val="0"/>
              </w:rPr>
              <w:t xml:space="preserve">        &lt;seg</w:t>
            </w:r>
            <w:r w:rsidDel="00000000" w:rsidR="00000000" w:rsidRPr="00000000">
              <w:rPr>
                <w:color w:val="f5844c"/>
                <w:sz w:val="18"/>
                <w:szCs w:val="18"/>
                <w:rtl w:val="0"/>
              </w:rPr>
              <w:t xml:space="preserve"> </w:t>
            </w:r>
            <w:commentRangeStart w:id="41"/>
            <w:commentRangeStart w:id="42"/>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"transposition-static"</w:t>
            </w:r>
            <w:commentRangeEnd w:id="41"/>
            <w:r w:rsidDel="00000000" w:rsidR="00000000" w:rsidRPr="00000000">
              <w:commentReference w:id="41"/>
            </w:r>
            <w:commentRangeEnd w:id="42"/>
            <w:r w:rsidDel="00000000" w:rsidR="00000000" w:rsidRPr="00000000">
              <w:commentReference w:id="42"/>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"trsp001"</w:t>
            </w:r>
            <w:r w:rsidDel="00000000" w:rsidR="00000000" w:rsidRPr="00000000">
              <w:rPr>
                <w:color w:val="000096"/>
                <w:sz w:val="18"/>
                <w:szCs w:val="18"/>
                <w:rtl w:val="0"/>
              </w:rPr>
              <w:t xml:space="preserve">&gt;</w:t>
            </w:r>
          </w:p>
          <w:p w:rsidR="00000000" w:rsidDel="00000000" w:rsidP="00000000" w:rsidRDefault="00000000" w:rsidRPr="00000000" w14:paraId="000008C7">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"12"</w:t>
            </w:r>
            <w:r w:rsidDel="00000000" w:rsidR="00000000" w:rsidRPr="00000000">
              <w:rPr>
                <w:color w:val="000096"/>
                <w:sz w:val="18"/>
                <w:szCs w:val="18"/>
                <w:rtl w:val="0"/>
              </w:rPr>
              <w:t xml:space="preserve">&gt;</w:t>
            </w:r>
          </w:p>
          <w:p w:rsidR="00000000" w:rsidDel="00000000" w:rsidP="00000000" w:rsidRDefault="00000000" w:rsidRPr="00000000" w14:paraId="000008C8">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"33a"</w:t>
            </w:r>
            <w:r w:rsidDel="00000000" w:rsidR="00000000" w:rsidRPr="00000000">
              <w:rPr>
                <w:color w:val="000096"/>
                <w:sz w:val="18"/>
                <w:szCs w:val="18"/>
                <w:rtl w:val="0"/>
              </w:rPr>
              <w:t xml:space="preserve">&gt;dharmakṣetre kurukṣetre&lt;/l&gt;</w:t>
            </w:r>
          </w:p>
          <w:p w:rsidR="00000000" w:rsidDel="00000000" w:rsidP="00000000" w:rsidRDefault="00000000" w:rsidRPr="00000000" w14:paraId="000008C9">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"33b"</w:t>
            </w:r>
            <w:r w:rsidDel="00000000" w:rsidR="00000000" w:rsidRPr="00000000">
              <w:rPr>
                <w:color w:val="000096"/>
                <w:sz w:val="18"/>
                <w:szCs w:val="18"/>
                <w:rtl w:val="0"/>
              </w:rPr>
              <w:t xml:space="preserve">&gt;dharmajñair bahubhir vr̥te|&lt;/l&gt;</w:t>
            </w:r>
          </w:p>
          <w:p w:rsidR="00000000" w:rsidDel="00000000" w:rsidP="00000000" w:rsidRDefault="00000000" w:rsidRPr="00000000" w14:paraId="000008CA">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"33c"</w:t>
            </w:r>
            <w:r w:rsidDel="00000000" w:rsidR="00000000" w:rsidRPr="00000000">
              <w:rPr>
                <w:color w:val="000096"/>
                <w:sz w:val="18"/>
                <w:szCs w:val="18"/>
                <w:rtl w:val="0"/>
              </w:rPr>
              <w:t xml:space="preserve">&gt;uñchavr̥ttir dvijaḥ kaś cit&lt;/l&gt;</w:t>
            </w:r>
          </w:p>
          <w:p w:rsidR="00000000" w:rsidDel="00000000" w:rsidP="00000000" w:rsidRDefault="00000000" w:rsidRPr="00000000" w14:paraId="000008CB">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"33d"</w:t>
            </w:r>
            <w:r w:rsidDel="00000000" w:rsidR="00000000" w:rsidRPr="00000000">
              <w:rPr>
                <w:color w:val="000096"/>
                <w:sz w:val="18"/>
                <w:szCs w:val="18"/>
                <w:rtl w:val="0"/>
              </w:rPr>
              <w:t xml:space="preserve">&gt;kāpotir abhavat purā||&lt;/l&gt;</w:t>
            </w:r>
          </w:p>
          <w:p w:rsidR="00000000" w:rsidDel="00000000" w:rsidP="00000000" w:rsidRDefault="00000000" w:rsidRPr="00000000" w14:paraId="000008CC">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8CD">
            <w:pPr>
              <w:widowControl w:val="0"/>
              <w:rPr>
                <w:color w:val="000096"/>
                <w:sz w:val="18"/>
                <w:szCs w:val="18"/>
              </w:rPr>
            </w:pPr>
            <w:r w:rsidDel="00000000" w:rsidR="00000000" w:rsidRPr="00000000">
              <w:rPr>
                <w:color w:val="000096"/>
                <w:sz w:val="18"/>
                <w:szCs w:val="18"/>
                <w:rtl w:val="0"/>
              </w:rPr>
              <w:t xml:space="preserve">        &lt;/seg&gt;</w:t>
            </w:r>
          </w:p>
          <w:p w:rsidR="00000000" w:rsidDel="00000000" w:rsidP="00000000" w:rsidRDefault="00000000" w:rsidRPr="00000000" w14:paraId="000008CE">
            <w:pPr>
              <w:widowControl w:val="0"/>
              <w:rPr>
                <w:color w:val="000096"/>
                <w:sz w:val="18"/>
                <w:szCs w:val="18"/>
              </w:rPr>
            </w:pPr>
            <w:r w:rsidDel="00000000" w:rsidR="00000000" w:rsidRPr="00000000">
              <w:rPr>
                <w:color w:val="000096"/>
                <w:sz w:val="18"/>
                <w:szCs w:val="18"/>
                <w:rtl w:val="0"/>
              </w:rPr>
              <w:t xml:space="preserve">    &lt;/lem&gt;</w:t>
            </w:r>
          </w:p>
          <w:p w:rsidR="00000000" w:rsidDel="00000000" w:rsidP="00000000" w:rsidRDefault="00000000" w:rsidRPr="00000000" w14:paraId="000008CF">
            <w:pPr>
              <w:widowControl w:val="0"/>
              <w:ind w:left="180" w:firstLine="0"/>
              <w:rPr>
                <w:color w:val="000096"/>
                <w:sz w:val="18"/>
                <w:szCs w:val="18"/>
              </w:rPr>
            </w:pPr>
            <w:r w:rsidDel="00000000" w:rsidR="00000000" w:rsidRPr="00000000">
              <w:rPr>
                <w:color w:val="000096"/>
                <w:sz w:val="18"/>
                <w:szCs w:val="18"/>
                <w:rtl w:val="0"/>
              </w:rPr>
              <w:t xml:space="preserve">&lt;note </w:t>
            </w:r>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color w:val="24292e"/>
                <w:sz w:val="18"/>
                <w:szCs w:val="18"/>
                <w:rtl w:val="0"/>
              </w:rPr>
              <w:t xml:space="preserve">dharmakṣetre… purā||</w:t>
            </w:r>
            <w:r w:rsidDel="00000000" w:rsidR="00000000" w:rsidRPr="00000000">
              <w:rPr>
                <w:color w:val="000096"/>
                <w:sz w:val="18"/>
                <w:szCs w:val="18"/>
                <w:rtl w:val="0"/>
              </w:rPr>
              <w:t xml:space="preserve">&lt;/note&gt;</w:t>
            </w:r>
          </w:p>
          <w:p w:rsidR="00000000" w:rsidDel="00000000" w:rsidP="00000000" w:rsidRDefault="00000000" w:rsidRPr="00000000" w14:paraId="000008D0">
            <w:pPr>
              <w:widowControl w:val="0"/>
              <w:rPr>
                <w:color w:val="000096"/>
                <w:sz w:val="18"/>
                <w:szCs w:val="18"/>
              </w:rPr>
            </w:pPr>
            <w:r w:rsidDel="00000000" w:rsidR="00000000" w:rsidRPr="00000000">
              <w:rPr>
                <w:color w:val="000096"/>
                <w:sz w:val="18"/>
                <w:szCs w:val="18"/>
                <w:rtl w:val="0"/>
              </w:rPr>
              <w:t xml:space="preserve">    &lt;note&gt;</w:t>
            </w:r>
            <w:r w:rsidDel="00000000" w:rsidR="00000000" w:rsidRPr="00000000">
              <w:rPr>
                <w:color w:val="24292e"/>
                <w:sz w:val="18"/>
                <w:szCs w:val="18"/>
                <w:rtl w:val="0"/>
              </w:rPr>
              <w:t xml:space="preserve">The MS A provides the stanza as the 12th, while in the MS B it is the 23rd. We have decided to keep the variant A as the lemma for the following reasons ..</w:t>
            </w:r>
            <w:r w:rsidDel="00000000" w:rsidR="00000000" w:rsidRPr="00000000">
              <w:rPr>
                <w:color w:val="000096"/>
                <w:sz w:val="18"/>
                <w:szCs w:val="18"/>
                <w:rtl w:val="0"/>
              </w:rPr>
              <w:t xml:space="preserve">.&lt;/note&gt;</w:t>
            </w:r>
          </w:p>
          <w:p w:rsidR="00000000" w:rsidDel="00000000" w:rsidP="00000000" w:rsidRDefault="00000000" w:rsidRPr="00000000" w14:paraId="000008D1">
            <w:pPr>
              <w:widowControl w:val="0"/>
              <w:rPr>
                <w:color w:val="000096"/>
                <w:sz w:val="18"/>
                <w:szCs w:val="18"/>
              </w:rPr>
            </w:pPr>
            <w:r w:rsidDel="00000000" w:rsidR="00000000" w:rsidRPr="00000000">
              <w:rPr>
                <w:color w:val="000096"/>
                <w:sz w:val="18"/>
                <w:szCs w:val="18"/>
                <w:rtl w:val="0"/>
              </w:rPr>
              <w:t xml:space="preserve">&lt;/app&gt;  </w:t>
              <w:tab/>
            </w:r>
          </w:p>
          <w:p w:rsidR="00000000" w:rsidDel="00000000" w:rsidP="00000000" w:rsidRDefault="00000000" w:rsidRPr="00000000" w14:paraId="000008D2">
            <w:pPr>
              <w:widowControl w:val="0"/>
              <w:rPr>
                <w:color w:val="000096"/>
                <w:sz w:val="18"/>
                <w:szCs w:val="18"/>
              </w:rPr>
            </w:pPr>
            <w:r w:rsidDel="00000000" w:rsidR="00000000" w:rsidRPr="00000000">
              <w:rPr>
                <w:color w:val="000096"/>
                <w:sz w:val="18"/>
                <w:szCs w:val="18"/>
                <w:rtl w:val="0"/>
              </w:rPr>
              <w:t xml:space="preserve">[..]</w:t>
            </w:r>
          </w:p>
          <w:p w:rsidR="00000000" w:rsidDel="00000000" w:rsidP="00000000" w:rsidRDefault="00000000" w:rsidRPr="00000000" w14:paraId="000008D3">
            <w:pPr>
              <w:widowControl w:val="0"/>
              <w:rPr>
                <w:color w:val="000096"/>
                <w:sz w:val="18"/>
                <w:szCs w:val="18"/>
              </w:rPr>
            </w:pP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"transposed_elsewhere"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"app00856"</w:t>
            </w:r>
            <w:r w:rsidDel="00000000" w:rsidR="00000000" w:rsidRPr="00000000">
              <w:rPr>
                <w:color w:val="000096"/>
                <w:sz w:val="18"/>
                <w:szCs w:val="18"/>
                <w:rtl w:val="0"/>
              </w:rPr>
              <w:t xml:space="preserve">&gt;</w:t>
            </w:r>
          </w:p>
          <w:p w:rsidR="00000000" w:rsidDel="00000000" w:rsidP="00000000" w:rsidRDefault="00000000" w:rsidRPr="00000000" w14:paraId="000008D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p>
          <w:p w:rsidR="00000000" w:rsidDel="00000000" w:rsidP="00000000" w:rsidRDefault="00000000" w:rsidRPr="00000000" w14:paraId="000008D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p>
          <w:p w:rsidR="00000000" w:rsidDel="00000000" w:rsidP="00000000" w:rsidRDefault="00000000" w:rsidRPr="00000000" w14:paraId="000008D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"#trsp001"</w:t>
            </w:r>
            <w:r w:rsidDel="00000000" w:rsidR="00000000" w:rsidRPr="00000000">
              <w:rPr>
                <w:color w:val="000096"/>
                <w:sz w:val="18"/>
                <w:szCs w:val="18"/>
                <w:rtl w:val="0"/>
              </w:rPr>
              <w:t xml:space="preserve">/&gt;</w:t>
            </w:r>
          </w:p>
          <w:p w:rsidR="00000000" w:rsidDel="00000000" w:rsidP="00000000" w:rsidRDefault="00000000" w:rsidRPr="00000000" w14:paraId="000008D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&lt;/rdg&gt;</w:t>
            </w:r>
          </w:p>
          <w:p w:rsidR="00000000" w:rsidDel="00000000" w:rsidP="00000000" w:rsidRDefault="00000000" w:rsidRPr="00000000" w14:paraId="000008D8">
            <w:pPr>
              <w:widowControl w:val="0"/>
              <w:ind w:left="360" w:firstLine="0"/>
              <w:rPr>
                <w:color w:val="000096"/>
                <w:sz w:val="18"/>
                <w:szCs w:val="18"/>
              </w:rPr>
            </w:pPr>
            <w:r w:rsidDel="00000000" w:rsidR="00000000" w:rsidRPr="00000000">
              <w:rPr>
                <w:color w:val="000096"/>
                <w:sz w:val="18"/>
                <w:szCs w:val="18"/>
                <w:rtl w:val="0"/>
              </w:rPr>
              <w:t xml:space="preserve"> &lt;note&gt;</w:t>
            </w:r>
            <w:r w:rsidDel="00000000" w:rsidR="00000000" w:rsidRPr="00000000">
              <w:rPr>
                <w:sz w:val="18"/>
                <w:szCs w:val="18"/>
                <w:rtl w:val="0"/>
              </w:rPr>
              <w:t xml:space="preserve">Note if necessary</w:t>
            </w:r>
            <w:r w:rsidDel="00000000" w:rsidR="00000000" w:rsidRPr="00000000">
              <w:rPr>
                <w:color w:val="000096"/>
                <w:sz w:val="18"/>
                <w:szCs w:val="18"/>
                <w:rtl w:val="0"/>
              </w:rPr>
              <w:t xml:space="preserve">&lt;/note&gt;</w:t>
            </w:r>
          </w:p>
          <w:p w:rsidR="00000000" w:rsidDel="00000000" w:rsidP="00000000" w:rsidRDefault="00000000" w:rsidRPr="00000000" w14:paraId="000008D9">
            <w:pPr>
              <w:widowControl w:val="0"/>
              <w:rPr/>
            </w:pPr>
            <w:r w:rsidDel="00000000" w:rsidR="00000000" w:rsidRPr="00000000">
              <w:rPr>
                <w:color w:val="000096"/>
                <w:sz w:val="18"/>
                <w:szCs w:val="18"/>
                <w:rtl w:val="0"/>
              </w:rPr>
              <w:t xml:space="preserve">&lt;/app&gt;      </w:t>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rPr>
                <w:sz w:val="18"/>
                <w:szCs w:val="18"/>
                <w:shd w:fill="ead1dc" w:val="clear"/>
              </w:rPr>
            </w:pPr>
            <w:r w:rsidDel="00000000" w:rsidR="00000000" w:rsidRPr="00000000">
              <w:rPr>
                <w:sz w:val="18"/>
                <w:szCs w:val="18"/>
                <w:shd w:fill="ead1dc" w:val="clear"/>
                <w:rtl w:val="0"/>
              </w:rPr>
              <w:t xml:space="preserve">Display — </w:t>
            </w:r>
          </w:p>
          <w:p w:rsidR="00000000" w:rsidDel="00000000" w:rsidP="00000000" w:rsidRDefault="00000000" w:rsidRPr="00000000" w14:paraId="000008DB">
            <w:pPr>
              <w:widowControl w:val="0"/>
              <w:rPr>
                <w:color w:val="24292e"/>
                <w:sz w:val="18"/>
                <w:szCs w:val="18"/>
                <w:shd w:fill="ead1dc" w:val="clear"/>
              </w:rPr>
            </w:pPr>
            <w:r w:rsidDel="00000000" w:rsidR="00000000" w:rsidRPr="00000000">
              <w:rPr>
                <w:sz w:val="18"/>
                <w:szCs w:val="18"/>
                <w:shd w:fill="ead1dc" w:val="clear"/>
                <w:rtl w:val="0"/>
              </w:rPr>
              <w:t xml:space="preserve">^755. dharmakṣetre… purā||</w:t>
            </w:r>
            <w:r w:rsidDel="00000000" w:rsidR="00000000" w:rsidRPr="00000000">
              <w:rPr>
                <w:b w:val="1"/>
                <w:sz w:val="18"/>
                <w:szCs w:val="18"/>
                <w:shd w:fill="ead1dc" w:val="clear"/>
                <w:rtl w:val="0"/>
              </w:rPr>
              <w:t xml:space="preserve">] A </w:t>
            </w:r>
            <w:r w:rsidDel="00000000" w:rsidR="00000000" w:rsidRPr="00000000">
              <w:rPr>
                <w:sz w:val="18"/>
                <w:szCs w:val="18"/>
                <w:shd w:fill="ead1dc" w:val="clear"/>
                <w:rtl w:val="0"/>
              </w:rPr>
              <w:t xml:space="preserve">(transposition) </w:t>
            </w:r>
            <w:r w:rsidDel="00000000" w:rsidR="00000000" w:rsidRPr="00000000">
              <w:rPr>
                <w:b w:val="1"/>
                <w:sz w:val="18"/>
                <w:szCs w:val="18"/>
                <w:shd w:fill="ead1dc" w:val="clear"/>
                <w:rtl w:val="0"/>
              </w:rPr>
              <w:t xml:space="preserve">•  </w:t>
            </w:r>
            <w:r w:rsidDel="00000000" w:rsidR="00000000" w:rsidRPr="00000000">
              <w:rPr>
                <w:color w:val="24292e"/>
                <w:sz w:val="18"/>
                <w:szCs w:val="18"/>
                <w:shd w:fill="ead1dc" w:val="clear"/>
                <w:rtl w:val="0"/>
              </w:rPr>
              <w:t xml:space="preserve">The MS A provides the stanza as the 12th, while in the MS B it is the 23rd. We have decided to keep the variant A as the lemma for the following reasons ..</w:t>
            </w:r>
            <w:r w:rsidDel="00000000" w:rsidR="00000000" w:rsidRPr="00000000">
              <w:rPr>
                <w:rtl w:val="0"/>
              </w:rPr>
            </w:r>
          </w:p>
          <w:p w:rsidR="00000000" w:rsidDel="00000000" w:rsidP="00000000" w:rsidRDefault="00000000" w:rsidRPr="00000000" w14:paraId="000008DC">
            <w:pPr>
              <w:widowControl w:val="0"/>
              <w:rPr>
                <w:color w:val="24292e"/>
                <w:sz w:val="18"/>
                <w:szCs w:val="18"/>
                <w:shd w:fill="ead1dc" w:val="clear"/>
              </w:rPr>
            </w:pPr>
            <w:r w:rsidDel="00000000" w:rsidR="00000000" w:rsidRPr="00000000">
              <w:rPr>
                <w:color w:val="24292e"/>
                <w:sz w:val="18"/>
                <w:szCs w:val="18"/>
                <w:shd w:fill="ead1dc" w:val="clear"/>
                <w:rtl w:val="0"/>
              </w:rPr>
              <w:t xml:space="preserve">^856. </w:t>
            </w:r>
            <w:r w:rsidDel="00000000" w:rsidR="00000000" w:rsidRPr="00000000">
              <w:rPr>
                <w:sz w:val="18"/>
                <w:szCs w:val="18"/>
                <w:shd w:fill="ead1dc" w:val="clear"/>
                <w:rtl w:val="0"/>
              </w:rPr>
              <w:t xml:space="preserve">dharmakṣetre… purā||</w:t>
            </w:r>
            <w:r w:rsidDel="00000000" w:rsidR="00000000" w:rsidRPr="00000000">
              <w:rPr>
                <w:b w:val="1"/>
                <w:sz w:val="18"/>
                <w:szCs w:val="18"/>
                <w:shd w:fill="ead1dc" w:val="clear"/>
                <w:rtl w:val="0"/>
              </w:rPr>
              <w:t xml:space="preserve">] B </w:t>
            </w:r>
            <w:r w:rsidDel="00000000" w:rsidR="00000000" w:rsidRPr="00000000">
              <w:rPr>
                <w:sz w:val="18"/>
                <w:szCs w:val="18"/>
                <w:shd w:fill="ead1dc" w:val="clear"/>
                <w:rtl w:val="0"/>
              </w:rPr>
              <w:t xml:space="preserve">(transposed segment) </w:t>
            </w:r>
            <w:r w:rsidDel="00000000" w:rsidR="00000000" w:rsidRPr="00000000">
              <w:rPr>
                <w:b w:val="1"/>
                <w:sz w:val="18"/>
                <w:szCs w:val="18"/>
                <w:shd w:fill="ead1dc" w:val="clear"/>
                <w:rtl w:val="0"/>
              </w:rPr>
              <w:t xml:space="preserve">• </w:t>
            </w:r>
            <w:r w:rsidDel="00000000" w:rsidR="00000000" w:rsidRPr="00000000">
              <w:rPr>
                <w:color w:val="24292e"/>
                <w:sz w:val="18"/>
                <w:szCs w:val="18"/>
                <w:shd w:fill="ead1dc" w:val="clear"/>
                <w:rtl w:val="0"/>
              </w:rPr>
              <w:t xml:space="preserve">Note if necessary</w:t>
            </w:r>
            <w:r w:rsidDel="00000000" w:rsidR="00000000" w:rsidRPr="00000000">
              <w:rPr>
                <w:color w:val="24292e"/>
                <w:sz w:val="18"/>
                <w:szCs w:val="18"/>
                <w:shd w:fill="ead1dc" w:val="clear"/>
                <w:rtl w:val="0"/>
              </w:rPr>
              <w:t xml:space="preserve">.</w:t>
            </w:r>
            <w:r w:rsidDel="00000000" w:rsidR="00000000" w:rsidRPr="00000000">
              <w:rPr>
                <w:b w:val="1"/>
                <w:color w:val="24292e"/>
                <w:sz w:val="18"/>
                <w:szCs w:val="18"/>
                <w:shd w:fill="ead1dc" w:val="clear"/>
                <w:rtl w:val="0"/>
              </w:rPr>
              <w:t xml:space="preserve"> </w:t>
            </w:r>
            <w:r w:rsidDel="00000000" w:rsidR="00000000" w:rsidRPr="00000000">
              <w:rPr>
                <w:rtl w:val="0"/>
              </w:rPr>
            </w:r>
          </w:p>
        </w:tc>
      </w:tr>
    </w:tbl>
    <w:p w:rsidR="00000000" w:rsidDel="00000000" w:rsidP="00000000" w:rsidRDefault="00000000" w:rsidRPr="00000000" w14:paraId="000008DD">
      <w:pPr>
        <w:pageBreakBefore w:val="0"/>
        <w:jc w:val="both"/>
        <w:rPr/>
      </w:pPr>
      <w:r w:rsidDel="00000000" w:rsidR="00000000" w:rsidRPr="00000000">
        <w:rPr>
          <w:rtl w:val="0"/>
        </w:rPr>
      </w:r>
    </w:p>
    <w:p w:rsidR="00000000" w:rsidDel="00000000" w:rsidP="00000000" w:rsidRDefault="00000000" w:rsidRPr="00000000" w14:paraId="000008DE">
      <w:pPr>
        <w:pageBreakBefore w:val="0"/>
        <w:jc w:val="both"/>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8D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rPr>
                <w:color w:val="000096"/>
                <w:sz w:val="18"/>
                <w:szCs w:val="18"/>
              </w:rPr>
            </w:pPr>
            <w:r w:rsidDel="00000000" w:rsidR="00000000" w:rsidRPr="00000000">
              <w:rPr>
                <w:color w:val="000096"/>
                <w:sz w:val="18"/>
                <w:szCs w:val="18"/>
                <w:rtl w:val="0"/>
              </w:rPr>
              <w:t xml:space="preserve">Let’s imagine the editor doesn’t want to keep the position of the transposition matching the reading in A nor B. </w:t>
            </w:r>
          </w:p>
          <w:p w:rsidR="00000000" w:rsidDel="00000000" w:rsidP="00000000" w:rsidRDefault="00000000" w:rsidRPr="00000000" w14:paraId="000008E1">
            <w:pPr>
              <w:widowControl w:val="0"/>
              <w:rPr>
                <w:color w:val="000096"/>
                <w:sz w:val="18"/>
                <w:szCs w:val="18"/>
              </w:rPr>
            </w:pPr>
            <w:r w:rsidDel="00000000" w:rsidR="00000000" w:rsidRPr="00000000">
              <w:rPr>
                <w:rtl w:val="0"/>
              </w:rPr>
            </w:r>
          </w:p>
          <w:p w:rsidR="00000000" w:rsidDel="00000000" w:rsidP="00000000" w:rsidRDefault="00000000" w:rsidRPr="00000000" w14:paraId="000008E2">
            <w:pPr>
              <w:widowControl w:val="0"/>
              <w:rPr>
                <w:color w:val="000096"/>
                <w:sz w:val="18"/>
                <w:szCs w:val="18"/>
              </w:rPr>
            </w:pP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"transposed_elsewhere"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"app00755"</w:t>
            </w:r>
            <w:r w:rsidDel="00000000" w:rsidR="00000000" w:rsidRPr="00000000">
              <w:rPr>
                <w:color w:val="000096"/>
                <w:sz w:val="18"/>
                <w:szCs w:val="18"/>
                <w:rtl w:val="0"/>
              </w:rPr>
              <w:t xml:space="preserve">&gt;</w:t>
            </w:r>
          </w:p>
          <w:p w:rsidR="00000000" w:rsidDel="00000000" w:rsidP="00000000" w:rsidRDefault="00000000" w:rsidRPr="00000000" w14:paraId="000008E3">
            <w:pPr>
              <w:widowControl w:val="0"/>
              <w:rPr>
                <w:color w:val="000096"/>
                <w:sz w:val="18"/>
                <w:szCs w:val="18"/>
              </w:rPr>
            </w:pPr>
            <w:r w:rsidDel="00000000" w:rsidR="00000000" w:rsidRPr="00000000">
              <w:rPr>
                <w:sz w:val="18"/>
                <w:szCs w:val="18"/>
                <w:rtl w:val="0"/>
              </w:rPr>
              <w:t xml:space="preserve">        </w:t>
            </w:r>
            <w:commentRangeStart w:id="43"/>
            <w:commentRangeStart w:id="44"/>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type=”emn</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8E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type= "transposition-orig"</w:t>
            </w:r>
            <w:r w:rsidDel="00000000" w:rsidR="00000000" w:rsidRPr="00000000">
              <w:rPr>
                <w:color w:val="000096"/>
                <w:sz w:val="18"/>
                <w:szCs w:val="18"/>
                <w:rtl w:val="0"/>
              </w:rPr>
              <w:t xml:space="preserve">&gt;</w:t>
            </w:r>
          </w:p>
          <w:p w:rsidR="00000000" w:rsidDel="00000000" w:rsidP="00000000" w:rsidRDefault="00000000" w:rsidRPr="00000000" w14:paraId="000008E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"#trsp001"</w:t>
            </w:r>
            <w:r w:rsidDel="00000000" w:rsidR="00000000" w:rsidRPr="00000000">
              <w:rPr>
                <w:color w:val="000096"/>
                <w:sz w:val="18"/>
                <w:szCs w:val="18"/>
                <w:rtl w:val="0"/>
              </w:rPr>
              <w:t xml:space="preserve">/&gt;</w:t>
            </w:r>
          </w:p>
          <w:p w:rsidR="00000000" w:rsidDel="00000000" w:rsidP="00000000" w:rsidRDefault="00000000" w:rsidRPr="00000000" w14:paraId="000008E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&lt;/rdg&gt;</w:t>
            </w:r>
          </w:p>
          <w:p w:rsidR="00000000" w:rsidDel="00000000" w:rsidP="00000000" w:rsidRDefault="00000000" w:rsidRPr="00000000" w14:paraId="000008E7">
            <w:pPr>
              <w:widowControl w:val="0"/>
              <w:rPr>
                <w:color w:val="000096"/>
                <w:sz w:val="18"/>
                <w:szCs w:val="18"/>
              </w:rPr>
            </w:pPr>
            <w:r w:rsidDel="00000000" w:rsidR="00000000" w:rsidRPr="00000000">
              <w:rPr>
                <w:color w:val="000096"/>
                <w:sz w:val="18"/>
                <w:szCs w:val="18"/>
                <w:rtl w:val="0"/>
              </w:rPr>
              <w:t xml:space="preserve">&lt;/app&gt; </w:t>
            </w:r>
            <w:r w:rsidDel="00000000" w:rsidR="00000000" w:rsidRPr="00000000">
              <w:rPr>
                <w:rtl w:val="0"/>
              </w:rPr>
            </w:r>
          </w:p>
          <w:p w:rsidR="00000000" w:rsidDel="00000000" w:rsidP="00000000" w:rsidRDefault="00000000" w:rsidRPr="00000000" w14:paraId="000008E8">
            <w:pPr>
              <w:widowControl w:val="0"/>
              <w:rPr>
                <w:color w:val="000096"/>
                <w:sz w:val="18"/>
                <w:szCs w:val="18"/>
              </w:rPr>
            </w:pPr>
            <w:r w:rsidDel="00000000" w:rsidR="00000000" w:rsidRPr="00000000">
              <w:rPr>
                <w:color w:val="000096"/>
                <w:sz w:val="18"/>
                <w:szCs w:val="18"/>
                <w:rtl w:val="0"/>
              </w:rPr>
              <w:t xml:space="preserve">[...]</w:t>
            </w:r>
          </w:p>
          <w:p w:rsidR="00000000" w:rsidDel="00000000" w:rsidP="00000000" w:rsidRDefault="00000000" w:rsidRPr="00000000" w14:paraId="000008E9">
            <w:pPr>
              <w:widowControl w:val="0"/>
              <w:rPr>
                <w:color w:val="000096"/>
                <w:sz w:val="18"/>
                <w:szCs w:val="18"/>
              </w:rPr>
            </w:pP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"transposed_elsewhere"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"app00856"</w:t>
            </w:r>
            <w:r w:rsidDel="00000000" w:rsidR="00000000" w:rsidRPr="00000000">
              <w:rPr>
                <w:color w:val="000096"/>
                <w:sz w:val="18"/>
                <w:szCs w:val="18"/>
                <w:rtl w:val="0"/>
              </w:rPr>
              <w:t xml:space="preserve">&gt;</w:t>
            </w:r>
          </w:p>
          <w:p w:rsidR="00000000" w:rsidDel="00000000" w:rsidP="00000000" w:rsidRDefault="00000000" w:rsidRPr="00000000" w14:paraId="000008E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type=”emn</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8E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 type= "transposition-orig"</w:t>
            </w:r>
            <w:r w:rsidDel="00000000" w:rsidR="00000000" w:rsidRPr="00000000">
              <w:rPr>
                <w:color w:val="000096"/>
                <w:sz w:val="18"/>
                <w:szCs w:val="18"/>
                <w:rtl w:val="0"/>
              </w:rPr>
              <w:t xml:space="preserve">&gt;</w:t>
            </w:r>
          </w:p>
          <w:p w:rsidR="00000000" w:rsidDel="00000000" w:rsidP="00000000" w:rsidRDefault="00000000" w:rsidRPr="00000000" w14:paraId="000008E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"#trsp001"</w:t>
            </w:r>
            <w:r w:rsidDel="00000000" w:rsidR="00000000" w:rsidRPr="00000000">
              <w:rPr>
                <w:color w:val="000096"/>
                <w:sz w:val="18"/>
                <w:szCs w:val="18"/>
                <w:rtl w:val="0"/>
              </w:rPr>
              <w:t xml:space="preserve">/&gt;</w:t>
            </w:r>
          </w:p>
          <w:p w:rsidR="00000000" w:rsidDel="00000000" w:rsidP="00000000" w:rsidRDefault="00000000" w:rsidRPr="00000000" w14:paraId="000008E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&lt;/rdg&gt;</w:t>
            </w:r>
          </w:p>
          <w:p w:rsidR="00000000" w:rsidDel="00000000" w:rsidP="00000000" w:rsidRDefault="00000000" w:rsidRPr="00000000" w14:paraId="000008EE">
            <w:pPr>
              <w:widowControl w:val="0"/>
              <w:rPr>
                <w:color w:val="000096"/>
                <w:sz w:val="18"/>
                <w:szCs w:val="18"/>
              </w:rPr>
            </w:pPr>
            <w:r w:rsidDel="00000000" w:rsidR="00000000" w:rsidRPr="00000000">
              <w:rPr>
                <w:color w:val="000096"/>
                <w:sz w:val="18"/>
                <w:szCs w:val="18"/>
                <w:rtl w:val="0"/>
              </w:rPr>
              <w:t xml:space="preserve">&lt;/app&gt; </w:t>
            </w:r>
            <w:r w:rsidDel="00000000" w:rsidR="00000000" w:rsidRPr="00000000">
              <w:rPr>
                <w:rtl w:val="0"/>
              </w:rPr>
            </w:r>
          </w:p>
          <w:p w:rsidR="00000000" w:rsidDel="00000000" w:rsidP="00000000" w:rsidRDefault="00000000" w:rsidRPr="00000000" w14:paraId="000008EF">
            <w:pPr>
              <w:widowControl w:val="0"/>
              <w:rPr>
                <w:color w:val="000096"/>
                <w:sz w:val="18"/>
                <w:szCs w:val="18"/>
              </w:rPr>
            </w:pPr>
            <w:r w:rsidDel="00000000" w:rsidR="00000000" w:rsidRPr="00000000">
              <w:rPr>
                <w:color w:val="000096"/>
                <w:sz w:val="18"/>
                <w:szCs w:val="18"/>
                <w:rtl w:val="0"/>
              </w:rPr>
              <w:t xml:space="preserve">[...]</w:t>
            </w:r>
          </w:p>
          <w:p w:rsidR="00000000" w:rsidDel="00000000" w:rsidP="00000000" w:rsidRDefault="00000000" w:rsidRPr="00000000" w14:paraId="000008F0">
            <w:pPr>
              <w:widowControl w:val="0"/>
              <w:rPr>
                <w:color w:val="000096"/>
                <w:sz w:val="18"/>
                <w:szCs w:val="18"/>
              </w:rPr>
            </w:pP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"transposition"</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"app00955"</w:t>
            </w:r>
            <w:r w:rsidDel="00000000" w:rsidR="00000000" w:rsidRPr="00000000">
              <w:rPr>
                <w:color w:val="000096"/>
                <w:sz w:val="18"/>
                <w:szCs w:val="18"/>
                <w:rtl w:val="0"/>
              </w:rPr>
              <w:t xml:space="preserve">&gt;</w:t>
            </w:r>
          </w:p>
          <w:p w:rsidR="00000000" w:rsidDel="00000000" w:rsidP="00000000" w:rsidRDefault="00000000" w:rsidRPr="00000000" w14:paraId="000008F1">
            <w:pPr>
              <w:widowControl w:val="0"/>
              <w:rPr>
                <w:color w:val="000096"/>
                <w:sz w:val="18"/>
                <w:szCs w:val="18"/>
              </w:rPr>
            </w:pPr>
            <w:r w:rsidDel="00000000" w:rsidR="00000000" w:rsidRPr="00000000">
              <w:rPr>
                <w:color w:val="000096"/>
                <w:sz w:val="18"/>
                <w:szCs w:val="18"/>
                <w:rtl w:val="0"/>
              </w:rPr>
              <w:t xml:space="preserve">    &lt;lem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p>
          <w:p w:rsidR="00000000" w:rsidDel="00000000" w:rsidP="00000000" w:rsidRDefault="00000000" w:rsidRPr="00000000" w14:paraId="000008F2">
            <w:pPr>
              <w:widowControl w:val="0"/>
              <w:rPr>
                <w:color w:val="000096"/>
                <w:sz w:val="18"/>
                <w:szCs w:val="18"/>
              </w:rPr>
            </w:pPr>
            <w:r w:rsidDel="00000000" w:rsidR="00000000" w:rsidRPr="00000000">
              <w:rPr>
                <w:color w:val="000096"/>
                <w:sz w:val="18"/>
                <w:szCs w:val="18"/>
                <w:rtl w:val="0"/>
              </w:rPr>
              <w:t xml:space="preserve">        &lt;seg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"trsp001"</w:t>
            </w:r>
            <w:r w:rsidDel="00000000" w:rsidR="00000000" w:rsidRPr="00000000">
              <w:rPr>
                <w:color w:val="000096"/>
                <w:sz w:val="18"/>
                <w:szCs w:val="18"/>
                <w:rtl w:val="0"/>
              </w:rPr>
              <w:t xml:space="preserve">&gt;</w:t>
            </w:r>
          </w:p>
          <w:p w:rsidR="00000000" w:rsidDel="00000000" w:rsidP="00000000" w:rsidRDefault="00000000" w:rsidRPr="00000000" w14:paraId="000008F3">
            <w:pPr>
              <w:widowControl w:val="0"/>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"XX"</w:t>
            </w:r>
            <w:r w:rsidDel="00000000" w:rsidR="00000000" w:rsidRPr="00000000">
              <w:rPr>
                <w:color w:val="000096"/>
                <w:sz w:val="18"/>
                <w:szCs w:val="18"/>
                <w:rtl w:val="0"/>
              </w:rPr>
              <w:t xml:space="preserve">&gt;</w:t>
            </w:r>
          </w:p>
          <w:p w:rsidR="00000000" w:rsidDel="00000000" w:rsidP="00000000" w:rsidRDefault="00000000" w:rsidRPr="00000000" w14:paraId="000008F4">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"XX"</w:t>
            </w:r>
            <w:r w:rsidDel="00000000" w:rsidR="00000000" w:rsidRPr="00000000">
              <w:rPr>
                <w:color w:val="000096"/>
                <w:sz w:val="18"/>
                <w:szCs w:val="18"/>
                <w:rtl w:val="0"/>
              </w:rPr>
              <w:t xml:space="preserve">&gt;</w:t>
            </w:r>
            <w:r w:rsidDel="00000000" w:rsidR="00000000" w:rsidRPr="00000000">
              <w:rPr>
                <w:sz w:val="18"/>
                <w:szCs w:val="18"/>
                <w:rtl w:val="0"/>
              </w:rPr>
              <w:t xml:space="preserve">dharmakṣetre kurukṣetre</w:t>
            </w:r>
            <w:r w:rsidDel="00000000" w:rsidR="00000000" w:rsidRPr="00000000">
              <w:rPr>
                <w:color w:val="000096"/>
                <w:sz w:val="18"/>
                <w:szCs w:val="18"/>
                <w:rtl w:val="0"/>
              </w:rPr>
              <w:t xml:space="preserve">&lt;/l&gt;</w:t>
            </w:r>
          </w:p>
          <w:p w:rsidR="00000000" w:rsidDel="00000000" w:rsidP="00000000" w:rsidRDefault="00000000" w:rsidRPr="00000000" w14:paraId="000008F5">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"XX"</w:t>
            </w:r>
            <w:r w:rsidDel="00000000" w:rsidR="00000000" w:rsidRPr="00000000">
              <w:rPr>
                <w:color w:val="000096"/>
                <w:sz w:val="18"/>
                <w:szCs w:val="18"/>
                <w:rtl w:val="0"/>
              </w:rPr>
              <w:t xml:space="preserve">&gt;</w:t>
            </w:r>
            <w:r w:rsidDel="00000000" w:rsidR="00000000" w:rsidRPr="00000000">
              <w:rPr>
                <w:sz w:val="18"/>
                <w:szCs w:val="18"/>
                <w:rtl w:val="0"/>
              </w:rPr>
              <w:t xml:space="preserve">dharmajñair bahubhir vr̥te|</w:t>
            </w:r>
            <w:r w:rsidDel="00000000" w:rsidR="00000000" w:rsidRPr="00000000">
              <w:rPr>
                <w:color w:val="000096"/>
                <w:sz w:val="18"/>
                <w:szCs w:val="18"/>
                <w:rtl w:val="0"/>
              </w:rPr>
              <w:t xml:space="preserve">&lt;/l&gt;</w:t>
            </w:r>
          </w:p>
          <w:p w:rsidR="00000000" w:rsidDel="00000000" w:rsidP="00000000" w:rsidRDefault="00000000" w:rsidRPr="00000000" w14:paraId="000008F6">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"XX"</w:t>
            </w:r>
            <w:r w:rsidDel="00000000" w:rsidR="00000000" w:rsidRPr="00000000">
              <w:rPr>
                <w:color w:val="000096"/>
                <w:sz w:val="18"/>
                <w:szCs w:val="18"/>
                <w:rtl w:val="0"/>
              </w:rPr>
              <w:t xml:space="preserve">&gt;</w:t>
            </w:r>
            <w:r w:rsidDel="00000000" w:rsidR="00000000" w:rsidRPr="00000000">
              <w:rPr>
                <w:sz w:val="18"/>
                <w:szCs w:val="18"/>
                <w:rtl w:val="0"/>
              </w:rPr>
              <w:t xml:space="preserve">uñchavr̥ttir dvijaḥ kaś cit</w:t>
            </w:r>
            <w:r w:rsidDel="00000000" w:rsidR="00000000" w:rsidRPr="00000000">
              <w:rPr>
                <w:color w:val="000096"/>
                <w:sz w:val="18"/>
                <w:szCs w:val="18"/>
                <w:rtl w:val="0"/>
              </w:rPr>
              <w:t xml:space="preserve">&lt;/l&gt;</w:t>
            </w:r>
          </w:p>
          <w:p w:rsidR="00000000" w:rsidDel="00000000" w:rsidP="00000000" w:rsidRDefault="00000000" w:rsidRPr="00000000" w14:paraId="000008F7">
            <w:pPr>
              <w:widowControl w:val="0"/>
              <w:rPr>
                <w:color w:val="000096"/>
                <w:sz w:val="18"/>
                <w:szCs w:val="18"/>
              </w:rPr>
            </w:pPr>
            <w:r w:rsidDel="00000000" w:rsidR="00000000" w:rsidRPr="00000000">
              <w:rPr>
                <w:color w:val="000096"/>
                <w:sz w:val="18"/>
                <w:szCs w:val="18"/>
                <w:rtl w:val="0"/>
              </w:rPr>
              <w:t xml:space="preserve">                &lt;l</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"XX"</w:t>
            </w:r>
            <w:r w:rsidDel="00000000" w:rsidR="00000000" w:rsidRPr="00000000">
              <w:rPr>
                <w:color w:val="000096"/>
                <w:sz w:val="18"/>
                <w:szCs w:val="18"/>
                <w:rtl w:val="0"/>
              </w:rPr>
              <w:t xml:space="preserve">&gt;</w:t>
            </w:r>
            <w:r w:rsidDel="00000000" w:rsidR="00000000" w:rsidRPr="00000000">
              <w:rPr>
                <w:sz w:val="18"/>
                <w:szCs w:val="18"/>
                <w:rtl w:val="0"/>
              </w:rPr>
              <w:t xml:space="preserve">kāpotir abhavat purā||</w:t>
            </w:r>
            <w:r w:rsidDel="00000000" w:rsidR="00000000" w:rsidRPr="00000000">
              <w:rPr>
                <w:color w:val="000096"/>
                <w:sz w:val="18"/>
                <w:szCs w:val="18"/>
                <w:rtl w:val="0"/>
              </w:rPr>
              <w:t xml:space="preserve">&lt;/l&gt;</w:t>
            </w:r>
          </w:p>
          <w:p w:rsidR="00000000" w:rsidDel="00000000" w:rsidP="00000000" w:rsidRDefault="00000000" w:rsidRPr="00000000" w14:paraId="000008F8">
            <w:pPr>
              <w:widowControl w:val="0"/>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8F9">
            <w:pPr>
              <w:widowControl w:val="0"/>
              <w:rPr>
                <w:color w:val="000096"/>
                <w:sz w:val="18"/>
                <w:szCs w:val="18"/>
              </w:rPr>
            </w:pPr>
            <w:r w:rsidDel="00000000" w:rsidR="00000000" w:rsidRPr="00000000">
              <w:rPr>
                <w:color w:val="000096"/>
                <w:sz w:val="18"/>
                <w:szCs w:val="18"/>
                <w:rtl w:val="0"/>
              </w:rPr>
              <w:t xml:space="preserve">        &lt;/seg&gt;</w:t>
            </w:r>
          </w:p>
          <w:p w:rsidR="00000000" w:rsidDel="00000000" w:rsidP="00000000" w:rsidRDefault="00000000" w:rsidRPr="00000000" w14:paraId="000008FA">
            <w:pPr>
              <w:widowControl w:val="0"/>
              <w:rPr>
                <w:color w:val="000096"/>
                <w:sz w:val="18"/>
                <w:szCs w:val="18"/>
              </w:rPr>
            </w:pPr>
            <w:r w:rsidDel="00000000" w:rsidR="00000000" w:rsidRPr="00000000">
              <w:rPr>
                <w:color w:val="000096"/>
                <w:sz w:val="18"/>
                <w:szCs w:val="18"/>
                <w:rtl w:val="0"/>
              </w:rPr>
              <w:t xml:space="preserve">    &lt;/lem&gt;</w:t>
            </w:r>
          </w:p>
          <w:p w:rsidR="00000000" w:rsidDel="00000000" w:rsidP="00000000" w:rsidRDefault="00000000" w:rsidRPr="00000000" w14:paraId="000008FB">
            <w:pPr>
              <w:widowControl w:val="0"/>
              <w:ind w:firstLine="180"/>
              <w:rPr>
                <w:color w:val="000096"/>
                <w:sz w:val="18"/>
                <w:szCs w:val="18"/>
              </w:rPr>
            </w:pPr>
            <w:r w:rsidDel="00000000" w:rsidR="00000000" w:rsidRPr="00000000">
              <w:rPr>
                <w:color w:val="000096"/>
                <w:sz w:val="18"/>
                <w:szCs w:val="18"/>
                <w:rtl w:val="0"/>
              </w:rPr>
              <w:t xml:space="preserve">&lt;note </w:t>
            </w:r>
            <w:r w:rsidDel="00000000" w:rsidR="00000000" w:rsidRPr="00000000">
              <w:rPr>
                <w:color w:val="f5844c"/>
                <w:sz w:val="18"/>
                <w:szCs w:val="18"/>
                <w:rtl w:val="0"/>
              </w:rPr>
              <w:t xml:space="preserve">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altLem"</w:t>
            </w:r>
            <w:r w:rsidDel="00000000" w:rsidR="00000000" w:rsidRPr="00000000">
              <w:rPr>
                <w:color w:val="000096"/>
                <w:sz w:val="18"/>
                <w:szCs w:val="18"/>
                <w:rtl w:val="0"/>
              </w:rPr>
              <w:t xml:space="preserve">&gt;</w:t>
            </w:r>
            <w:r w:rsidDel="00000000" w:rsidR="00000000" w:rsidRPr="00000000">
              <w:rPr>
                <w:color w:val="24292e"/>
                <w:sz w:val="18"/>
                <w:szCs w:val="18"/>
                <w:rtl w:val="0"/>
              </w:rPr>
              <w:t xml:space="preserve">dharmakṣetre… purā||</w:t>
            </w:r>
            <w:r w:rsidDel="00000000" w:rsidR="00000000" w:rsidRPr="00000000">
              <w:rPr>
                <w:color w:val="000096"/>
                <w:sz w:val="18"/>
                <w:szCs w:val="18"/>
                <w:rtl w:val="0"/>
              </w:rPr>
              <w:t xml:space="preserve">&lt;/note&gt;</w:t>
            </w:r>
          </w:p>
          <w:p w:rsidR="00000000" w:rsidDel="00000000" w:rsidP="00000000" w:rsidRDefault="00000000" w:rsidRPr="00000000" w14:paraId="000008FC">
            <w:pPr>
              <w:widowControl w:val="0"/>
              <w:rPr>
                <w:color w:val="000096"/>
                <w:sz w:val="18"/>
                <w:szCs w:val="18"/>
              </w:rPr>
            </w:pPr>
            <w:r w:rsidDel="00000000" w:rsidR="00000000" w:rsidRPr="00000000">
              <w:rPr>
                <w:color w:val="000096"/>
                <w:sz w:val="18"/>
                <w:szCs w:val="18"/>
                <w:rtl w:val="0"/>
              </w:rPr>
              <w:t xml:space="preserve">    &lt;note&gt; </w:t>
            </w:r>
            <w:r w:rsidDel="00000000" w:rsidR="00000000" w:rsidRPr="00000000">
              <w:rPr>
                <w:sz w:val="18"/>
                <w:szCs w:val="18"/>
                <w:rtl w:val="0"/>
              </w:rPr>
              <w:t xml:space="preserve">We have decided to emend the transposed stanza to avoid the variants proposed by the witnesses A and B because …</w:t>
            </w:r>
            <w:r w:rsidDel="00000000" w:rsidR="00000000" w:rsidRPr="00000000">
              <w:rPr>
                <w:color w:val="000096"/>
                <w:sz w:val="18"/>
                <w:szCs w:val="18"/>
                <w:rtl w:val="0"/>
              </w:rPr>
              <w:t xml:space="preserve">.&lt;/note&gt;</w:t>
            </w:r>
          </w:p>
          <w:p w:rsidR="00000000" w:rsidDel="00000000" w:rsidP="00000000" w:rsidRDefault="00000000" w:rsidRPr="00000000" w14:paraId="000008FD">
            <w:pPr>
              <w:widowControl w:val="0"/>
              <w:rPr/>
            </w:pPr>
            <w:r w:rsidDel="00000000" w:rsidR="00000000" w:rsidRPr="00000000">
              <w:rPr>
                <w:color w:val="000096"/>
                <w:sz w:val="18"/>
                <w:szCs w:val="18"/>
                <w:rtl w:val="0"/>
              </w:rPr>
              <w:t xml:space="preserve">&lt;/app&gt;  </w:t>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rPr>
                <w:sz w:val="18"/>
                <w:szCs w:val="18"/>
                <w:shd w:fill="ead1dc" w:val="clear"/>
              </w:rPr>
            </w:pPr>
            <w:commentRangeStart w:id="45"/>
            <w:commentRangeStart w:id="46"/>
            <w:commentRangeStart w:id="47"/>
            <w:r w:rsidDel="00000000" w:rsidR="00000000" w:rsidRPr="00000000">
              <w:rPr>
                <w:sz w:val="18"/>
                <w:szCs w:val="18"/>
                <w:shd w:fill="ead1dc" w:val="clear"/>
                <w:rtl w:val="0"/>
              </w:rPr>
              <w:t xml:space="preserve">Display — </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8FF">
            <w:pPr>
              <w:widowControl w:val="0"/>
              <w:rPr>
                <w:sz w:val="18"/>
                <w:szCs w:val="18"/>
                <w:shd w:fill="ead1dc" w:val="clear"/>
              </w:rPr>
            </w:pPr>
            <w:r w:rsidDel="00000000" w:rsidR="00000000" w:rsidRPr="00000000">
              <w:rPr>
                <w:rtl w:val="0"/>
              </w:rPr>
            </w:r>
          </w:p>
          <w:p w:rsidR="00000000" w:rsidDel="00000000" w:rsidP="00000000" w:rsidRDefault="00000000" w:rsidRPr="00000000" w14:paraId="00000900">
            <w:pPr>
              <w:widowControl w:val="0"/>
              <w:rPr>
                <w:sz w:val="18"/>
                <w:szCs w:val="18"/>
                <w:shd w:fill="ead1dc" w:val="clear"/>
              </w:rPr>
            </w:pPr>
            <w:commentRangeStart w:id="48"/>
            <w:r w:rsidDel="00000000" w:rsidR="00000000" w:rsidRPr="00000000">
              <w:rPr>
                <w:sz w:val="18"/>
                <w:szCs w:val="18"/>
                <w:shd w:fill="ead1dc" w:val="clear"/>
                <w:rtl w:val="0"/>
              </w:rPr>
              <w:t xml:space="preserve">^755. dharmakṣetre… purā||</w:t>
            </w:r>
            <w:r w:rsidDel="00000000" w:rsidR="00000000" w:rsidRPr="00000000">
              <w:rPr>
                <w:b w:val="1"/>
                <w:sz w:val="18"/>
                <w:szCs w:val="18"/>
                <w:shd w:fill="ead1dc" w:val="clear"/>
                <w:rtl w:val="0"/>
              </w:rPr>
              <w:t xml:space="preserve">] A </w:t>
            </w:r>
            <w:r w:rsidDel="00000000" w:rsidR="00000000" w:rsidRPr="00000000">
              <w:rPr>
                <w:sz w:val="18"/>
                <w:szCs w:val="18"/>
                <w:shd w:fill="ead1dc" w:val="clear"/>
                <w:rtl w:val="0"/>
              </w:rPr>
              <w:t xml:space="preserve">(transposed segment)</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901">
            <w:pPr>
              <w:widowControl w:val="0"/>
              <w:rPr>
                <w:sz w:val="18"/>
                <w:szCs w:val="18"/>
                <w:shd w:fill="ead1dc" w:val="clear"/>
              </w:rPr>
            </w:pPr>
            <w:r w:rsidDel="00000000" w:rsidR="00000000" w:rsidRPr="00000000">
              <w:rPr>
                <w:sz w:val="18"/>
                <w:szCs w:val="18"/>
                <w:shd w:fill="ead1dc" w:val="clear"/>
                <w:rtl w:val="0"/>
              </w:rPr>
              <w:t xml:space="preserve">^856. dharmakṣetre… purā||</w:t>
            </w:r>
            <w:r w:rsidDel="00000000" w:rsidR="00000000" w:rsidRPr="00000000">
              <w:rPr>
                <w:b w:val="1"/>
                <w:sz w:val="18"/>
                <w:szCs w:val="18"/>
                <w:shd w:fill="ead1dc" w:val="clear"/>
                <w:rtl w:val="0"/>
              </w:rPr>
              <w:t xml:space="preserve">] B </w:t>
            </w:r>
            <w:r w:rsidDel="00000000" w:rsidR="00000000" w:rsidRPr="00000000">
              <w:rPr>
                <w:sz w:val="18"/>
                <w:szCs w:val="18"/>
                <w:shd w:fill="ead1dc" w:val="clear"/>
                <w:rtl w:val="0"/>
              </w:rPr>
              <w:t xml:space="preserve">(transposed segment)</w:t>
            </w:r>
          </w:p>
          <w:p w:rsidR="00000000" w:rsidDel="00000000" w:rsidP="00000000" w:rsidRDefault="00000000" w:rsidRPr="00000000" w14:paraId="00000902">
            <w:pPr>
              <w:widowControl w:val="0"/>
              <w:rPr>
                <w:sz w:val="18"/>
                <w:szCs w:val="18"/>
                <w:shd w:fill="ead1dc" w:val="clear"/>
              </w:rPr>
            </w:pPr>
            <w:r w:rsidDel="00000000" w:rsidR="00000000" w:rsidRPr="00000000">
              <w:rPr>
                <w:sz w:val="18"/>
                <w:szCs w:val="18"/>
                <w:shd w:fill="ead1dc" w:val="clear"/>
                <w:rtl w:val="0"/>
              </w:rPr>
              <w:t xml:space="preserve">^955. dharmakṣetre… purā||</w:t>
            </w:r>
            <w:r w:rsidDel="00000000" w:rsidR="00000000" w:rsidRPr="00000000">
              <w:rPr>
                <w:b w:val="1"/>
                <w:sz w:val="18"/>
                <w:szCs w:val="18"/>
                <w:shd w:fill="ead1dc" w:val="clear"/>
                <w:rtl w:val="0"/>
              </w:rPr>
              <w:t xml:space="preserve">] </w:t>
            </w:r>
            <w:r w:rsidDel="00000000" w:rsidR="00000000" w:rsidRPr="00000000">
              <w:rPr>
                <w:i w:val="1"/>
                <w:sz w:val="18"/>
                <w:szCs w:val="18"/>
                <w:shd w:fill="ead1dc" w:val="clear"/>
                <w:rtl w:val="0"/>
              </w:rPr>
              <w:t xml:space="preserve">emn</w:t>
            </w:r>
            <w:r w:rsidDel="00000000" w:rsidR="00000000" w:rsidRPr="00000000">
              <w:rPr>
                <w:b w:val="1"/>
                <w:sz w:val="18"/>
                <w:szCs w:val="18"/>
                <w:shd w:fill="ead1dc" w:val="clear"/>
                <w:rtl w:val="0"/>
              </w:rPr>
              <w:t xml:space="preserve">. </w:t>
            </w:r>
            <w:r w:rsidDel="00000000" w:rsidR="00000000" w:rsidRPr="00000000">
              <w:rPr>
                <w:sz w:val="18"/>
                <w:szCs w:val="18"/>
                <w:shd w:fill="ead1dc" w:val="clear"/>
                <w:rtl w:val="0"/>
              </w:rPr>
              <w:t xml:space="preserve">(transposition) </w:t>
            </w:r>
            <w:r w:rsidDel="00000000" w:rsidR="00000000" w:rsidRPr="00000000">
              <w:rPr>
                <w:b w:val="1"/>
                <w:sz w:val="18"/>
                <w:szCs w:val="18"/>
                <w:shd w:fill="ead1dc" w:val="clear"/>
                <w:rtl w:val="0"/>
              </w:rPr>
              <w:t xml:space="preserve">• </w:t>
            </w:r>
            <w:r w:rsidDel="00000000" w:rsidR="00000000" w:rsidRPr="00000000">
              <w:rPr>
                <w:sz w:val="18"/>
                <w:szCs w:val="18"/>
                <w:shd w:fill="ead1dc" w:val="clear"/>
                <w:rtl w:val="0"/>
              </w:rPr>
              <w:t xml:space="preserve">We have decided to emend the transposed stanza to avoid the variants proposed by witnesses </w:t>
            </w:r>
            <w:r w:rsidDel="00000000" w:rsidR="00000000" w:rsidRPr="00000000">
              <w:rPr>
                <w:b w:val="1"/>
                <w:sz w:val="18"/>
                <w:szCs w:val="18"/>
                <w:shd w:fill="ead1dc" w:val="clear"/>
                <w:rtl w:val="0"/>
              </w:rPr>
              <w:t xml:space="preserve">A</w:t>
            </w:r>
            <w:r w:rsidDel="00000000" w:rsidR="00000000" w:rsidRPr="00000000">
              <w:rPr>
                <w:sz w:val="18"/>
                <w:szCs w:val="18"/>
                <w:shd w:fill="ead1dc" w:val="clear"/>
                <w:rtl w:val="0"/>
              </w:rPr>
              <w:t xml:space="preserve"> and </w:t>
            </w:r>
            <w:r w:rsidDel="00000000" w:rsidR="00000000" w:rsidRPr="00000000">
              <w:rPr>
                <w:b w:val="1"/>
                <w:sz w:val="18"/>
                <w:szCs w:val="18"/>
                <w:shd w:fill="ead1dc" w:val="clear"/>
                <w:rtl w:val="0"/>
              </w:rPr>
              <w:t xml:space="preserve">B</w:t>
            </w:r>
            <w:r w:rsidDel="00000000" w:rsidR="00000000" w:rsidRPr="00000000">
              <w:rPr>
                <w:sz w:val="18"/>
                <w:szCs w:val="18"/>
                <w:shd w:fill="ead1dc" w:val="clear"/>
                <w:rtl w:val="0"/>
              </w:rPr>
              <w:t xml:space="preserve"> because …</w:t>
            </w:r>
            <w:r w:rsidDel="00000000" w:rsidR="00000000" w:rsidRPr="00000000">
              <w:rPr>
                <w:rtl w:val="0"/>
              </w:rPr>
            </w:r>
          </w:p>
        </w:tc>
      </w:tr>
    </w:tbl>
    <w:p w:rsidR="00000000" w:rsidDel="00000000" w:rsidP="00000000" w:rsidRDefault="00000000" w:rsidRPr="00000000" w14:paraId="00000903">
      <w:pPr>
        <w:pageBreakBefore w:val="0"/>
        <w:jc w:val="both"/>
        <w:rPr>
          <w:ins w:author="Axelle Janiak" w:id="0" w:date="2021-09-17T09:17:55Z"/>
        </w:rPr>
      </w:pPr>
      <w:ins w:author="Axelle Janiak" w:id="0" w:date="2021-09-17T09:17:55Z">
        <w:commentRangeStart w:id="49"/>
        <w:r w:rsidDel="00000000" w:rsidR="00000000" w:rsidRPr="00000000">
          <w:rPr>
            <w:rtl w:val="0"/>
          </w:rPr>
        </w:r>
      </w:ins>
    </w:p>
    <w:p w:rsidR="00000000" w:rsidDel="00000000" w:rsidP="00000000" w:rsidRDefault="00000000" w:rsidRPr="00000000" w14:paraId="00000904">
      <w:pPr>
        <w:pageBreakBefore w:val="0"/>
        <w:jc w:val="both"/>
        <w:rPr>
          <w:shd w:fill="f9cb9c" w:val="clear"/>
        </w:rPr>
      </w:pPr>
      <w:ins w:author="Axelle Janiak" w:id="0" w:date="2021-09-17T09:17:55Z">
        <w:r w:rsidDel="00000000" w:rsidR="00000000" w:rsidRPr="00000000">
          <w:rPr>
            <w:rtl w:val="0"/>
          </w:rPr>
          <w:t xml:space="preserve">Transposition across block </w:t>
        </w:r>
        <w:r w:rsidDel="00000000" w:rsidR="00000000" w:rsidRPr="00000000">
          <w:rPr>
            <w:rtl w:val="0"/>
          </w:rPr>
          <w:t xml:space="preserve">boundaries</w:t>
        </w:r>
      </w:ins>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905">
      <w:pPr>
        <w:pStyle w:val="Heading1"/>
        <w:rPr/>
      </w:pPr>
      <w:bookmarkStart w:colFirst="0" w:colLast="0" w:name="_q7sbhzcjke7d" w:id="113"/>
      <w:bookmarkEnd w:id="113"/>
      <w:r w:rsidDel="00000000" w:rsidR="00000000" w:rsidRPr="00000000">
        <w:rPr>
          <w:rtl w:val="0"/>
        </w:rPr>
        <w:t xml:space="preserve">Marking an irreparably corrupt segment as crux</w:t>
      </w:r>
      <w:r w:rsidDel="00000000" w:rsidR="00000000" w:rsidRPr="00000000">
        <w:rPr>
          <w:rtl w:val="0"/>
        </w:rPr>
      </w:r>
    </w:p>
    <w:p w:rsidR="00000000" w:rsidDel="00000000" w:rsidP="00000000" w:rsidRDefault="00000000" w:rsidRPr="00000000" w14:paraId="00000906">
      <w:pPr>
        <w:pageBreakBefore w:val="0"/>
        <w:jc w:val="both"/>
        <w:rPr/>
      </w:pPr>
      <w:r w:rsidDel="00000000" w:rsidR="00000000" w:rsidRPr="00000000">
        <w:rPr>
          <w:rtl w:val="0"/>
        </w:rPr>
        <w:t xml:space="preserve">Any </w:t>
      </w:r>
      <w:r w:rsidDel="00000000" w:rsidR="00000000" w:rsidRPr="00000000">
        <w:rPr>
          <w:rtl w:val="0"/>
        </w:rPr>
        <w:t xml:space="preserve">passage that is transmitted in unintelligible or otherwise apparently corrupt form, and which you are not able to repair by conjectural emendation, is to be marked as a so-called “crux” by wrapping it in &lt;sic&gt;. Make sure that readings of all witnesses are recorded in an &lt;app&gt; wrapped around the &lt;sic&gt;, using &lt;lem&gt; and &lt;rdg&gt; in the usual way, unless the crux passage is found as such without variant readings in all your witnesses. Should the witnesses not be in precise agreement, yet none evidently be more acceptable than the rest, try to represent in &lt;sic&gt; what seems to be the corrupt reading from which they all derive (no need for any @type on &lt;lem&gt; in this case), or adopt the reading of one of the witnesses (with or without applying any cosmetic normalization).</w:t>
      </w:r>
      <w:r w:rsidDel="00000000" w:rsidR="00000000" w:rsidRPr="00000000">
        <w:rPr>
          <w:rtl w:val="0"/>
        </w:rPr>
        <w:t xml:space="preserve"> Any text segment ABC wrapped in &lt;sic&gt; without that element in turn being wrapped in &lt;choice&gt; will be displayed in obeli: †ABC†.</w:t>
      </w:r>
    </w:p>
    <w:p w:rsidR="00000000" w:rsidDel="00000000" w:rsidP="00000000" w:rsidRDefault="00000000" w:rsidRPr="00000000" w14:paraId="00000907">
      <w:pPr>
        <w:pageBreakBefore w:val="0"/>
        <w:jc w:val="both"/>
        <w:rPr/>
      </w:pPr>
      <w:r w:rsidDel="00000000" w:rsidR="00000000" w:rsidRPr="00000000">
        <w:rPr>
          <w:rtl w:val="0"/>
        </w:rPr>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0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rPr>
                <w:color w:val="000096"/>
                <w:sz w:val="18"/>
                <w:szCs w:val="18"/>
              </w:rPr>
            </w:pPr>
            <w:r w:rsidDel="00000000" w:rsidR="00000000" w:rsidRPr="00000000">
              <w:rPr>
                <w:sz w:val="18"/>
                <w:szCs w:val="18"/>
                <w:rtl w:val="0"/>
              </w:rPr>
              <w:t xml:space="preserve">kaṇṭhāravam, tan paṅhvab,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"#L642"</w:t>
            </w:r>
            <w:r w:rsidDel="00000000" w:rsidR="00000000" w:rsidRPr="00000000">
              <w:rPr>
                <w:color w:val="000096"/>
                <w:sz w:val="18"/>
                <w:szCs w:val="18"/>
                <w:rtl w:val="0"/>
              </w:rPr>
              <w:t xml:space="preserve">&gt;&lt;sic&gt;</w:t>
            </w:r>
            <w:r w:rsidDel="00000000" w:rsidR="00000000" w:rsidRPr="00000000">
              <w:rPr>
                <w:sz w:val="18"/>
                <w:szCs w:val="18"/>
                <w:rtl w:val="0"/>
              </w:rPr>
              <w:t xml:space="preserve">akadanǝm</w:t>
            </w:r>
            <w:r w:rsidDel="00000000" w:rsidR="00000000" w:rsidRPr="00000000">
              <w:rPr>
                <w:color w:val="000096"/>
                <w:sz w:val="18"/>
                <w:szCs w:val="18"/>
                <w:rtl w:val="0"/>
              </w:rPr>
              <w:t xml:space="preserve">&lt;/sic&gt;&lt;/lem&gt;&lt;rdg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"#L633"</w:t>
            </w:r>
            <w:r w:rsidDel="00000000" w:rsidR="00000000" w:rsidRPr="00000000">
              <w:rPr>
                <w:color w:val="000096"/>
                <w:sz w:val="18"/>
                <w:szCs w:val="18"/>
                <w:rtl w:val="0"/>
              </w:rPr>
              <w:t xml:space="preserve">&gt;</w:t>
            </w:r>
            <w:r w:rsidDel="00000000" w:rsidR="00000000" w:rsidRPr="00000000">
              <w:rPr>
                <w:sz w:val="18"/>
                <w:szCs w:val="18"/>
                <w:rtl w:val="0"/>
              </w:rPr>
              <w:t xml:space="preserve">Akadaranǝm·</w:t>
            </w:r>
            <w:r w:rsidDel="00000000" w:rsidR="00000000" w:rsidRPr="00000000">
              <w:rPr>
                <w:color w:val="000096"/>
                <w:sz w:val="18"/>
                <w:szCs w:val="18"/>
                <w:rtl w:val="0"/>
              </w:rPr>
              <w:t xml:space="preserve">&lt;/rdg&gt;&lt;/app&gt;</w:t>
            </w:r>
          </w:p>
          <w:p w:rsidR="00000000" w:rsidDel="00000000" w:rsidP="00000000" w:rsidRDefault="00000000" w:rsidRPr="00000000" w14:paraId="0000090A">
            <w:pPr>
              <w:widowControl w:val="0"/>
              <w:rPr>
                <w:b w:val="1"/>
                <w:sz w:val="18"/>
                <w:szCs w:val="18"/>
                <w:shd w:fill="ead1dc" w:val="clear"/>
              </w:rPr>
            </w:pPr>
            <w:r w:rsidDel="00000000" w:rsidR="00000000" w:rsidRPr="00000000">
              <w:rPr>
                <w:sz w:val="18"/>
                <w:szCs w:val="18"/>
                <w:rtl w:val="0"/>
              </w:rPr>
              <w:t xml:space="preserve">tan paṅulet ri harǝpәn saṅ guru, </w:t>
            </w:r>
            <w:r w:rsidDel="00000000" w:rsidR="00000000" w:rsidRPr="00000000">
              <w:rPr>
                <w:color w:val="000096"/>
                <w:sz w:val="18"/>
                <w:szCs w:val="18"/>
                <w:rtl w:val="0"/>
              </w:rPr>
              <w:t xml:space="preserve">&lt;sic&gt;</w:t>
            </w:r>
            <w:r w:rsidDel="00000000" w:rsidR="00000000" w:rsidRPr="00000000">
              <w:rPr>
                <w:sz w:val="18"/>
                <w:szCs w:val="18"/>
                <w:rtl w:val="0"/>
              </w:rPr>
              <w:t xml:space="preserve">sudәm</w:t>
            </w:r>
            <w:r w:rsidDel="00000000" w:rsidR="00000000" w:rsidRPr="00000000">
              <w:rPr>
                <w:color w:val="000096"/>
                <w:sz w:val="18"/>
                <w:szCs w:val="18"/>
                <w:rtl w:val="0"/>
              </w:rPr>
              <w:t xml:space="preserve">&lt;/sic&gt;</w:t>
            </w:r>
            <w:r w:rsidDel="00000000" w:rsidR="00000000" w:rsidRPr="00000000">
              <w:rPr>
                <w:sz w:val="18"/>
                <w:szCs w:val="18"/>
                <w:rtl w:val="0"/>
              </w:rPr>
              <w:t xml:space="preserve"> phalarahasyam tan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90C">
            <w:pPr>
              <w:widowControl w:val="0"/>
              <w:rPr>
                <w:sz w:val="18"/>
                <w:szCs w:val="18"/>
                <w:shd w:fill="ead1dc" w:val="clear"/>
              </w:rPr>
            </w:pPr>
            <w:r w:rsidDel="00000000" w:rsidR="00000000" w:rsidRPr="00000000">
              <w:rPr>
                <w:rtl w:val="0"/>
              </w:rPr>
            </w:r>
          </w:p>
          <w:p w:rsidR="00000000" w:rsidDel="00000000" w:rsidP="00000000" w:rsidRDefault="00000000" w:rsidRPr="00000000" w14:paraId="0000090D">
            <w:pPr>
              <w:widowControl w:val="0"/>
              <w:rPr>
                <w:sz w:val="18"/>
                <w:szCs w:val="18"/>
                <w:shd w:fill="ead1dc" w:val="clear"/>
              </w:rPr>
            </w:pPr>
            <w:r w:rsidDel="00000000" w:rsidR="00000000" w:rsidRPr="00000000">
              <w:rPr>
                <w:sz w:val="18"/>
                <w:szCs w:val="18"/>
                <w:shd w:fill="ead1dc" w:val="clear"/>
                <w:rtl w:val="0"/>
              </w:rPr>
              <w:t xml:space="preserve">text:</w:t>
            </w:r>
          </w:p>
          <w:p w:rsidR="00000000" w:rsidDel="00000000" w:rsidP="00000000" w:rsidRDefault="00000000" w:rsidRPr="00000000" w14:paraId="0000090E">
            <w:pPr>
              <w:widowControl w:val="0"/>
              <w:spacing w:line="240" w:lineRule="auto"/>
              <w:rPr>
                <w:sz w:val="18"/>
                <w:szCs w:val="18"/>
                <w:shd w:fill="ead1dc" w:val="clear"/>
              </w:rPr>
            </w:pPr>
            <w:r w:rsidDel="00000000" w:rsidR="00000000" w:rsidRPr="00000000">
              <w:rPr>
                <w:rFonts w:ascii="Roboto" w:cs="Roboto" w:eastAsia="Roboto" w:hAnsi="Roboto"/>
                <w:sz w:val="18"/>
                <w:szCs w:val="18"/>
                <w:shd w:fill="ead1dc" w:val="clear"/>
                <w:rtl w:val="0"/>
              </w:rPr>
              <w:t xml:space="preserve">kaṇṭhāravam, tan paṅhvab,</w:t>
            </w:r>
            <w:r w:rsidDel="00000000" w:rsidR="00000000" w:rsidRPr="00000000">
              <w:rPr>
                <w:rFonts w:ascii="Roboto" w:cs="Roboto" w:eastAsia="Roboto" w:hAnsi="Roboto"/>
                <w:color w:val="777777"/>
                <w:sz w:val="18"/>
                <w:szCs w:val="18"/>
                <w:shd w:fill="ead1dc" w:val="clear"/>
                <w:rtl w:val="0"/>
              </w:rPr>
              <w:t xml:space="preserve"> </w:t>
            </w:r>
            <w:r w:rsidDel="00000000" w:rsidR="00000000" w:rsidRPr="00000000">
              <w:rPr>
                <w:sz w:val="18"/>
                <w:szCs w:val="18"/>
                <w:shd w:fill="ead1dc" w:val="clear"/>
                <w:rtl w:val="0"/>
              </w:rPr>
              <w:t xml:space="preserve">†akadanǝm†(234) tan paṅulet ri harǝpәn saṅ guru, †sudәm† phalarahasyam tan </w:t>
            </w:r>
          </w:p>
          <w:p w:rsidR="00000000" w:rsidDel="00000000" w:rsidP="00000000" w:rsidRDefault="00000000" w:rsidRPr="00000000" w14:paraId="0000090F">
            <w:pPr>
              <w:widowControl w:val="0"/>
              <w:spacing w:line="240" w:lineRule="auto"/>
              <w:rPr>
                <w:sz w:val="18"/>
                <w:szCs w:val="18"/>
                <w:shd w:fill="ead1dc" w:val="clear"/>
              </w:rPr>
            </w:pPr>
            <w:r w:rsidDel="00000000" w:rsidR="00000000" w:rsidRPr="00000000">
              <w:rPr>
                <w:rtl w:val="0"/>
              </w:rPr>
            </w:r>
          </w:p>
          <w:p w:rsidR="00000000" w:rsidDel="00000000" w:rsidP="00000000" w:rsidRDefault="00000000" w:rsidRPr="00000000" w14:paraId="00000910">
            <w:pPr>
              <w:widowControl w:val="0"/>
              <w:rPr>
                <w:sz w:val="18"/>
                <w:szCs w:val="18"/>
                <w:shd w:fill="ead1dc" w:val="clear"/>
              </w:rPr>
            </w:pPr>
            <w:r w:rsidDel="00000000" w:rsidR="00000000" w:rsidRPr="00000000">
              <w:rPr>
                <w:sz w:val="18"/>
                <w:szCs w:val="18"/>
                <w:shd w:fill="ead1dc" w:val="clear"/>
                <w:rtl w:val="0"/>
              </w:rPr>
              <w:t xml:space="preserve">apparatus:</w:t>
            </w:r>
          </w:p>
          <w:p w:rsidR="00000000" w:rsidDel="00000000" w:rsidP="00000000" w:rsidRDefault="00000000" w:rsidRPr="00000000" w14:paraId="00000911">
            <w:pPr>
              <w:widowControl w:val="0"/>
              <w:spacing w:line="240" w:lineRule="auto"/>
              <w:rPr>
                <w:sz w:val="18"/>
                <w:szCs w:val="18"/>
              </w:rPr>
            </w:pPr>
            <w:r w:rsidDel="00000000" w:rsidR="00000000" w:rsidRPr="00000000">
              <w:rPr>
                <w:sz w:val="18"/>
                <w:szCs w:val="18"/>
                <w:shd w:fill="ead1dc" w:val="clear"/>
                <w:rtl w:val="0"/>
              </w:rPr>
              <w:t xml:space="preserve">^234 . †akadanǝm†] </w:t>
            </w:r>
            <w:r w:rsidDel="00000000" w:rsidR="00000000" w:rsidRPr="00000000">
              <w:rPr>
                <w:b w:val="1"/>
                <w:sz w:val="18"/>
                <w:szCs w:val="18"/>
                <w:shd w:fill="ead1dc" w:val="clear"/>
                <w:rtl w:val="0"/>
              </w:rPr>
              <w:t xml:space="preserve">L642</w:t>
            </w:r>
            <w:r w:rsidDel="00000000" w:rsidR="00000000" w:rsidRPr="00000000">
              <w:rPr>
                <w:sz w:val="18"/>
                <w:szCs w:val="18"/>
                <w:shd w:fill="ead1dc" w:val="clear"/>
                <w:rtl w:val="0"/>
              </w:rPr>
              <w:t xml:space="preserve">, Akadaranǝm· </w:t>
            </w:r>
            <w:r w:rsidDel="00000000" w:rsidR="00000000" w:rsidRPr="00000000">
              <w:rPr>
                <w:b w:val="1"/>
                <w:sz w:val="18"/>
                <w:szCs w:val="18"/>
                <w:shd w:fill="ead1dc" w:val="clear"/>
                <w:rtl w:val="0"/>
              </w:rPr>
              <w:t xml:space="preserve">L633</w:t>
            </w:r>
            <w:r w:rsidDel="00000000" w:rsidR="00000000" w:rsidRPr="00000000">
              <w:rPr>
                <w:rtl w:val="0"/>
              </w:rPr>
            </w:r>
          </w:p>
        </w:tc>
      </w:tr>
    </w:tbl>
    <w:p w:rsidR="00000000" w:rsidDel="00000000" w:rsidP="00000000" w:rsidRDefault="00000000" w:rsidRPr="00000000" w14:paraId="00000912">
      <w:pPr>
        <w:jc w:val="both"/>
        <w:rPr/>
      </w:pPr>
      <w:r w:rsidDel="00000000" w:rsidR="00000000" w:rsidRPr="00000000">
        <w:rPr>
          <w:rtl w:val="0"/>
        </w:rPr>
      </w:r>
    </w:p>
    <w:p w:rsidR="00000000" w:rsidDel="00000000" w:rsidP="00000000" w:rsidRDefault="00000000" w:rsidRPr="00000000" w14:paraId="00000913">
      <w:pPr>
        <w:pStyle w:val="Heading1"/>
        <w:rPr/>
      </w:pPr>
      <w:bookmarkStart w:colFirst="0" w:colLast="0" w:name="_tn56dfsgtrjo" w:id="114"/>
      <w:bookmarkEnd w:id="114"/>
      <w:r w:rsidDel="00000000" w:rsidR="00000000" w:rsidRPr="00000000">
        <w:rPr>
          <w:rtl w:val="0"/>
        </w:rPr>
        <w:t xml:space="preserve">Applying notes to entire blocks of text</w:t>
      </w:r>
      <w:r w:rsidDel="00000000" w:rsidR="00000000" w:rsidRPr="00000000">
        <w:rPr>
          <w:rtl w:val="0"/>
        </w:rPr>
      </w:r>
    </w:p>
    <w:p w:rsidR="00000000" w:rsidDel="00000000" w:rsidP="00000000" w:rsidRDefault="00000000" w:rsidRPr="00000000" w14:paraId="00000914">
      <w:pPr>
        <w:pageBreakBefore w:val="0"/>
        <w:jc w:val="both"/>
        <w:rPr/>
      </w:pPr>
      <w:r w:rsidDel="00000000" w:rsidR="00000000" w:rsidRPr="00000000">
        <w:rPr>
          <w:rtl w:val="0"/>
        </w:rPr>
        <w:t xml:space="preserve">If you need</w:t>
      </w:r>
      <w:r w:rsidDel="00000000" w:rsidR="00000000" w:rsidRPr="00000000">
        <w:rPr>
          <w:rtl w:val="0"/>
        </w:rPr>
        <w:t xml:space="preserve"> to apply a note to a whole paragraph or stanza of edited text, out of the context of associating parallel passages to the edited text (a topic to which we turn in the immediately following paragraphs), </w:t>
      </w:r>
      <w:r w:rsidDel="00000000" w:rsidR="00000000" w:rsidRPr="00000000">
        <w:rPr>
          <w:rtl w:val="0"/>
        </w:rPr>
        <w:t xml:space="preserve">you can use a &lt;note&gt; as final child of the block-level container (&lt;p&gt; or &lt;lg&gt;) and the note will be displayed as part of the apparatus with a lemma generated automatically on the basis of the first and last words of the block without your needing to apply &lt;app&gt; and &lt;lem&gt;.</w:t>
      </w:r>
    </w:p>
    <w:p w:rsidR="00000000" w:rsidDel="00000000" w:rsidP="00000000" w:rsidRDefault="00000000" w:rsidRPr="00000000" w14:paraId="00000915">
      <w:pPr>
        <w:pageBreakBefore w:val="0"/>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1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pageBreakBefore w:val="0"/>
              <w:widowControl w:val="0"/>
              <w:rPr>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kunaṅ ikaṅ strī</w:t>
            </w:r>
            <w:r w:rsidDel="00000000" w:rsidR="00000000" w:rsidRPr="00000000">
              <w:rPr>
                <w:color w:val="000096"/>
                <w:sz w:val="18"/>
                <w:szCs w:val="18"/>
                <w:rtl w:val="0"/>
              </w:rPr>
              <w:t xml:space="preserve"> ...</w:t>
            </w:r>
            <w:r w:rsidDel="00000000" w:rsidR="00000000" w:rsidRPr="00000000">
              <w:rPr>
                <w:sz w:val="18"/>
                <w:szCs w:val="18"/>
                <w:rtl w:val="0"/>
              </w:rPr>
              <w:t xml:space="preserve"> śūdra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sākṣinya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sakṣyanya</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p>
          <w:p w:rsidR="00000000" w:rsidDel="00000000" w:rsidP="00000000" w:rsidRDefault="00000000" w:rsidRPr="00000000" w14:paraId="00000918">
            <w:pPr>
              <w:pageBreakBefore w:val="0"/>
              <w:widowControl w:val="0"/>
              <w:rPr>
                <w:sz w:val="18"/>
                <w:szCs w:val="18"/>
              </w:rPr>
            </w:pPr>
            <w:r w:rsidDel="00000000" w:rsidR="00000000" w:rsidRPr="00000000">
              <w:rPr>
                <w:sz w:val="18"/>
                <w:szCs w:val="18"/>
                <w:rtl w:val="0"/>
              </w:rPr>
              <w:t xml:space="preserve"> yan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caṇḍāla</w:t>
            </w:r>
            <w:r w:rsidDel="00000000" w:rsidR="00000000" w:rsidRPr="00000000">
              <w:rPr>
                <w:color w:val="000096"/>
                <w:sz w:val="18"/>
                <w:szCs w:val="18"/>
                <w:rtl w:val="0"/>
              </w:rPr>
              <w:t xml:space="preserve">&lt;/lem&gt;&lt;witDetail</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"pc"</w:t>
            </w:r>
            <w:r w:rsidDel="00000000" w:rsidR="00000000" w:rsidRPr="00000000">
              <w:rPr>
                <w:color w:val="000096"/>
                <w:sz w:val="18"/>
                <w:szCs w:val="18"/>
                <w:rtl w:val="0"/>
              </w:rPr>
              <w:t xml:space="preserve">/&gt;&lt;rdg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cacaṇḍala</w:t>
            </w:r>
            <w:r w:rsidDel="00000000" w:rsidR="00000000" w:rsidRPr="00000000">
              <w:rPr>
                <w:color w:val="000096"/>
                <w:sz w:val="18"/>
                <w:szCs w:val="18"/>
                <w:rtl w:val="0"/>
              </w:rPr>
              <w:t xml:space="preserve">&lt;/rdg&gt;&lt;witDetail</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"ac"</w:t>
            </w:r>
            <w:r w:rsidDel="00000000" w:rsidR="00000000" w:rsidRPr="00000000">
              <w:rPr>
                <w:color w:val="000096"/>
                <w:sz w:val="18"/>
                <w:szCs w:val="18"/>
                <w:rtl w:val="0"/>
              </w:rPr>
              <w:t xml:space="preserve">/&gt;&lt;rdg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caṇḍala mavyavahara</w:t>
            </w:r>
            <w:r w:rsidDel="00000000" w:rsidR="00000000" w:rsidRPr="00000000">
              <w:rPr>
                <w:color w:val="000096"/>
                <w:sz w:val="18"/>
                <w:szCs w:val="18"/>
                <w:rtl w:val="0"/>
              </w:rPr>
              <w:t xml:space="preserve">&lt;/rdg&gt;&lt;/app&gt;</w:t>
            </w:r>
            <w:r w:rsidDel="00000000" w:rsidR="00000000" w:rsidRPr="00000000">
              <w:rPr>
                <w:sz w:val="18"/>
                <w:szCs w:val="18"/>
                <w:rtl w:val="0"/>
              </w:rPr>
              <w:t xml:space="preserve">, caṇḍāla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sākṣinya</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sakṣyanya</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p>
          <w:p w:rsidR="00000000" w:rsidDel="00000000" w:rsidP="00000000" w:rsidRDefault="00000000" w:rsidRPr="00000000" w14:paraId="00000919">
            <w:pPr>
              <w:pageBreakBefore w:val="0"/>
              <w:widowControl w:val="0"/>
              <w:rPr/>
            </w:pPr>
            <w:r w:rsidDel="00000000" w:rsidR="00000000" w:rsidRPr="00000000">
              <w:rPr>
                <w:color w:val="000096"/>
                <w:sz w:val="18"/>
                <w:szCs w:val="18"/>
                <w:rtl w:val="0"/>
              </w:rPr>
              <w:t xml:space="preserve">&lt;note&gt;</w:t>
            </w:r>
            <w:r w:rsidDel="00000000" w:rsidR="00000000" w:rsidRPr="00000000">
              <w:rPr>
                <w:sz w:val="18"/>
                <w:szCs w:val="18"/>
                <w:rtl w:val="0"/>
              </w:rPr>
              <w:t xml:space="preserve">The readings of both witnesses cannot be reconciled with each other without doing violence to the one or the other. It is noticeable that the reading of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 is much more coherent than that of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 By the principle of </w:t>
            </w:r>
            <w:r w:rsidDel="00000000" w:rsidR="00000000" w:rsidRPr="00000000">
              <w:rPr>
                <w:color w:val="000096"/>
                <w:sz w:val="18"/>
                <w:szCs w:val="18"/>
                <w:rtl w:val="0"/>
              </w:rPr>
              <w:t xml:space="preserve">&lt;foreign&gt;</w:t>
            </w:r>
            <w:r w:rsidDel="00000000" w:rsidR="00000000" w:rsidRPr="00000000">
              <w:rPr>
                <w:sz w:val="18"/>
                <w:szCs w:val="18"/>
                <w:rtl w:val="0"/>
              </w:rPr>
              <w:t xml:space="preserve">lectio difficilior potior</w:t>
            </w:r>
            <w:r w:rsidDel="00000000" w:rsidR="00000000" w:rsidRPr="00000000">
              <w:rPr>
                <w:color w:val="000096"/>
                <w:sz w:val="18"/>
                <w:szCs w:val="18"/>
                <w:rtl w:val="0"/>
              </w:rPr>
              <w:t xml:space="preserve">&lt;/foreign&gt;</w:t>
            </w: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sz w:val="18"/>
                <w:szCs w:val="18"/>
                <w:rtl w:val="0"/>
              </w:rPr>
              <w:t xml:space="preserve">s readings should probably be preferred: they are less consistent, somewhat elliptical, and compressed, whereas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sz w:val="18"/>
                <w:szCs w:val="18"/>
                <w:rtl w:val="0"/>
              </w:rPr>
              <w:t xml:space="preserve">s readings look like an expansion and systematization.</w:t>
            </w:r>
            <w:r w:rsidDel="00000000" w:rsidR="00000000" w:rsidRPr="00000000">
              <w:rPr>
                <w:color w:val="000096"/>
                <w:sz w:val="18"/>
                <w:szCs w:val="18"/>
                <w:rtl w:val="0"/>
              </w:rPr>
              <w:t xml:space="preserve">&lt;/note&gt;&lt;/p&gt;</w:t>
            </w:r>
            <w:r w:rsidDel="00000000" w:rsidR="00000000" w:rsidRPr="00000000">
              <w:rPr>
                <w:rtl w:val="0"/>
              </w:rPr>
            </w:r>
          </w:p>
        </w:tc>
      </w:tr>
    </w:tbl>
    <w:p w:rsidR="00000000" w:rsidDel="00000000" w:rsidP="00000000" w:rsidRDefault="00000000" w:rsidRPr="00000000" w14:paraId="0000091A">
      <w:pPr>
        <w:pageBreakBefore w:val="0"/>
        <w:ind w:left="0" w:firstLine="0"/>
        <w:jc w:val="both"/>
        <w:rPr/>
      </w:pPr>
      <w:r w:rsidDel="00000000" w:rsidR="00000000" w:rsidRPr="00000000">
        <w:rPr>
          <w:rtl w:val="0"/>
        </w:rPr>
      </w:r>
    </w:p>
    <w:p w:rsidR="00000000" w:rsidDel="00000000" w:rsidP="00000000" w:rsidRDefault="00000000" w:rsidRPr="00000000" w14:paraId="0000091B">
      <w:pPr>
        <w:pStyle w:val="Heading2"/>
        <w:rPr/>
      </w:pPr>
      <w:bookmarkStart w:colFirst="0" w:colLast="0" w:name="_juz1yb917s9j" w:id="115"/>
      <w:bookmarkEnd w:id="115"/>
      <w:r w:rsidDel="00000000" w:rsidR="00000000" w:rsidRPr="00000000">
        <w:rPr>
          <w:rtl w:val="0"/>
        </w:rPr>
        <w:t xml:space="preserve">Parallel passages: quotations, testimonia, etc.</w:t>
      </w:r>
      <w:r w:rsidDel="00000000" w:rsidR="00000000" w:rsidRPr="00000000">
        <w:rPr>
          <w:rtl w:val="0"/>
        </w:rPr>
      </w:r>
    </w:p>
    <w:p w:rsidR="00000000" w:rsidDel="00000000" w:rsidP="00000000" w:rsidRDefault="00000000" w:rsidRPr="00000000" w14:paraId="0000091C">
      <w:pPr>
        <w:pageBreakBefore w:val="0"/>
        <w:jc w:val="both"/>
        <w:rPr/>
      </w:pPr>
      <w:r w:rsidDel="00000000" w:rsidR="00000000" w:rsidRPr="00000000">
        <w:rPr>
          <w:rtl w:val="0"/>
        </w:rPr>
        <w:t xml:space="preserve">A specific case of the above concerns parallel passages. The term “parallel” designates any text that is not in the direct tradition of the edited text. The term is used here to cover such phenomena as quotations or adaptations from your text in a later one, possible or certified sources of your text figuring in earlier texts, transmission of parts of your text in anthologies, or similar textual material in another text that may point to that text as well as yours having reworked the same pre-existing material. </w:t>
      </w:r>
    </w:p>
    <w:p w:rsidR="00000000" w:rsidDel="00000000" w:rsidP="00000000" w:rsidRDefault="00000000" w:rsidRPr="00000000" w14:paraId="0000091D">
      <w:pPr>
        <w:pageBreakBefore w:val="0"/>
        <w:jc w:val="both"/>
        <w:rPr/>
      </w:pPr>
      <w:r w:rsidDel="00000000" w:rsidR="00000000" w:rsidRPr="00000000">
        <w:rPr>
          <w:rtl w:val="0"/>
        </w:rPr>
        <w:tab/>
        <w:t xml:space="preserve">Testimonia, namely quotations of a text in other ancient sources, can be considered as witnesses. If a quotation of your text attests to variant readings, the relevant information can be provided as an annotation in the critical apparatus</w:t>
      </w:r>
      <w:r w:rsidDel="00000000" w:rsidR="00000000" w:rsidRPr="00000000">
        <w:rPr>
          <w:i w:val="1"/>
          <w:rtl w:val="0"/>
        </w:rPr>
        <w:t xml:space="preserve"> </w:t>
      </w:r>
      <w:r w:rsidDel="00000000" w:rsidR="00000000" w:rsidRPr="00000000">
        <w:rPr>
          <w:rtl w:val="0"/>
        </w:rPr>
        <w:t xml:space="preserve">(§</w:t>
      </w:r>
      <w:hyperlink w:anchor="_o6uk08cqs9ju">
        <w:r w:rsidDel="00000000" w:rsidR="00000000" w:rsidRPr="00000000">
          <w:rPr>
            <w:color w:val="1155cc"/>
            <w:u w:val="single"/>
            <w:rtl w:val="0"/>
          </w:rPr>
          <w:t xml:space="preserve">Critical Apparatus</w:t>
        </w:r>
      </w:hyperlink>
      <w:r w:rsidDel="00000000" w:rsidR="00000000" w:rsidRPr="00000000">
        <w:rPr>
          <w:rtl w:val="0"/>
        </w:rPr>
        <w:t xml:space="preserve">), but our discussion here will focus on how to record parallel passages separately from your critical apparatus. In terms of how your edition would be displayed this might mean a separate layer at the bottom of a page of edited text, or an appendix in a book, not to mention the broad range of possibilities that will be at our disposal in the visual presentation of an online edition.</w:t>
      </w:r>
    </w:p>
    <w:p w:rsidR="00000000" w:rsidDel="00000000" w:rsidP="00000000" w:rsidRDefault="00000000" w:rsidRPr="00000000" w14:paraId="0000091E">
      <w:pPr>
        <w:pageBreakBefore w:val="0"/>
        <w:jc w:val="both"/>
        <w:rPr/>
      </w:pPr>
      <w:r w:rsidDel="00000000" w:rsidR="00000000" w:rsidRPr="00000000">
        <w:rPr>
          <w:rtl w:val="0"/>
        </w:rPr>
        <w:tab/>
        <w:t xml:space="preserve">It should be noted that encoding parallel passages is optional: the editor must decide whether listing them is necessary or useful for her/his own edition or not. It is difficult to make general recommendations regarding the choice between reporting parallel passages in the manner described here and citing them in annotation to your critical apparatus, or (in a different file) to your translation. </w:t>
      </w:r>
      <w:r w:rsidDel="00000000" w:rsidR="00000000" w:rsidRPr="00000000">
        <w:rPr>
          <w:rtl w:val="0"/>
        </w:rPr>
        <w:t xml:space="preserve">But if you do opt for recording parallel passages separately, we recommend limiting yourself to reporting material that constitutes direct evidence for the transmission/reception history of your text, and/or to textual material that has had direct impact on the way you have chosen to constitute your text (i.e. your rejection, acceptance or emendation of transmitted readings).</w:t>
      </w:r>
      <w:r w:rsidDel="00000000" w:rsidR="00000000" w:rsidRPr="00000000">
        <w:rPr>
          <w:rtl w:val="0"/>
        </w:rPr>
      </w:r>
    </w:p>
    <w:p w:rsidR="00000000" w:rsidDel="00000000" w:rsidP="00000000" w:rsidRDefault="00000000" w:rsidRPr="00000000" w14:paraId="0000091F">
      <w:pPr>
        <w:pageBreakBefore w:val="0"/>
        <w:ind w:firstLine="720"/>
        <w:jc w:val="both"/>
        <w:rPr/>
      </w:pPr>
      <w:r w:rsidDel="00000000" w:rsidR="00000000" w:rsidRPr="00000000">
        <w:rPr>
          <w:rtl w:val="0"/>
        </w:rPr>
        <w:t xml:space="preserve">The method outlined below enables you to document with some nuance the relationship between the text you are editing (including any base text embedded in or implied by it) and any parallel texts. We mean hereby that a parallel passage which is similar, but not identical, to the text of your edition will not be encoded in the same way as a strictly identical one. In this connection, note that some variants (e.g. ones that merely pertain to spelling, or that involve an obvious infelicity in the edition of reference that you would weed out if you were re-editing that text) may be ignored as insignificant for evaluating the question of identity or difference between mutual parallels.</w:t>
      </w:r>
    </w:p>
    <w:p w:rsidR="00000000" w:rsidDel="00000000" w:rsidP="00000000" w:rsidRDefault="00000000" w:rsidRPr="00000000" w14:paraId="00000920">
      <w:pPr>
        <w:pStyle w:val="Heading3"/>
        <w:rPr/>
      </w:pPr>
      <w:bookmarkStart w:colFirst="0" w:colLast="0" w:name="_2ws05hxl6cq" w:id="116"/>
      <w:bookmarkEnd w:id="116"/>
      <w:r w:rsidDel="00000000" w:rsidR="00000000" w:rsidRPr="00000000">
        <w:rPr>
          <w:rtl w:val="0"/>
        </w:rPr>
        <w:t xml:space="preserve">Associating a known parallel to a whole block of 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21">
      <w:pPr>
        <w:pageBreakBefore w:val="0"/>
        <w:jc w:val="both"/>
        <w:rPr/>
      </w:pPr>
      <w:r w:rsidDel="00000000" w:rsidR="00000000" w:rsidRPr="00000000">
        <w:rPr>
          <w:rtl w:val="0"/>
        </w:rPr>
        <w:t xml:space="preserve">Any type of parallel passage can be given within the element &lt;listApp&gt; with a dedicated attribute @</w:t>
      </w:r>
      <w:r w:rsidDel="00000000" w:rsidR="00000000" w:rsidRPr="00000000">
        <w:rPr>
          <w:rtl w:val="0"/>
        </w:rPr>
        <w:t xml:space="preserve">type="parallels"</w:t>
      </w:r>
      <w:r w:rsidDel="00000000" w:rsidR="00000000" w:rsidRPr="00000000">
        <w:rPr>
          <w:rtl w:val="0"/>
        </w:rPr>
        <w:t xml:space="preserve">.</w:t>
      </w:r>
      <w:r w:rsidDel="00000000" w:rsidR="00000000" w:rsidRPr="00000000">
        <w:rPr>
          <w:vertAlign w:val="superscript"/>
        </w:rPr>
        <w:footnoteReference w:customMarkFollows="0" w:id="44"/>
      </w:r>
      <w:r w:rsidDel="00000000" w:rsidR="00000000" w:rsidRPr="00000000">
        <w:rPr>
          <w:rtl w:val="0"/>
        </w:rPr>
        <w:t xml:space="preserve"> This element uses the children &lt;app&gt; and &lt;note&gt; already familiar from the chapter </w:t>
      </w:r>
      <w:hyperlink w:anchor="_o6uk08cqs9ju">
        <w:r w:rsidDel="00000000" w:rsidR="00000000" w:rsidRPr="00000000">
          <w:rPr>
            <w:color w:val="1155cc"/>
            <w:u w:val="single"/>
            <w:rtl w:val="0"/>
          </w:rPr>
          <w:t xml:space="preserve">Critical Apparatus</w:t>
        </w:r>
      </w:hyperlink>
      <w:r w:rsidDel="00000000" w:rsidR="00000000" w:rsidRPr="00000000">
        <w:rPr>
          <w:rtl w:val="0"/>
        </w:rPr>
        <w:t xml:space="preserve">, but their use for recording parallels is slightly different, among other things because it does not involve &lt;lem&gt;. The &lt;listApp type="parallels"&gt; will be the last element before the closing tag of the block containing the text for which a parallel will be reported, namely &lt;p&gt; or &lt;lg&gt; — or &lt;quote&gt; if the passage in question is itself quoted from another text. This last scenario is shown in the following example:  </w:t>
      </w:r>
      <w:r w:rsidDel="00000000" w:rsidR="00000000" w:rsidRPr="00000000">
        <w:rPr>
          <w:rtl w:val="0"/>
        </w:rPr>
      </w:r>
    </w:p>
    <w:p w:rsidR="00000000" w:rsidDel="00000000" w:rsidP="00000000" w:rsidRDefault="00000000" w:rsidRPr="00000000" w14:paraId="00000922">
      <w:pPr>
        <w:pageBreakBefore w:val="0"/>
        <w:jc w:val="both"/>
        <w:rPr/>
      </w:pPr>
      <w:r w:rsidDel="00000000" w:rsidR="00000000" w:rsidRPr="00000000">
        <w:rPr>
          <w:rtl w:val="0"/>
        </w:rPr>
      </w:r>
    </w:p>
    <w:tbl>
      <w:tblPr>
        <w:tblStyle w:val="Table1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2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"32"</w:t>
            </w:r>
            <w:r w:rsidDel="00000000" w:rsidR="00000000" w:rsidRPr="00000000">
              <w:rPr>
                <w:color w:val="000096"/>
                <w:sz w:val="18"/>
                <w:szCs w:val="18"/>
                <w:rtl w:val="0"/>
              </w:rPr>
              <w:t xml:space="preserve">&gt;</w:t>
            </w:r>
          </w:p>
          <w:p w:rsidR="00000000" w:rsidDel="00000000" w:rsidP="00000000" w:rsidRDefault="00000000" w:rsidRPr="00000000" w14:paraId="00000925">
            <w:pPr>
              <w:rPr>
                <w:color w:val="000096"/>
                <w:sz w:val="18"/>
                <w:szCs w:val="18"/>
              </w:rPr>
            </w:pPr>
            <w:r w:rsidDel="00000000" w:rsidR="00000000" w:rsidRPr="00000000">
              <w:rPr>
                <w:color w:val="000096"/>
                <w:sz w:val="18"/>
                <w:szCs w:val="18"/>
                <w:rtl w:val="0"/>
              </w:rPr>
              <w:t xml:space="preserve">    &lt;quote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926">
            <w:pPr>
              <w:rPr>
                <w:color w:val="000096"/>
                <w:sz w:val="18"/>
                <w:szCs w:val="18"/>
              </w:rPr>
            </w:pPr>
            <w:r w:rsidDel="00000000" w:rsidR="00000000" w:rsidRPr="00000000">
              <w:rPr>
                <w:color w:val="000096"/>
                <w:sz w:val="18"/>
                <w:szCs w:val="18"/>
                <w:rtl w:val="0"/>
              </w:rPr>
              <w:t xml:space="preserve">        &lt;lg</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"31"</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927">
            <w:pPr>
              <w:rPr>
                <w:color w:val="000096"/>
                <w:sz w:val="18"/>
                <w:szCs w:val="18"/>
              </w:rPr>
            </w:pPr>
            <w:r w:rsidDel="00000000" w:rsidR="00000000" w:rsidRPr="00000000">
              <w:rPr>
                <w:color w:val="000096"/>
                <w:sz w:val="18"/>
                <w:szCs w:val="18"/>
                <w:rtl w:val="0"/>
              </w:rPr>
              <w:t xml:space="preserve">            &lt;l&gt;arjayej jñānam arthāṁś ca&lt;/l&gt;</w:t>
            </w:r>
          </w:p>
          <w:p w:rsidR="00000000" w:rsidDel="00000000" w:rsidP="00000000" w:rsidRDefault="00000000" w:rsidRPr="00000000" w14:paraId="00000928">
            <w:pPr>
              <w:rPr>
                <w:color w:val="000096"/>
                <w:sz w:val="18"/>
                <w:szCs w:val="18"/>
              </w:rPr>
            </w:pPr>
            <w:r w:rsidDel="00000000" w:rsidR="00000000" w:rsidRPr="00000000">
              <w:rPr>
                <w:color w:val="000096"/>
                <w:sz w:val="18"/>
                <w:szCs w:val="18"/>
                <w:rtl w:val="0"/>
              </w:rPr>
              <w:t xml:space="preserve">            &lt;l&gt;vidvān amaravat sthitaḥ |&lt;/l&gt;</w:t>
            </w:r>
          </w:p>
          <w:p w:rsidR="00000000" w:rsidDel="00000000" w:rsidP="00000000" w:rsidRDefault="00000000" w:rsidRPr="00000000" w14:paraId="00000929">
            <w:pPr>
              <w:rPr>
                <w:color w:val="000096"/>
                <w:sz w:val="18"/>
                <w:szCs w:val="18"/>
              </w:rPr>
            </w:pPr>
            <w:r w:rsidDel="00000000" w:rsidR="00000000" w:rsidRPr="00000000">
              <w:rPr>
                <w:color w:val="000096"/>
                <w:sz w:val="18"/>
                <w:szCs w:val="18"/>
                <w:rtl w:val="0"/>
              </w:rPr>
              <w:t xml:space="preserve">            &lt;l&gt;keśeṣv iva gr̥hītaḥ san&lt;/l&gt;</w:t>
            </w:r>
          </w:p>
          <w:p w:rsidR="00000000" w:rsidDel="00000000" w:rsidP="00000000" w:rsidRDefault="00000000" w:rsidRPr="00000000" w14:paraId="0000092A">
            <w:pPr>
              <w:rPr>
                <w:color w:val="000096"/>
                <w:sz w:val="18"/>
                <w:szCs w:val="18"/>
              </w:rPr>
            </w:pPr>
            <w:r w:rsidDel="00000000" w:rsidR="00000000" w:rsidRPr="00000000">
              <w:rPr>
                <w:color w:val="000096"/>
                <w:sz w:val="18"/>
                <w:szCs w:val="18"/>
                <w:rtl w:val="0"/>
              </w:rPr>
              <w:t xml:space="preserve">            &lt;l&gt;mr̥tyunā dharmam ācaret ॥31॥&lt;/l&gt;</w:t>
            </w:r>
          </w:p>
          <w:p w:rsidR="00000000" w:rsidDel="00000000" w:rsidP="00000000" w:rsidRDefault="00000000" w:rsidRPr="00000000" w14:paraId="0000092B">
            <w:pPr>
              <w:rPr>
                <w:color w:val="000096"/>
                <w:sz w:val="18"/>
                <w:szCs w:val="18"/>
              </w:rPr>
            </w:pPr>
            <w:r w:rsidDel="00000000" w:rsidR="00000000" w:rsidRPr="00000000">
              <w:rPr>
                <w:color w:val="000096"/>
                <w:sz w:val="18"/>
                <w:szCs w:val="18"/>
                <w:rtl w:val="0"/>
              </w:rPr>
              <w:t xml:space="preserve">        &lt;/lg&gt;</w:t>
            </w:r>
          </w:p>
          <w:p w:rsidR="00000000" w:rsidDel="00000000" w:rsidP="00000000" w:rsidRDefault="00000000" w:rsidRPr="00000000" w14:paraId="0000092C">
            <w:pPr>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2D">
            <w:pPr>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92E">
            <w:pPr>
              <w:rPr>
                <w:color w:val="000096"/>
                <w:sz w:val="18"/>
                <w:szCs w:val="18"/>
              </w:rPr>
            </w:pPr>
            <w:r w:rsidDel="00000000" w:rsidR="00000000" w:rsidRPr="00000000">
              <w:rPr>
                <w:color w:val="000096"/>
                <w:sz w:val="18"/>
                <w:szCs w:val="18"/>
                <w:rtl w:val="0"/>
              </w:rPr>
              <w:t xml:space="preserve">                &lt;note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"txt:NarSm_04.12"</w:t>
            </w:r>
            <w:r w:rsidDel="00000000" w:rsidR="00000000" w:rsidRPr="00000000">
              <w:rPr>
                <w:color w:val="000096"/>
                <w:sz w:val="18"/>
                <w:szCs w:val="18"/>
                <w:rtl w:val="0"/>
              </w:rPr>
              <w:t xml:space="preserve">/&gt;</w:t>
            </w:r>
          </w:p>
          <w:p w:rsidR="00000000" w:rsidDel="00000000" w:rsidP="00000000" w:rsidRDefault="00000000" w:rsidRPr="00000000" w14:paraId="0000092F">
            <w:pPr>
              <w:rPr>
                <w:color w:val="000096"/>
                <w:sz w:val="18"/>
                <w:szCs w:val="18"/>
              </w:rPr>
            </w:pPr>
            <w:r w:rsidDel="00000000" w:rsidR="00000000" w:rsidRPr="00000000">
              <w:rPr>
                <w:color w:val="000096"/>
                <w:sz w:val="18"/>
                <w:szCs w:val="18"/>
                <w:rtl w:val="0"/>
              </w:rPr>
              <w:t xml:space="preserve">                &lt;note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"txt:ViSm_03.11"</w:t>
            </w:r>
            <w:r w:rsidDel="00000000" w:rsidR="00000000" w:rsidRPr="00000000">
              <w:rPr>
                <w:color w:val="000096"/>
                <w:sz w:val="18"/>
                <w:szCs w:val="18"/>
                <w:rtl w:val="0"/>
              </w:rPr>
              <w:t xml:space="preserve">/&gt;</w:t>
            </w:r>
          </w:p>
          <w:p w:rsidR="00000000" w:rsidDel="00000000" w:rsidP="00000000" w:rsidRDefault="00000000" w:rsidRPr="00000000" w14:paraId="00000930">
            <w:pPr>
              <w:rPr>
                <w:color w:val="000096"/>
                <w:sz w:val="18"/>
                <w:szCs w:val="18"/>
              </w:rPr>
            </w:pPr>
            <w:r w:rsidDel="00000000" w:rsidR="00000000" w:rsidRPr="00000000">
              <w:rPr>
                <w:color w:val="000096"/>
                <w:sz w:val="18"/>
                <w:szCs w:val="18"/>
                <w:rtl w:val="0"/>
              </w:rPr>
              <w:t xml:space="preserve">            &lt;/app&gt;</w:t>
            </w:r>
          </w:p>
          <w:p w:rsidR="00000000" w:rsidDel="00000000" w:rsidP="00000000" w:rsidRDefault="00000000" w:rsidRPr="00000000" w14:paraId="00000931">
            <w:pPr>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932">
            <w:pPr>
              <w:rPr>
                <w:color w:val="000096"/>
                <w:sz w:val="18"/>
                <w:szCs w:val="18"/>
              </w:rPr>
            </w:pPr>
            <w:r w:rsidDel="00000000" w:rsidR="00000000" w:rsidRPr="00000000">
              <w:rPr>
                <w:color w:val="000096"/>
                <w:sz w:val="18"/>
                <w:szCs w:val="18"/>
                <w:rtl w:val="0"/>
              </w:rPr>
              <w:t xml:space="preserve">    &lt;/quote&gt;</w:t>
            </w:r>
          </w:p>
          <w:p w:rsidR="00000000" w:rsidDel="00000000" w:rsidP="00000000" w:rsidRDefault="00000000" w:rsidRPr="00000000" w14:paraId="00000933">
            <w:pPr>
              <w:rPr>
                <w:color w:val="000096"/>
                <w:sz w:val="18"/>
                <w:szCs w:val="18"/>
              </w:rPr>
            </w:pPr>
            <w:r w:rsidDel="00000000" w:rsidR="00000000" w:rsidRPr="00000000">
              <w:rPr>
                <w:color w:val="000096"/>
                <w:sz w:val="18"/>
                <w:szCs w:val="18"/>
                <w:rtl w:val="0"/>
              </w:rPr>
              <w:t xml:space="preserve">    &lt;p&gt;mataṅnya deyanika saṅ meṅət, apagəh kadi tan kneṅ pāti, lviraniran paṅarjana jñāna, artha, kunaṅ yan paṅarjana dharma, kadi katona rumaṅgut mastakanira, ta pva ikaṅ mr̥tyu denira, ahosanā palayvana juga sira.&lt;/p&gt;</w:t>
            </w:r>
          </w:p>
          <w:p w:rsidR="00000000" w:rsidDel="00000000" w:rsidP="00000000" w:rsidRDefault="00000000" w:rsidRPr="00000000" w14:paraId="00000934">
            <w:pPr>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935">
      <w:pPr>
        <w:pageBreakBefore w:val="0"/>
        <w:jc w:val="both"/>
        <w:rPr/>
      </w:pPr>
      <w:r w:rsidDel="00000000" w:rsidR="00000000" w:rsidRPr="00000000">
        <w:rPr>
          <w:rtl w:val="0"/>
        </w:rPr>
      </w:r>
    </w:p>
    <w:p w:rsidR="00000000" w:rsidDel="00000000" w:rsidP="00000000" w:rsidRDefault="00000000" w:rsidRPr="00000000" w14:paraId="00000936">
      <w:pPr>
        <w:jc w:val="both"/>
        <w:rPr/>
      </w:pPr>
      <w:r w:rsidDel="00000000" w:rsidR="00000000" w:rsidRPr="00000000">
        <w:rPr>
          <w:rtl w:val="0"/>
        </w:rPr>
        <w:t xml:space="preserve">As shown in the example, the element </w:t>
      </w:r>
      <w:r w:rsidDel="00000000" w:rsidR="00000000" w:rsidRPr="00000000">
        <w:rPr>
          <w:rtl w:val="0"/>
        </w:rPr>
        <w:t xml:space="preserve">&lt;listApp type="parallels"&gt;</w:t>
      </w:r>
      <w:r w:rsidDel="00000000" w:rsidR="00000000" w:rsidRPr="00000000">
        <w:rPr>
          <w:rtl w:val="0"/>
        </w:rPr>
        <w:t xml:space="preserve"> shall be structured internally with at least one &lt;app&gt; element, which will, in turn, contain one or more &lt;note&gt; elements; you shall use one &lt;note&gt; element per parallel. Note that, while the above example shows @type="base-text" on &lt;quote&gt;, the same structure can be used — without that attribute — for quotations of preexisting textual material which do not fall in the category of base text interacting with dependent text.</w:t>
      </w:r>
    </w:p>
    <w:p w:rsidR="00000000" w:rsidDel="00000000" w:rsidP="00000000" w:rsidRDefault="00000000" w:rsidRPr="00000000" w14:paraId="00000937">
      <w:pPr>
        <w:jc w:val="both"/>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3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rPr>
                <w:color w:val="000096"/>
                <w:sz w:val="18"/>
                <w:szCs w:val="18"/>
              </w:rPr>
            </w:pP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93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93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 0 //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w:t>
            </w:r>
            <w:r w:rsidDel="00000000" w:rsidR="00000000" w:rsidRPr="00000000">
              <w:rPr>
                <w:color w:val="000096"/>
                <w:sz w:val="18"/>
                <w:szCs w:val="18"/>
                <w:rtl w:val="0"/>
              </w:rPr>
              <w:t xml:space="preserve">&gt;</w:t>
            </w:r>
            <w:r w:rsidDel="00000000" w:rsidR="00000000" w:rsidRPr="00000000">
              <w:rPr>
                <w:sz w:val="18"/>
                <w:szCs w:val="18"/>
                <w:rtl w:val="0"/>
              </w:rPr>
              <w:t xml:space="preserve">yatīnāṁ</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w:t>
            </w:r>
            <w:r w:rsidDel="00000000" w:rsidR="00000000" w:rsidRPr="00000000">
              <w:rPr>
                <w:color w:val="000096"/>
                <w:sz w:val="18"/>
                <w:szCs w:val="18"/>
                <w:rtl w:val="0"/>
              </w:rPr>
              <w:t xml:space="preserve">&gt;</w:t>
            </w:r>
            <w:r w:rsidDel="00000000" w:rsidR="00000000" w:rsidRPr="00000000">
              <w:rPr>
                <w:sz w:val="18"/>
                <w:szCs w:val="18"/>
                <w:rtl w:val="0"/>
              </w:rPr>
              <w:t xml:space="preserve">ya tana:ṁ</w:t>
            </w:r>
            <w:r w:rsidDel="00000000" w:rsidR="00000000" w:rsidRPr="00000000">
              <w:rPr>
                <w:color w:val="000096"/>
                <w:sz w:val="18"/>
                <w:szCs w:val="18"/>
                <w:rtl w:val="0"/>
              </w:rPr>
              <w:t xml:space="preserve">&lt;/rdg&gt;&lt;/app&gt;</w:t>
            </w:r>
            <w:r w:rsidDel="00000000" w:rsidR="00000000" w:rsidRPr="00000000">
              <w:rPr>
                <w:sz w:val="18"/>
                <w:szCs w:val="18"/>
                <w:rtl w:val="0"/>
              </w:rPr>
              <w:t xml:space="preserve"> putra yat dravyaṁ, yat kiñ cit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"norm"</w:t>
            </w:r>
            <w:r w:rsidDel="00000000" w:rsidR="00000000" w:rsidRPr="00000000">
              <w:rPr>
                <w:color w:val="000096"/>
                <w:sz w:val="18"/>
                <w:szCs w:val="18"/>
                <w:rtl w:val="0"/>
              </w:rPr>
              <w:t xml:space="preserve">&gt;</w:t>
            </w:r>
            <w:r w:rsidDel="00000000" w:rsidR="00000000" w:rsidRPr="00000000">
              <w:rPr>
                <w:sz w:val="18"/>
                <w:szCs w:val="18"/>
                <w:rtl w:val="0"/>
              </w:rPr>
              <w:t xml:space="preserve">pustakādikam</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 #C #B"</w:t>
            </w:r>
            <w:r w:rsidDel="00000000" w:rsidR="00000000" w:rsidRPr="00000000">
              <w:rPr>
                <w:color w:val="000096"/>
                <w:sz w:val="18"/>
                <w:szCs w:val="18"/>
                <w:rtl w:val="0"/>
              </w:rPr>
              <w:t xml:space="preserve">&gt;</w:t>
            </w:r>
            <w:r w:rsidDel="00000000" w:rsidR="00000000" w:rsidRPr="00000000">
              <w:rPr>
                <w:sz w:val="18"/>
                <w:szCs w:val="18"/>
                <w:rtl w:val="0"/>
              </w:rPr>
              <w:t xml:space="preserve">pustakaḍikaṁ*</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r w:rsidDel="00000000" w:rsidR="00000000" w:rsidRPr="00000000">
              <w:rPr>
                <w:color w:val="000096"/>
                <w:sz w:val="18"/>
                <w:szCs w:val="18"/>
                <w:rtl w:val="0"/>
              </w:rPr>
              <w:t xml:space="preserve">&lt;/l&gt;</w:t>
            </w:r>
          </w:p>
          <w:p w:rsidR="00000000" w:rsidDel="00000000" w:rsidP="00000000" w:rsidRDefault="00000000" w:rsidRPr="00000000" w14:paraId="0000093C">
            <w:pPr>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93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93E">
            <w:pPr>
              <w:widowControl w:val="0"/>
              <w:rPr/>
            </w:pPr>
            <w:r w:rsidDel="00000000" w:rsidR="00000000" w:rsidRPr="00000000">
              <w:rPr>
                <w:color w:val="000096"/>
                <w:sz w:val="18"/>
                <w:szCs w:val="18"/>
                <w:rtl w:val="0"/>
              </w:rPr>
              <w:t xml:space="preserve">&lt;/quote&gt;</w:t>
            </w:r>
            <w:r w:rsidDel="00000000" w:rsidR="00000000" w:rsidRPr="00000000">
              <w:rPr>
                <w:rtl w:val="0"/>
              </w:rPr>
            </w:r>
          </w:p>
        </w:tc>
      </w:tr>
    </w:tbl>
    <w:p w:rsidR="00000000" w:rsidDel="00000000" w:rsidP="00000000" w:rsidRDefault="00000000" w:rsidRPr="00000000" w14:paraId="0000093F">
      <w:pPr>
        <w:jc w:val="both"/>
        <w:rPr/>
      </w:pPr>
      <w:r w:rsidDel="00000000" w:rsidR="00000000" w:rsidRPr="00000000">
        <w:rPr>
          <w:rtl w:val="0"/>
        </w:rPr>
      </w:r>
    </w:p>
    <w:p w:rsidR="00000000" w:rsidDel="00000000" w:rsidP="00000000" w:rsidRDefault="00000000" w:rsidRPr="00000000" w14:paraId="00000940">
      <w:pPr>
        <w:pageBreakBefore w:val="0"/>
        <w:ind w:left="0" w:firstLine="0"/>
        <w:jc w:val="both"/>
        <w:rPr/>
      </w:pPr>
      <w:r w:rsidDel="00000000" w:rsidR="00000000" w:rsidRPr="00000000">
        <w:rPr>
          <w:rtl w:val="0"/>
        </w:rPr>
        <w:t xml:space="preserve">It is also possible to apply a typology of parallels, in which case you will differentiate &lt;app&gt; elements by their attributes @type. This will make it possible, for instance, to sort your parallel texts in order to enable multiple display scenarios. However, since we do not foresee this option being used much, the value of @type is left to the encoder’s discretion. Please contact the XML-TEI Data Manager if you want to use this option.</w:t>
      </w:r>
    </w:p>
    <w:p w:rsidR="00000000" w:rsidDel="00000000" w:rsidP="00000000" w:rsidRDefault="00000000" w:rsidRPr="00000000" w14:paraId="00000941">
      <w:pPr>
        <w:pageBreakBefore w:val="0"/>
        <w:jc w:val="both"/>
        <w:rPr/>
      </w:pPr>
      <w:r w:rsidDel="00000000" w:rsidR="00000000" w:rsidRPr="00000000">
        <w:rPr>
          <w:rtl w:val="0"/>
        </w:rPr>
      </w:r>
    </w:p>
    <w:tbl>
      <w:tblPr>
        <w:tblStyle w:val="Table1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4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pageBreakBefore w:val="0"/>
              <w:jc w:val="both"/>
              <w:rPr>
                <w:color w:val="000096"/>
                <w:sz w:val="18"/>
                <w:szCs w:val="18"/>
              </w:rPr>
            </w:pPr>
            <w:commentRangeStart w:id="50"/>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44">
            <w:pPr>
              <w:pageBreakBefore w:val="0"/>
              <w:jc w:val="both"/>
              <w:rPr>
                <w:color w:val="000096"/>
                <w:sz w:val="18"/>
                <w:szCs w:val="18"/>
              </w:rPr>
            </w:pPr>
            <w:r w:rsidDel="00000000" w:rsidR="00000000" w:rsidRPr="00000000">
              <w:rPr>
                <w:color w:val="000096"/>
                <w:sz w:val="18"/>
                <w:szCs w:val="18"/>
                <w:rtl w:val="0"/>
              </w:rPr>
              <w:t xml:space="preserve">      </w:t>
              <w:tab/>
              <w:tab/>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"imitation"</w:t>
            </w:r>
            <w:r w:rsidDel="00000000" w:rsidR="00000000" w:rsidRPr="00000000">
              <w:rPr>
                <w:color w:val="000096"/>
                <w:sz w:val="18"/>
                <w:szCs w:val="18"/>
                <w:rtl w:val="0"/>
              </w:rPr>
              <w:t xml:space="preserve">&gt;</w:t>
            </w:r>
          </w:p>
          <w:p w:rsidR="00000000" w:rsidDel="00000000" w:rsidP="00000000" w:rsidRDefault="00000000" w:rsidRPr="00000000" w14:paraId="00000945">
            <w:pPr>
              <w:pageBreakBefore w:val="0"/>
              <w:jc w:val="both"/>
              <w:rPr>
                <w:color w:val="000096"/>
                <w:sz w:val="18"/>
                <w:szCs w:val="18"/>
              </w:rPr>
            </w:pPr>
            <w:r w:rsidDel="00000000" w:rsidR="00000000" w:rsidRPr="00000000">
              <w:rPr>
                <w:color w:val="000096"/>
                <w:sz w:val="18"/>
                <w:szCs w:val="18"/>
                <w:rtl w:val="0"/>
              </w:rPr>
              <w:tab/>
              <w:tab/>
              <w:tab/>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txt</w:t>
            </w:r>
            <w:r w:rsidDel="00000000" w:rsidR="00000000" w:rsidRPr="00000000">
              <w:rPr>
                <w:color w:val="993300"/>
                <w:sz w:val="18"/>
                <w:szCs w:val="18"/>
                <w:rtl w:val="0"/>
              </w:rPr>
              <w:t xml:space="preserve">:NarSm_04.12"</w:t>
            </w:r>
            <w:r w:rsidDel="00000000" w:rsidR="00000000" w:rsidRPr="00000000">
              <w:rPr>
                <w:color w:val="000096"/>
                <w:sz w:val="18"/>
                <w:szCs w:val="18"/>
                <w:rtl w:val="0"/>
              </w:rPr>
              <w:t xml:space="preserve">&gt;</w:t>
            </w:r>
          </w:p>
          <w:p w:rsidR="00000000" w:rsidDel="00000000" w:rsidP="00000000" w:rsidRDefault="00000000" w:rsidRPr="00000000" w14:paraId="00000946">
            <w:pPr>
              <w:pageBreakBefore w:val="0"/>
              <w:jc w:val="both"/>
              <w:rPr>
                <w:color w:val="000096"/>
                <w:sz w:val="18"/>
                <w:szCs w:val="18"/>
              </w:rPr>
            </w:pPr>
            <w:r w:rsidDel="00000000" w:rsidR="00000000" w:rsidRPr="00000000">
              <w:rPr>
                <w:color w:val="000096"/>
                <w:sz w:val="18"/>
                <w:szCs w:val="18"/>
                <w:rtl w:val="0"/>
              </w:rPr>
              <w:tab/>
              <w:tab/>
              <w:tab/>
              <w:tab/>
              <w:t xml:space="preserve">&lt;lg&gt;</w:t>
            </w:r>
            <w:r w:rsidDel="00000000" w:rsidR="00000000" w:rsidRPr="00000000">
              <w:rPr>
                <w:color w:val="ff0000"/>
                <w:sz w:val="18"/>
                <w:szCs w:val="18"/>
                <w:rtl w:val="0"/>
              </w:rPr>
              <w:t xml:space="preserve">properly encode the parallel stanza here</w:t>
            </w:r>
            <w:r w:rsidDel="00000000" w:rsidR="00000000" w:rsidRPr="00000000">
              <w:rPr>
                <w:color w:val="000096"/>
                <w:sz w:val="18"/>
                <w:szCs w:val="18"/>
                <w:rtl w:val="0"/>
              </w:rPr>
              <w:t xml:space="preserve">&lt;/lg&gt;</w:t>
            </w:r>
          </w:p>
          <w:p w:rsidR="00000000" w:rsidDel="00000000" w:rsidP="00000000" w:rsidRDefault="00000000" w:rsidRPr="00000000" w14:paraId="00000947">
            <w:pPr>
              <w:pageBreakBefore w:val="0"/>
              <w:jc w:val="both"/>
              <w:rPr>
                <w:color w:val="000096"/>
                <w:sz w:val="18"/>
                <w:szCs w:val="18"/>
              </w:rPr>
            </w:pPr>
            <w:r w:rsidDel="00000000" w:rsidR="00000000" w:rsidRPr="00000000">
              <w:rPr>
                <w:color w:val="000096"/>
                <w:sz w:val="18"/>
                <w:szCs w:val="18"/>
                <w:rtl w:val="0"/>
              </w:rPr>
              <w:tab/>
              <w:tab/>
              <w:tab/>
              <w:t xml:space="preserve">&lt;/note&gt;</w:t>
            </w:r>
          </w:p>
          <w:p w:rsidR="00000000" w:rsidDel="00000000" w:rsidP="00000000" w:rsidRDefault="00000000" w:rsidRPr="00000000" w14:paraId="00000948">
            <w:pPr>
              <w:pageBreakBefore w:val="0"/>
              <w:jc w:val="both"/>
              <w:rPr>
                <w:color w:val="000096"/>
                <w:sz w:val="18"/>
                <w:szCs w:val="18"/>
              </w:rPr>
            </w:pPr>
            <w:r w:rsidDel="00000000" w:rsidR="00000000" w:rsidRPr="00000000">
              <w:rPr>
                <w:color w:val="000096"/>
                <w:sz w:val="18"/>
                <w:szCs w:val="18"/>
                <w:rtl w:val="0"/>
              </w:rPr>
              <w:tab/>
              <w:tab/>
              <w:t xml:space="preserve">&lt;/app&gt;</w:t>
            </w:r>
          </w:p>
          <w:p w:rsidR="00000000" w:rsidDel="00000000" w:rsidP="00000000" w:rsidRDefault="00000000" w:rsidRPr="00000000" w14:paraId="00000949">
            <w:pPr>
              <w:pageBreakBefore w:val="0"/>
              <w:jc w:val="both"/>
              <w:rPr>
                <w:color w:val="000096"/>
                <w:sz w:val="18"/>
                <w:szCs w:val="18"/>
              </w:rPr>
            </w:pPr>
            <w:r w:rsidDel="00000000" w:rsidR="00000000" w:rsidRPr="00000000">
              <w:rPr>
                <w:color w:val="000096"/>
                <w:sz w:val="18"/>
                <w:szCs w:val="18"/>
                <w:rtl w:val="0"/>
              </w:rPr>
              <w:t xml:space="preserve">      </w:t>
              <w:tab/>
              <w:tab/>
              <w:t xml:space="preserve">&lt;app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"adaptation"</w:t>
            </w:r>
            <w:r w:rsidDel="00000000" w:rsidR="00000000" w:rsidRPr="00000000">
              <w:rPr>
                <w:color w:val="000096"/>
                <w:sz w:val="18"/>
                <w:szCs w:val="18"/>
                <w:rtl w:val="0"/>
              </w:rPr>
              <w:t xml:space="preserve">&gt;</w:t>
            </w:r>
          </w:p>
          <w:p w:rsidR="00000000" w:rsidDel="00000000" w:rsidP="00000000" w:rsidRDefault="00000000" w:rsidRPr="00000000" w14:paraId="0000094A">
            <w:pPr>
              <w:pageBreakBefore w:val="0"/>
              <w:jc w:val="both"/>
              <w:rPr>
                <w:color w:val="000096"/>
                <w:sz w:val="18"/>
                <w:szCs w:val="18"/>
              </w:rPr>
            </w:pPr>
            <w:r w:rsidDel="00000000" w:rsidR="00000000" w:rsidRPr="00000000">
              <w:rPr>
                <w:color w:val="000096"/>
                <w:sz w:val="18"/>
                <w:szCs w:val="18"/>
                <w:rtl w:val="0"/>
              </w:rPr>
              <w:tab/>
              <w:tab/>
              <w:tab/>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"txt:MBh_07.59"</w:t>
            </w:r>
            <w:r w:rsidDel="00000000" w:rsidR="00000000" w:rsidRPr="00000000">
              <w:rPr>
                <w:color w:val="000096"/>
                <w:sz w:val="18"/>
                <w:szCs w:val="18"/>
                <w:rtl w:val="0"/>
              </w:rPr>
              <w:t xml:space="preserve">&gt;</w:t>
            </w:r>
          </w:p>
          <w:p w:rsidR="00000000" w:rsidDel="00000000" w:rsidP="00000000" w:rsidRDefault="00000000" w:rsidRPr="00000000" w14:paraId="0000094B">
            <w:pPr>
              <w:pageBreakBefore w:val="0"/>
              <w:jc w:val="both"/>
              <w:rPr>
                <w:color w:val="000096"/>
                <w:sz w:val="18"/>
                <w:szCs w:val="18"/>
              </w:rPr>
            </w:pPr>
            <w:r w:rsidDel="00000000" w:rsidR="00000000" w:rsidRPr="00000000">
              <w:rPr>
                <w:color w:val="000096"/>
                <w:sz w:val="18"/>
                <w:szCs w:val="18"/>
                <w:rtl w:val="0"/>
              </w:rPr>
              <w:tab/>
              <w:tab/>
              <w:tab/>
              <w:tab/>
              <w:t xml:space="preserve">&lt;lg&gt;</w:t>
            </w:r>
            <w:r w:rsidDel="00000000" w:rsidR="00000000" w:rsidRPr="00000000">
              <w:rPr>
                <w:color w:val="ff0000"/>
                <w:sz w:val="18"/>
                <w:szCs w:val="18"/>
                <w:rtl w:val="0"/>
              </w:rPr>
              <w:t xml:space="preserve">properly encode the parallel stanza here</w:t>
            </w:r>
            <w:r w:rsidDel="00000000" w:rsidR="00000000" w:rsidRPr="00000000">
              <w:rPr>
                <w:color w:val="000096"/>
                <w:sz w:val="18"/>
                <w:szCs w:val="18"/>
                <w:rtl w:val="0"/>
              </w:rPr>
              <w:t xml:space="preserve">&lt;/lg&gt;</w:t>
            </w:r>
          </w:p>
          <w:p w:rsidR="00000000" w:rsidDel="00000000" w:rsidP="00000000" w:rsidRDefault="00000000" w:rsidRPr="00000000" w14:paraId="0000094C">
            <w:pPr>
              <w:pageBreakBefore w:val="0"/>
              <w:jc w:val="both"/>
              <w:rPr>
                <w:color w:val="000096"/>
                <w:sz w:val="18"/>
                <w:szCs w:val="18"/>
              </w:rPr>
            </w:pPr>
            <w:r w:rsidDel="00000000" w:rsidR="00000000" w:rsidRPr="00000000">
              <w:rPr>
                <w:color w:val="000096"/>
                <w:sz w:val="18"/>
                <w:szCs w:val="18"/>
                <w:rtl w:val="0"/>
              </w:rPr>
              <w:tab/>
              <w:tab/>
              <w:tab/>
              <w:t xml:space="preserve">&lt;/note&gt;</w:t>
            </w:r>
          </w:p>
          <w:p w:rsidR="00000000" w:rsidDel="00000000" w:rsidP="00000000" w:rsidRDefault="00000000" w:rsidRPr="00000000" w14:paraId="0000094D">
            <w:pPr>
              <w:pageBreakBefore w:val="0"/>
              <w:jc w:val="both"/>
              <w:rPr>
                <w:color w:val="000096"/>
                <w:sz w:val="18"/>
                <w:szCs w:val="18"/>
              </w:rPr>
            </w:pPr>
            <w:r w:rsidDel="00000000" w:rsidR="00000000" w:rsidRPr="00000000">
              <w:rPr>
                <w:color w:val="000096"/>
                <w:sz w:val="18"/>
                <w:szCs w:val="18"/>
                <w:rtl w:val="0"/>
              </w:rPr>
              <w:t xml:space="preserve">      </w:t>
              <w:tab/>
              <w:tab/>
              <w:tab/>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"txt:Ram_04.12"</w:t>
            </w:r>
            <w:r w:rsidDel="00000000" w:rsidR="00000000" w:rsidRPr="00000000">
              <w:rPr>
                <w:color w:val="000096"/>
                <w:sz w:val="18"/>
                <w:szCs w:val="18"/>
                <w:rtl w:val="0"/>
              </w:rPr>
              <w:t xml:space="preserve">&gt;</w:t>
            </w:r>
          </w:p>
          <w:p w:rsidR="00000000" w:rsidDel="00000000" w:rsidP="00000000" w:rsidRDefault="00000000" w:rsidRPr="00000000" w14:paraId="0000094E">
            <w:pPr>
              <w:pageBreakBefore w:val="0"/>
              <w:jc w:val="both"/>
              <w:rPr>
                <w:color w:val="000096"/>
                <w:sz w:val="18"/>
                <w:szCs w:val="18"/>
              </w:rPr>
            </w:pPr>
            <w:r w:rsidDel="00000000" w:rsidR="00000000" w:rsidRPr="00000000">
              <w:rPr>
                <w:color w:val="000096"/>
                <w:sz w:val="18"/>
                <w:szCs w:val="18"/>
                <w:rtl w:val="0"/>
              </w:rPr>
              <w:tab/>
              <w:tab/>
              <w:tab/>
              <w:tab/>
              <w:t xml:space="preserve">&lt;lg&gt;</w:t>
            </w:r>
            <w:r w:rsidDel="00000000" w:rsidR="00000000" w:rsidRPr="00000000">
              <w:rPr>
                <w:color w:val="ff0000"/>
                <w:sz w:val="18"/>
                <w:szCs w:val="18"/>
                <w:rtl w:val="0"/>
              </w:rPr>
              <w:t xml:space="preserve">properly encode the parallel stanza here</w:t>
            </w:r>
            <w:r w:rsidDel="00000000" w:rsidR="00000000" w:rsidRPr="00000000">
              <w:rPr>
                <w:color w:val="000096"/>
                <w:sz w:val="18"/>
                <w:szCs w:val="18"/>
                <w:rtl w:val="0"/>
              </w:rPr>
              <w:t xml:space="preserve">&lt;/lg&gt;</w:t>
            </w:r>
          </w:p>
          <w:p w:rsidR="00000000" w:rsidDel="00000000" w:rsidP="00000000" w:rsidRDefault="00000000" w:rsidRPr="00000000" w14:paraId="0000094F">
            <w:pPr>
              <w:pageBreakBefore w:val="0"/>
              <w:jc w:val="both"/>
              <w:rPr>
                <w:color w:val="000096"/>
                <w:sz w:val="18"/>
                <w:szCs w:val="18"/>
              </w:rPr>
            </w:pPr>
            <w:r w:rsidDel="00000000" w:rsidR="00000000" w:rsidRPr="00000000">
              <w:rPr>
                <w:color w:val="000096"/>
                <w:sz w:val="18"/>
                <w:szCs w:val="18"/>
                <w:rtl w:val="0"/>
              </w:rPr>
              <w:tab/>
              <w:tab/>
              <w:tab/>
              <w:t xml:space="preserve">&lt;/note&gt;</w:t>
            </w:r>
          </w:p>
          <w:p w:rsidR="00000000" w:rsidDel="00000000" w:rsidP="00000000" w:rsidRDefault="00000000" w:rsidRPr="00000000" w14:paraId="00000950">
            <w:pPr>
              <w:pageBreakBefore w:val="0"/>
              <w:jc w:val="both"/>
              <w:rPr>
                <w:color w:val="000096"/>
                <w:sz w:val="18"/>
                <w:szCs w:val="18"/>
              </w:rPr>
            </w:pPr>
            <w:r w:rsidDel="00000000" w:rsidR="00000000" w:rsidRPr="00000000">
              <w:rPr>
                <w:color w:val="000096"/>
                <w:sz w:val="18"/>
                <w:szCs w:val="18"/>
                <w:rtl w:val="0"/>
              </w:rPr>
              <w:tab/>
              <w:tab/>
              <w:t xml:space="preserve">&lt;/app&gt;</w:t>
            </w:r>
          </w:p>
          <w:p w:rsidR="00000000" w:rsidDel="00000000" w:rsidP="00000000" w:rsidRDefault="00000000" w:rsidRPr="00000000" w14:paraId="00000951">
            <w:pPr>
              <w:pageBreakBefore w:val="0"/>
              <w:jc w:val="both"/>
              <w:rPr>
                <w:color w:val="000096"/>
                <w:sz w:val="18"/>
                <w:szCs w:val="18"/>
              </w:rPr>
            </w:pPr>
            <w:r w:rsidDel="00000000" w:rsidR="00000000" w:rsidRPr="00000000">
              <w:rPr>
                <w:color w:val="000096"/>
                <w:sz w:val="18"/>
                <w:szCs w:val="18"/>
                <w:rtl w:val="0"/>
              </w:rPr>
              <w:t xml:space="preserve">  &lt;/listApp</w:t>
            </w:r>
            <w:commentRangeEnd w:id="50"/>
            <w:r w:rsidDel="00000000" w:rsidR="00000000" w:rsidRPr="00000000">
              <w:commentReference w:id="50"/>
            </w:r>
            <w:r w:rsidDel="00000000" w:rsidR="00000000" w:rsidRPr="00000000">
              <w:rPr>
                <w:color w:val="000096"/>
                <w:sz w:val="18"/>
                <w:szCs w:val="18"/>
                <w:rtl w:val="0"/>
              </w:rPr>
              <w:t xml:space="preserve">&gt;</w:t>
            </w:r>
          </w:p>
        </w:tc>
      </w:tr>
    </w:tbl>
    <w:p w:rsidR="00000000" w:rsidDel="00000000" w:rsidP="00000000" w:rsidRDefault="00000000" w:rsidRPr="00000000" w14:paraId="00000952">
      <w:pPr>
        <w:pageBreakBefore w:val="0"/>
        <w:jc w:val="both"/>
        <w:rPr/>
      </w:pPr>
      <w:r w:rsidDel="00000000" w:rsidR="00000000" w:rsidRPr="00000000">
        <w:rPr>
          <w:rtl w:val="0"/>
        </w:rPr>
      </w:r>
    </w:p>
    <w:p w:rsidR="00000000" w:rsidDel="00000000" w:rsidP="00000000" w:rsidRDefault="00000000" w:rsidRPr="00000000" w14:paraId="00000953">
      <w:pPr>
        <w:pStyle w:val="Heading3"/>
        <w:jc w:val="both"/>
        <w:rPr/>
      </w:pPr>
      <w:bookmarkStart w:colFirst="0" w:colLast="0" w:name="_slxiahc6np4y" w:id="117"/>
      <w:bookmarkEnd w:id="117"/>
      <w:r w:rsidDel="00000000" w:rsidR="00000000" w:rsidRPr="00000000">
        <w:rPr>
          <w:rtl w:val="0"/>
        </w:rPr>
        <w:t xml:space="preserve">&lt;note&gt; — Empty or with Contents</w:t>
      </w:r>
    </w:p>
    <w:p w:rsidR="00000000" w:rsidDel="00000000" w:rsidP="00000000" w:rsidRDefault="00000000" w:rsidRPr="00000000" w14:paraId="00000954">
      <w:pPr>
        <w:pageBreakBefore w:val="0"/>
        <w:jc w:val="both"/>
        <w:rPr/>
      </w:pPr>
      <w:r w:rsidDel="00000000" w:rsidR="00000000" w:rsidRPr="00000000">
        <w:rPr>
          <w:rtl w:val="0"/>
        </w:rPr>
        <w:t xml:space="preserve">The content of the element &lt;note&gt; itself varies depending on the encoding context. On the one hand, it can be left empty if you are using one of the attributes to provide a link toward an external resource (§</w:t>
      </w:r>
      <w:hyperlink w:anchor="_4sokmhug7iqt">
        <w:r w:rsidDel="00000000" w:rsidR="00000000" w:rsidRPr="00000000">
          <w:rPr>
            <w:color w:val="1155cc"/>
            <w:u w:val="single"/>
            <w:rtl w:val="0"/>
          </w:rPr>
          <w:t xml:space="preserve">txt: — Referring to machine readable versions of other texts</w:t>
        </w:r>
      </w:hyperlink>
      <w:r w:rsidDel="00000000" w:rsidR="00000000" w:rsidRPr="00000000">
        <w:rPr>
          <w:rtl w:val="0"/>
        </w:rPr>
        <w:t xml:space="preserve">) containing the relevant segment of parallel text. Several scenarios should be considered here: </w:t>
      </w:r>
    </w:p>
    <w:p w:rsidR="00000000" w:rsidDel="00000000" w:rsidP="00000000" w:rsidRDefault="00000000" w:rsidRPr="00000000" w14:paraId="00000955">
      <w:pPr>
        <w:pageBreakBefore w:val="0"/>
        <w:jc w:val="both"/>
        <w:rPr/>
      </w:pPr>
      <w:r w:rsidDel="00000000" w:rsidR="00000000" w:rsidRPr="00000000">
        <w:rPr>
          <w:rtl w:val="0"/>
        </w:rPr>
      </w:r>
    </w:p>
    <w:p w:rsidR="00000000" w:rsidDel="00000000" w:rsidP="00000000" w:rsidRDefault="00000000" w:rsidRPr="00000000" w14:paraId="00000956">
      <w:pPr>
        <w:pageBreakBefore w:val="0"/>
        <w:jc w:val="both"/>
        <w:rPr/>
      </w:pPr>
      <w:r w:rsidDel="00000000" w:rsidR="00000000" w:rsidRPr="00000000">
        <w:rPr>
          <w:rtl w:val="0"/>
        </w:rPr>
        <w:t xml:space="preserve">1.</w:t>
      </w:r>
      <w:r w:rsidDel="00000000" w:rsidR="00000000" w:rsidRPr="00000000">
        <w:rPr>
          <w:rtl w:val="0"/>
        </w:rPr>
        <w:t xml:space="preserve"> you want to quote the parallel text by retrieving it automatically in display from an electronic edition of the text without actually duplicating it in your file — </w:t>
      </w:r>
      <w:r w:rsidDel="00000000" w:rsidR="00000000" w:rsidRPr="00000000">
        <w:rPr>
          <w:i w:val="1"/>
          <w:rtl w:val="0"/>
        </w:rPr>
        <w:t xml:space="preserve">for the time being, this is only a theoretical option that cannot be implemented yet</w:t>
      </w:r>
      <w:r w:rsidDel="00000000" w:rsidR="00000000" w:rsidRPr="00000000">
        <w:rPr>
          <w:rtl w:val="0"/>
        </w:rPr>
        <w:t xml:space="preserve">;</w:t>
      </w:r>
    </w:p>
    <w:p w:rsidR="00000000" w:rsidDel="00000000" w:rsidP="00000000" w:rsidRDefault="00000000" w:rsidRPr="00000000" w14:paraId="00000957">
      <w:pPr>
        <w:pageBreakBefore w:val="0"/>
        <w:jc w:val="both"/>
        <w:rPr/>
      </w:pPr>
      <w:r w:rsidDel="00000000" w:rsidR="00000000" w:rsidRPr="00000000">
        <w:rPr>
          <w:rtl w:val="0"/>
        </w:rPr>
        <w:t xml:space="preserve">2. you want to quote the parallel text by duplicating it into your file;</w:t>
      </w:r>
    </w:p>
    <w:p w:rsidR="00000000" w:rsidDel="00000000" w:rsidP="00000000" w:rsidRDefault="00000000" w:rsidRPr="00000000" w14:paraId="00000958">
      <w:pPr>
        <w:pageBreakBefore w:val="0"/>
        <w:jc w:val="both"/>
        <w:rPr/>
      </w:pPr>
      <w:r w:rsidDel="00000000" w:rsidR="00000000" w:rsidRPr="00000000">
        <w:rPr>
          <w:rtl w:val="0"/>
        </w:rPr>
        <w:t xml:space="preserve">3. you just want to display a textual reference without actually quoting the parallel text.</w:t>
      </w:r>
    </w:p>
    <w:p w:rsidR="00000000" w:rsidDel="00000000" w:rsidP="00000000" w:rsidRDefault="00000000" w:rsidRPr="00000000" w14:paraId="00000959">
      <w:pPr>
        <w:pageBreakBefore w:val="0"/>
        <w:ind w:left="1440" w:firstLine="0"/>
        <w:jc w:val="both"/>
        <w:rPr/>
      </w:pPr>
      <w:r w:rsidDel="00000000" w:rsidR="00000000" w:rsidRPr="00000000">
        <w:rPr>
          <w:rtl w:val="0"/>
        </w:rPr>
      </w:r>
    </w:p>
    <w:p w:rsidR="00000000" w:rsidDel="00000000" w:rsidP="00000000" w:rsidRDefault="00000000" w:rsidRPr="00000000" w14:paraId="0000095A">
      <w:pPr>
        <w:pageBreakBefore w:val="0"/>
        <w:jc w:val="both"/>
        <w:rPr/>
      </w:pPr>
      <w:r w:rsidDel="00000000" w:rsidR="00000000" w:rsidRPr="00000000">
        <w:rPr>
          <w:rtl w:val="0"/>
        </w:rPr>
        <w:t xml:space="preserve">In the example that follows, there are two identical parallels for the passage in question and you, as editor, think it would be redundant to display their readings as they are identical to the relevant segment of the text you yourself are editing (for proper use of @copyOf, see §</w:t>
      </w:r>
      <w:hyperlink w:anchor="_m0v2kpxjl47i">
        <w:r w:rsidDel="00000000" w:rsidR="00000000" w:rsidRPr="00000000">
          <w:rPr>
            <w:color w:val="1155cc"/>
            <w:u w:val="single"/>
            <w:rtl w:val="0"/>
          </w:rPr>
          <w:t xml:space="preserve">Declaring an identical parallel passage</w:t>
        </w:r>
      </w:hyperlink>
      <w:r w:rsidDel="00000000" w:rsidR="00000000" w:rsidRPr="00000000">
        <w:rPr>
          <w:rtl w:val="0"/>
        </w:rPr>
        <w:t xml:space="preserve">).</w:t>
      </w:r>
    </w:p>
    <w:p w:rsidR="00000000" w:rsidDel="00000000" w:rsidP="00000000" w:rsidRDefault="00000000" w:rsidRPr="00000000" w14:paraId="0000095B">
      <w:pPr>
        <w:pageBreakBefore w:val="0"/>
        <w:ind w:left="1440" w:firstLine="0"/>
        <w:jc w:val="both"/>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5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pageBreakBefore w:val="0"/>
              <w:jc w:val="both"/>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5E">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&lt;app&gt;</w:t>
            </w:r>
          </w:p>
          <w:p w:rsidR="00000000" w:rsidDel="00000000" w:rsidP="00000000" w:rsidRDefault="00000000" w:rsidRPr="00000000" w14:paraId="0000095F">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copyOf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"txt:MDhŚ_08.00"</w:t>
            </w:r>
            <w:r w:rsidDel="00000000" w:rsidR="00000000" w:rsidRPr="00000000">
              <w:rPr>
                <w:color w:val="000096"/>
                <w:sz w:val="18"/>
                <w:szCs w:val="18"/>
                <w:rtl w:val="0"/>
              </w:rPr>
              <w:t xml:space="preserve">/&gt;</w:t>
            </w:r>
          </w:p>
          <w:p w:rsidR="00000000" w:rsidDel="00000000" w:rsidP="00000000" w:rsidRDefault="00000000" w:rsidRPr="00000000" w14:paraId="00000960">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copyOf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txt</w:t>
            </w:r>
            <w:r w:rsidDel="00000000" w:rsidR="00000000" w:rsidRPr="00000000">
              <w:rPr>
                <w:color w:val="993300"/>
                <w:sz w:val="18"/>
                <w:szCs w:val="18"/>
                <w:rtl w:val="0"/>
              </w:rPr>
              <w:t xml:space="preserve">:NarSm_04.12"</w:t>
            </w:r>
            <w:r w:rsidDel="00000000" w:rsidR="00000000" w:rsidRPr="00000000">
              <w:rPr>
                <w:color w:val="000096"/>
                <w:sz w:val="18"/>
                <w:szCs w:val="18"/>
                <w:rtl w:val="0"/>
              </w:rPr>
              <w:t xml:space="preserve">/&gt;</w:t>
            </w:r>
          </w:p>
          <w:p w:rsidR="00000000" w:rsidDel="00000000" w:rsidP="00000000" w:rsidRDefault="00000000" w:rsidRPr="00000000" w14:paraId="00000961">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&lt;/app&gt;</w:t>
            </w:r>
          </w:p>
          <w:p w:rsidR="00000000" w:rsidDel="00000000" w:rsidP="00000000" w:rsidRDefault="00000000" w:rsidRPr="00000000" w14:paraId="00000962">
            <w:pPr>
              <w:pageBreakBefore w:val="0"/>
              <w:jc w:val="both"/>
              <w:rPr>
                <w:sz w:val="20"/>
                <w:szCs w:val="20"/>
              </w:rPr>
            </w:pPr>
            <w:r w:rsidDel="00000000" w:rsidR="00000000" w:rsidRPr="00000000">
              <w:rPr>
                <w:sz w:val="18"/>
                <w:szCs w:val="18"/>
                <w:rtl w:val="0"/>
              </w:rPr>
              <w:t xml:space="preserve">      </w:t>
              <w:tab/>
            </w:r>
            <w:r w:rsidDel="00000000" w:rsidR="00000000" w:rsidRPr="00000000">
              <w:rPr>
                <w:color w:val="000096"/>
                <w:sz w:val="18"/>
                <w:szCs w:val="18"/>
                <w:rtl w:val="0"/>
              </w:rPr>
              <w:t xml:space="preserve">&lt;/listApp&gt;</w:t>
            </w:r>
            <w:r w:rsidDel="00000000" w:rsidR="00000000" w:rsidRPr="00000000">
              <w:rPr>
                <w:rtl w:val="0"/>
              </w:rPr>
            </w:r>
          </w:p>
        </w:tc>
      </w:tr>
    </w:tbl>
    <w:p w:rsidR="00000000" w:rsidDel="00000000" w:rsidP="00000000" w:rsidRDefault="00000000" w:rsidRPr="00000000" w14:paraId="00000963">
      <w:pPr>
        <w:pageBreakBefore w:val="0"/>
        <w:jc w:val="both"/>
        <w:rPr/>
      </w:pPr>
      <w:r w:rsidDel="00000000" w:rsidR="00000000" w:rsidRPr="00000000">
        <w:rPr>
          <w:rtl w:val="0"/>
        </w:rPr>
      </w:r>
    </w:p>
    <w:p w:rsidR="00000000" w:rsidDel="00000000" w:rsidP="00000000" w:rsidRDefault="00000000" w:rsidRPr="00000000" w14:paraId="00000964">
      <w:pPr>
        <w:pageBreakBefore w:val="0"/>
        <w:jc w:val="both"/>
        <w:rPr/>
      </w:pPr>
      <w:r w:rsidDel="00000000" w:rsidR="00000000" w:rsidRPr="00000000">
        <w:rPr>
          <w:rtl w:val="0"/>
        </w:rPr>
        <w:t xml:space="preserve">On the other hand, the &lt;note&gt; element can be given contents by providing the parallel text when this cannot be retrieved automatically and/or by giving complementary indications through an embedded &lt;note&gt;. </w:t>
      </w:r>
    </w:p>
    <w:p w:rsidR="00000000" w:rsidDel="00000000" w:rsidP="00000000" w:rsidRDefault="00000000" w:rsidRPr="00000000" w14:paraId="00000965">
      <w:pPr>
        <w:pageBreakBefore w:val="0"/>
        <w:ind w:firstLine="720"/>
        <w:jc w:val="both"/>
        <w:rPr/>
      </w:pPr>
      <w:r w:rsidDel="00000000" w:rsidR="00000000" w:rsidRPr="00000000">
        <w:rPr>
          <w:rtl w:val="0"/>
        </w:rPr>
        <w:t xml:space="preserve">As shown in the following example, these scenarios can be combined within the same &lt;app&gt;. Let us imagine that there are two parallels for the passage in question: one of them is identical and you do not wish to show its reading; the other is only a partial correspondence, so you wish to cite it, and you wish to add your philological observations on the differences. To do so, you should proceed as follows:</w:t>
      </w:r>
    </w:p>
    <w:p w:rsidR="00000000" w:rsidDel="00000000" w:rsidP="00000000" w:rsidRDefault="00000000" w:rsidRPr="00000000" w14:paraId="00000966">
      <w:pPr>
        <w:pageBreakBefore w:val="0"/>
        <w:ind w:firstLine="720"/>
        <w:jc w:val="both"/>
        <w:rPr/>
      </w:pPr>
      <w:r w:rsidDel="00000000" w:rsidR="00000000" w:rsidRPr="00000000">
        <w:rPr>
          <w:rtl w:val="0"/>
        </w:rPr>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6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pageBreakBefore w:val="0"/>
              <w:jc w:val="both"/>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69">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6A">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copyOf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txt</w:t>
            </w:r>
            <w:r w:rsidDel="00000000" w:rsidR="00000000" w:rsidRPr="00000000">
              <w:rPr>
                <w:color w:val="993300"/>
                <w:sz w:val="18"/>
                <w:szCs w:val="18"/>
                <w:rtl w:val="0"/>
              </w:rPr>
              <w:t xml:space="preserve">:MDhŚ_08.004"</w:t>
            </w:r>
            <w:r w:rsidDel="00000000" w:rsidR="00000000" w:rsidRPr="00000000">
              <w:rPr>
                <w:color w:val="000096"/>
                <w:sz w:val="18"/>
                <w:szCs w:val="18"/>
                <w:rtl w:val="0"/>
              </w:rPr>
              <w:t xml:space="preserve">/&gt;</w:t>
            </w:r>
          </w:p>
          <w:p w:rsidR="00000000" w:rsidDel="00000000" w:rsidP="00000000" w:rsidRDefault="00000000" w:rsidRPr="00000000" w14:paraId="0000096B">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"txt:MDhŚ_08.058"</w:t>
            </w:r>
            <w:r w:rsidDel="00000000" w:rsidR="00000000" w:rsidRPr="00000000">
              <w:rPr>
                <w:color w:val="000096"/>
                <w:sz w:val="18"/>
                <w:szCs w:val="18"/>
                <w:rtl w:val="0"/>
              </w:rPr>
              <w:t xml:space="preserve">&gt;</w:t>
            </w:r>
          </w:p>
          <w:p w:rsidR="00000000" w:rsidDel="00000000" w:rsidP="00000000" w:rsidRDefault="00000000" w:rsidRPr="00000000" w14:paraId="0000096C">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&lt;lg&gt;</w:t>
            </w:r>
            <w:r w:rsidDel="00000000" w:rsidR="00000000" w:rsidRPr="00000000">
              <w:rPr>
                <w:color w:val="ff0000"/>
                <w:sz w:val="18"/>
                <w:szCs w:val="18"/>
                <w:rtl w:val="0"/>
              </w:rPr>
              <w:t xml:space="preserve">properly encode the parallel stanza here, using as many &lt;l&gt; as needed</w:t>
            </w:r>
            <w:r w:rsidDel="00000000" w:rsidR="00000000" w:rsidRPr="00000000">
              <w:rPr>
                <w:color w:val="000096"/>
                <w:sz w:val="18"/>
                <w:szCs w:val="18"/>
                <w:rtl w:val="0"/>
              </w:rPr>
              <w:t xml:space="preserve">&lt;/lg&gt;</w:t>
            </w:r>
          </w:p>
          <w:p w:rsidR="00000000" w:rsidDel="00000000" w:rsidP="00000000" w:rsidRDefault="00000000" w:rsidRPr="00000000" w14:paraId="0000096D">
            <w:pPr>
              <w:pageBreakBefore w:val="0"/>
              <w:jc w:val="both"/>
              <w:rPr>
                <w:color w:val="006400"/>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&lt;note&gt;</w:t>
            </w:r>
            <w:r w:rsidDel="00000000" w:rsidR="00000000" w:rsidRPr="00000000">
              <w:rPr>
                <w:sz w:val="18"/>
                <w:szCs w:val="18"/>
                <w:rtl w:val="0"/>
              </w:rPr>
              <w:t xml:space="preserve">The paraphrase suggests that the received reading was </w:t>
            </w:r>
            <w:r w:rsidDel="00000000" w:rsidR="00000000" w:rsidRPr="00000000">
              <w:rPr>
                <w:color w:val="000096"/>
                <w:sz w:val="18"/>
                <w:szCs w:val="18"/>
                <w:rtl w:val="0"/>
              </w:rPr>
              <w:t xml:space="preserve">&lt;foreign&gt;</w:t>
            </w:r>
            <w:r w:rsidDel="00000000" w:rsidR="00000000" w:rsidRPr="00000000">
              <w:rPr>
                <w:sz w:val="18"/>
                <w:szCs w:val="18"/>
                <w:rtl w:val="0"/>
              </w:rPr>
              <w:t xml:space="preserve">bandhyo</w:t>
            </w:r>
            <w:r w:rsidDel="00000000" w:rsidR="00000000" w:rsidRPr="00000000">
              <w:rPr>
                <w:color w:val="000096"/>
                <w:sz w:val="18"/>
                <w:szCs w:val="18"/>
                <w:rtl w:val="0"/>
              </w:rPr>
              <w:t xml:space="preserve">&lt;/foreign&gt;</w:t>
            </w:r>
            <w:r w:rsidDel="00000000" w:rsidR="00000000" w:rsidRPr="00000000">
              <w:rPr>
                <w:sz w:val="18"/>
                <w:szCs w:val="18"/>
                <w:rtl w:val="0"/>
              </w:rPr>
              <w:t xml:space="preserve">. But no such variant is reported in </w:t>
            </w:r>
            <w:r w:rsidDel="00000000" w:rsidR="00000000" w:rsidRPr="00000000">
              <w:rPr>
                <w:color w:val="000096"/>
                <w:sz w:val="18"/>
                <w:szCs w:val="18"/>
                <w:rtl w:val="0"/>
              </w:rPr>
              <w:t xml:space="preserve">&lt;bibl&gt;&lt;ptr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"bib:Olivelle2005_01"</w:t>
            </w:r>
            <w:r w:rsidDel="00000000" w:rsidR="00000000" w:rsidRPr="00000000">
              <w:rPr>
                <w:color w:val="000096"/>
                <w:sz w:val="18"/>
                <w:szCs w:val="18"/>
                <w:rtl w:val="0"/>
              </w:rPr>
              <w:t xml:space="preserve">/&gt;&lt;/bibl&gt;</w:t>
            </w:r>
            <w:r w:rsidDel="00000000" w:rsidR="00000000" w:rsidRPr="00000000">
              <w:rPr>
                <w:sz w:val="18"/>
                <w:szCs w:val="18"/>
                <w:rtl w:val="0"/>
              </w:rPr>
              <w:t xml:space="preserve">.</w:t>
            </w:r>
            <w:r w:rsidDel="00000000" w:rsidR="00000000" w:rsidRPr="00000000">
              <w:rPr>
                <w:color w:val="000096"/>
                <w:sz w:val="18"/>
                <w:szCs w:val="18"/>
                <w:rtl w:val="0"/>
              </w:rPr>
              <w:t xml:space="preserve">&lt;/note&gt;</w:t>
            </w:r>
            <w:r w:rsidDel="00000000" w:rsidR="00000000" w:rsidRPr="00000000">
              <w:rPr>
                <w:color w:val="006400"/>
                <w:sz w:val="18"/>
                <w:szCs w:val="18"/>
                <w:rtl w:val="0"/>
              </w:rPr>
              <w:t xml:space="preserve">&lt;!-- end of the embedded note --&gt;</w:t>
            </w:r>
          </w:p>
          <w:p w:rsidR="00000000" w:rsidDel="00000000" w:rsidP="00000000" w:rsidRDefault="00000000" w:rsidRPr="00000000" w14:paraId="0000096E">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&lt;/note&gt;</w:t>
            </w:r>
            <w:r w:rsidDel="00000000" w:rsidR="00000000" w:rsidRPr="00000000">
              <w:rPr>
                <w:color w:val="006400"/>
                <w:sz w:val="18"/>
                <w:szCs w:val="18"/>
                <w:rtl w:val="0"/>
              </w:rPr>
              <w:t xml:space="preserve">&lt;!-- end of the embedding note --&gt;</w:t>
            </w:r>
            <w:r w:rsidDel="00000000" w:rsidR="00000000" w:rsidRPr="00000000">
              <w:rPr>
                <w:rtl w:val="0"/>
              </w:rPr>
            </w:r>
          </w:p>
          <w:p w:rsidR="00000000" w:rsidDel="00000000" w:rsidP="00000000" w:rsidRDefault="00000000" w:rsidRPr="00000000" w14:paraId="0000096F">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70">
            <w:pPr>
              <w:pageBreakBefore w:val="0"/>
              <w:jc w:val="both"/>
              <w:rPr>
                <w:sz w:val="20"/>
                <w:szCs w:val="20"/>
              </w:rPr>
            </w:pPr>
            <w:r w:rsidDel="00000000" w:rsidR="00000000" w:rsidRPr="00000000">
              <w:rPr>
                <w:color w:val="000096"/>
                <w:sz w:val="18"/>
                <w:szCs w:val="18"/>
                <w:rtl w:val="0"/>
              </w:rPr>
              <w:t xml:space="preserve">&lt;/listApp&gt;</w:t>
            </w:r>
            <w:r w:rsidDel="00000000" w:rsidR="00000000" w:rsidRPr="00000000">
              <w:rPr>
                <w:rtl w:val="0"/>
              </w:rPr>
            </w:r>
          </w:p>
        </w:tc>
      </w:tr>
    </w:tbl>
    <w:p w:rsidR="00000000" w:rsidDel="00000000" w:rsidP="00000000" w:rsidRDefault="00000000" w:rsidRPr="00000000" w14:paraId="00000971">
      <w:pPr>
        <w:pageBreakBefore w:val="0"/>
        <w:jc w:val="both"/>
        <w:rPr/>
      </w:pPr>
      <w:r w:rsidDel="00000000" w:rsidR="00000000" w:rsidRPr="00000000">
        <w:rPr>
          <w:rtl w:val="0"/>
        </w:rPr>
      </w:r>
    </w:p>
    <w:p w:rsidR="00000000" w:rsidDel="00000000" w:rsidP="00000000" w:rsidRDefault="00000000" w:rsidRPr="00000000" w14:paraId="00000972">
      <w:pPr>
        <w:pageBreakBefore w:val="0"/>
        <w:jc w:val="both"/>
        <w:rPr/>
      </w:pPr>
      <w:r w:rsidDel="00000000" w:rsidR="00000000" w:rsidRPr="00000000">
        <w:rPr>
          <w:rtl w:val="0"/>
        </w:rPr>
        <w:t xml:space="preserve">As indicated in the example, you must encode any parallel verse text that you wish to include in your &lt;listApp&gt; using &lt;lg&gt; with as many &lt;l&gt; as needed (and §</w:t>
      </w:r>
      <w:hyperlink w:anchor="_rr8xl0c3zgr8">
        <w:r w:rsidDel="00000000" w:rsidR="00000000" w:rsidRPr="00000000">
          <w:rPr>
            <w:color w:val="1155cc"/>
            <w:u w:val="single"/>
            <w:rtl w:val="0"/>
          </w:rPr>
          <w:t xml:space="preserve">Verse containers</w:t>
        </w:r>
      </w:hyperlink>
      <w:r w:rsidDel="00000000" w:rsidR="00000000" w:rsidRPr="00000000">
        <w:rPr>
          <w:rtl w:val="0"/>
        </w:rPr>
        <w:t xml:space="preserve">)</w:t>
      </w:r>
      <w:r w:rsidDel="00000000" w:rsidR="00000000" w:rsidRPr="00000000">
        <w:rPr>
          <w:rtl w:val="0"/>
        </w:rPr>
        <w:t xml:space="preserve">. If the parallel is in prose, you must use as many elements &lt;p&gt; or &lt;ab&gt; as necessary (see §</w:t>
      </w:r>
      <w:hyperlink w:anchor="_kfd2ykep1yrp">
        <w:r w:rsidDel="00000000" w:rsidR="00000000" w:rsidRPr="00000000">
          <w:rPr>
            <w:color w:val="1155cc"/>
            <w:u w:val="single"/>
            <w:rtl w:val="0"/>
          </w:rPr>
          <w:t xml:space="preserve">Prose containers</w:t>
        </w:r>
      </w:hyperlink>
      <w:r w:rsidDel="00000000" w:rsidR="00000000" w:rsidRPr="00000000">
        <w:rPr>
          <w:rtl w:val="0"/>
        </w:rPr>
        <w:t xml:space="preserve">). In addition, you can add an embedded &lt;note&gt; to highlight specific features of the quoted passage. </w:t>
      </w:r>
      <w:r w:rsidDel="00000000" w:rsidR="00000000" w:rsidRPr="00000000">
        <w:rPr>
          <w:rtl w:val="0"/>
        </w:rPr>
        <w:t xml:space="preserve">As you see, t</w:t>
      </w:r>
      <w:r w:rsidDel="00000000" w:rsidR="00000000" w:rsidRPr="00000000">
        <w:rPr>
          <w:rtl w:val="0"/>
        </w:rPr>
        <w:t xml:space="preserve">he embedded &lt;note&gt; element might also contain bibliographic references, encoded as per §</w:t>
      </w:r>
      <w:hyperlink w:anchor="_c3ve74ykqb1g">
        <w:r w:rsidDel="00000000" w:rsidR="00000000" w:rsidRPr="00000000">
          <w:rPr>
            <w:color w:val="1155cc"/>
            <w:u w:val="single"/>
            <w:rtl w:val="0"/>
          </w:rPr>
          <w:t xml:space="preserve">Bibliographic References</w:t>
        </w:r>
      </w:hyperlink>
      <w:r w:rsidDel="00000000" w:rsidR="00000000" w:rsidRPr="00000000">
        <w:rPr>
          <w:rtl w:val="0"/>
        </w:rPr>
        <w:t xml:space="preserve">.  </w:t>
      </w:r>
    </w:p>
    <w:p w:rsidR="00000000" w:rsidDel="00000000" w:rsidP="00000000" w:rsidRDefault="00000000" w:rsidRPr="00000000" w14:paraId="00000973">
      <w:pPr>
        <w:pageBreakBefore w:val="0"/>
        <w:ind w:firstLine="720"/>
        <w:jc w:val="both"/>
        <w:rPr/>
      </w:pPr>
      <w:r w:rsidDel="00000000" w:rsidR="00000000" w:rsidRPr="00000000">
        <w:rPr>
          <w:rtl w:val="0"/>
        </w:rPr>
        <w:t xml:space="preserve">Here is one more example where &lt;note&gt; is used only for free-text discussion of the parallel:</w:t>
      </w:r>
    </w:p>
    <w:p w:rsidR="00000000" w:rsidDel="00000000" w:rsidP="00000000" w:rsidRDefault="00000000" w:rsidRPr="00000000" w14:paraId="00000974">
      <w:pPr>
        <w:pageBreakBefore w:val="0"/>
        <w:jc w:val="both"/>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75">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jc w:val="both"/>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"4"</w:t>
            </w:r>
            <w:r w:rsidDel="00000000" w:rsidR="00000000" w:rsidRPr="00000000">
              <w:rPr>
                <w:color w:val="000096"/>
                <w:sz w:val="18"/>
                <w:szCs w:val="18"/>
                <w:rtl w:val="0"/>
              </w:rPr>
              <w:t xml:space="preserve">&gt;</w:t>
            </w:r>
          </w:p>
          <w:p w:rsidR="00000000" w:rsidDel="00000000" w:rsidP="00000000" w:rsidRDefault="00000000" w:rsidRPr="00000000" w14:paraId="00000977">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978">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"implied"</w:t>
            </w:r>
            <w:r w:rsidDel="00000000" w:rsidR="00000000" w:rsidRPr="00000000">
              <w:rPr>
                <w:color w:val="000096"/>
                <w:sz w:val="18"/>
                <w:szCs w:val="18"/>
                <w:rtl w:val="0"/>
              </w:rPr>
              <w:t xml:space="preserve">&gt;</w:t>
            </w:r>
          </w:p>
          <w:p w:rsidR="00000000" w:rsidDel="00000000" w:rsidP="00000000" w:rsidRDefault="00000000" w:rsidRPr="00000000" w14:paraId="00000979">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97A">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hiṁsāṁ yaḥ kurute kaś cid deyaṁ vā na prayacchati |</w:t>
            </w:r>
            <w:r w:rsidDel="00000000" w:rsidR="00000000" w:rsidRPr="00000000">
              <w:rPr>
                <w:color w:val="000096"/>
                <w:sz w:val="18"/>
                <w:szCs w:val="18"/>
                <w:rtl w:val="0"/>
              </w:rPr>
              <w:t xml:space="preserve">&lt;/l&gt;</w:t>
            </w:r>
          </w:p>
          <w:p w:rsidR="00000000" w:rsidDel="00000000" w:rsidP="00000000" w:rsidRDefault="00000000" w:rsidRPr="00000000" w14:paraId="0000097B">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sthāne te dve vivādasya bhinne "ṣṭādaśadhā punaḥ ||</w:t>
            </w:r>
            <w:r w:rsidDel="00000000" w:rsidR="00000000" w:rsidRPr="00000000">
              <w:rPr>
                <w:color w:val="000096"/>
                <w:sz w:val="18"/>
                <w:szCs w:val="18"/>
                <w:rtl w:val="0"/>
              </w:rPr>
              <w:t xml:space="preserve">&lt;/l&gt;</w:t>
            </w:r>
          </w:p>
          <w:p w:rsidR="00000000" w:rsidDel="00000000" w:rsidP="00000000" w:rsidRDefault="00000000" w:rsidRPr="00000000" w14:paraId="0000097C">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&lt;/lg&gt;</w:t>
            </w:r>
          </w:p>
          <w:p w:rsidR="00000000" w:rsidDel="00000000" w:rsidP="00000000" w:rsidRDefault="00000000" w:rsidRPr="00000000" w14:paraId="0000097D">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&lt;/supplied&gt;</w:t>
            </w:r>
          </w:p>
          <w:p w:rsidR="00000000" w:rsidDel="00000000" w:rsidP="00000000" w:rsidRDefault="00000000" w:rsidRPr="00000000" w14:paraId="0000097E">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7F">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980">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&lt;note&gt;</w:t>
            </w:r>
            <w:r w:rsidDel="00000000" w:rsidR="00000000" w:rsidRPr="00000000">
              <w:rPr>
                <w:sz w:val="18"/>
                <w:szCs w:val="18"/>
                <w:rtl w:val="0"/>
              </w:rPr>
              <w:t xml:space="preserve">This stanza is absent from the constituted text of </w:t>
            </w:r>
            <w:r w:rsidDel="00000000" w:rsidR="00000000" w:rsidRPr="00000000">
              <w:rPr>
                <w:color w:val="000096"/>
                <w:sz w:val="18"/>
                <w:szCs w:val="18"/>
                <w:rtl w:val="0"/>
              </w:rPr>
              <w:t xml:space="preserve">&lt;bibl&gt;&lt;ptr</w:t>
            </w:r>
          </w:p>
          <w:p w:rsidR="00000000" w:rsidDel="00000000" w:rsidP="00000000" w:rsidRDefault="00000000" w:rsidRPr="00000000" w14:paraId="00000981">
            <w:pPr>
              <w:jc w:val="both"/>
              <w:rPr>
                <w:color w:val="993300"/>
                <w:sz w:val="18"/>
                <w:szCs w:val="18"/>
              </w:rPr>
            </w:pP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"bib:Olivelle2005_01"</w:t>
            </w:r>
          </w:p>
          <w:p w:rsidR="00000000" w:rsidDel="00000000" w:rsidP="00000000" w:rsidRDefault="00000000" w:rsidRPr="00000000" w14:paraId="00000982">
            <w:pPr>
              <w:jc w:val="both"/>
              <w:rPr>
                <w:color w:val="000096"/>
                <w:sz w:val="18"/>
                <w:szCs w:val="18"/>
              </w:rPr>
            </w:pPr>
            <w:r w:rsidDel="00000000" w:rsidR="00000000" w:rsidRPr="00000000">
              <w:rPr>
                <w:color w:val="f5844c"/>
                <w:sz w:val="18"/>
                <w:szCs w:val="18"/>
                <w:rtl w:val="0"/>
              </w:rPr>
              <w:t xml:space="preserve">                    </w:t>
            </w:r>
            <w:r w:rsidDel="00000000" w:rsidR="00000000" w:rsidRPr="00000000">
              <w:rPr>
                <w:color w:val="000096"/>
                <w:sz w:val="18"/>
                <w:szCs w:val="18"/>
                <w:rtl w:val="0"/>
              </w:rPr>
              <w:t xml:space="preserve">/&gt;&lt;/bibl&gt;</w:t>
            </w:r>
            <w:r w:rsidDel="00000000" w:rsidR="00000000" w:rsidRPr="00000000">
              <w:rPr>
                <w:sz w:val="18"/>
                <w:szCs w:val="18"/>
                <w:rtl w:val="0"/>
              </w:rPr>
              <w:t xml:space="preserve">, though it is referenced in his app. crit. for one manuscript. The stanza occurs in ed. </w:t>
            </w:r>
            <w:r w:rsidDel="00000000" w:rsidR="00000000" w:rsidRPr="00000000">
              <w:rPr>
                <w:color w:val="000096"/>
                <w:sz w:val="18"/>
                <w:szCs w:val="18"/>
                <w:rtl w:val="0"/>
              </w:rPr>
              <w:t xml:space="preserve">&lt;bibl&gt;&lt;ptr</w:t>
            </w:r>
          </w:p>
          <w:p w:rsidR="00000000" w:rsidDel="00000000" w:rsidP="00000000" w:rsidRDefault="00000000" w:rsidRPr="00000000" w14:paraId="00000983">
            <w:pPr>
              <w:jc w:val="both"/>
              <w:rPr>
                <w:color w:val="993300"/>
                <w:sz w:val="18"/>
                <w:szCs w:val="18"/>
              </w:rPr>
            </w:pP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"bib:Mandlik1886_01"</w:t>
            </w:r>
          </w:p>
          <w:p w:rsidR="00000000" w:rsidDel="00000000" w:rsidP="00000000" w:rsidRDefault="00000000" w:rsidRPr="00000000" w14:paraId="00000984">
            <w:pPr>
              <w:jc w:val="both"/>
              <w:rPr>
                <w:color w:val="000096"/>
                <w:sz w:val="18"/>
                <w:szCs w:val="18"/>
              </w:rPr>
            </w:pPr>
            <w:r w:rsidDel="00000000" w:rsidR="00000000" w:rsidRPr="00000000">
              <w:rPr>
                <w:color w:val="f5844c"/>
                <w:sz w:val="18"/>
                <w:szCs w:val="18"/>
                <w:rtl w:val="0"/>
              </w:rPr>
              <w:t xml:space="preserve">                    </w:t>
            </w:r>
            <w:r w:rsidDel="00000000" w:rsidR="00000000" w:rsidRPr="00000000">
              <w:rPr>
                <w:color w:val="000096"/>
                <w:sz w:val="18"/>
                <w:szCs w:val="18"/>
                <w:rtl w:val="0"/>
              </w:rPr>
              <w:t xml:space="preserve">/&gt;</w:t>
            </w:r>
            <w:r w:rsidDel="00000000" w:rsidR="00000000" w:rsidRPr="00000000">
              <w:rPr>
                <w:sz w:val="18"/>
                <w:szCs w:val="18"/>
                <w:rtl w:val="0"/>
              </w:rPr>
              <w:t xml:space="preserve">Mandlik</w:t>
            </w:r>
            <w:r w:rsidDel="00000000" w:rsidR="00000000" w:rsidRPr="00000000">
              <w:rPr>
                <w:color w:val="000096"/>
                <w:sz w:val="18"/>
                <w:szCs w:val="18"/>
                <w:rtl w:val="0"/>
              </w:rPr>
              <w:t xml:space="preserve">&lt;/bibl&gt;</w:t>
            </w:r>
            <w:r w:rsidDel="00000000" w:rsidR="00000000" w:rsidRPr="00000000">
              <w:rPr>
                <w:sz w:val="18"/>
                <w:szCs w:val="18"/>
                <w:rtl w:val="0"/>
              </w:rPr>
              <w:t xml:space="preserve"> 8.4 with reading </w:t>
            </w:r>
            <w:r w:rsidDel="00000000" w:rsidR="00000000" w:rsidRPr="00000000">
              <w:rPr>
                <w:color w:val="000096"/>
                <w:sz w:val="18"/>
                <w:szCs w:val="18"/>
                <w:rtl w:val="0"/>
              </w:rPr>
              <w:t xml:space="preserve">&lt;foreign&gt;</w:t>
            </w:r>
            <w:r w:rsidDel="00000000" w:rsidR="00000000" w:rsidRPr="00000000">
              <w:rPr>
                <w:sz w:val="18"/>
                <w:szCs w:val="18"/>
                <w:rtl w:val="0"/>
              </w:rPr>
              <w:t xml:space="preserve">bhinno</w:t>
            </w:r>
            <w:r w:rsidDel="00000000" w:rsidR="00000000" w:rsidRPr="00000000">
              <w:rPr>
                <w:color w:val="000096"/>
                <w:sz w:val="18"/>
                <w:szCs w:val="18"/>
                <w:rtl w:val="0"/>
              </w:rPr>
              <w:t xml:space="preserve">&lt;/foreign&gt;</w:t>
            </w:r>
            <w:r w:rsidDel="00000000" w:rsidR="00000000" w:rsidRPr="00000000">
              <w:rPr>
                <w:sz w:val="18"/>
                <w:szCs w:val="18"/>
                <w:rtl w:val="0"/>
              </w:rPr>
              <w:t xml:space="preserve">, where our text implies </w:t>
            </w:r>
            <w:r w:rsidDel="00000000" w:rsidR="00000000" w:rsidRPr="00000000">
              <w:rPr>
                <w:color w:val="000096"/>
                <w:sz w:val="18"/>
                <w:szCs w:val="18"/>
                <w:rtl w:val="0"/>
              </w:rPr>
              <w:t xml:space="preserve">&lt;foreign&gt;</w:t>
            </w:r>
            <w:r w:rsidDel="00000000" w:rsidR="00000000" w:rsidRPr="00000000">
              <w:rPr>
                <w:sz w:val="18"/>
                <w:szCs w:val="18"/>
                <w:rtl w:val="0"/>
              </w:rPr>
              <w:t xml:space="preserve">bhinne</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w:t>
            </w:r>
          </w:p>
          <w:p w:rsidR="00000000" w:rsidDel="00000000" w:rsidP="00000000" w:rsidRDefault="00000000" w:rsidRPr="00000000" w14:paraId="00000985">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&lt;/app&gt;</w:t>
            </w:r>
          </w:p>
          <w:p w:rsidR="00000000" w:rsidDel="00000000" w:rsidP="00000000" w:rsidRDefault="00000000" w:rsidRPr="00000000" w14:paraId="00000986">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&lt;/listApp&gt;</w:t>
            </w:r>
          </w:p>
          <w:p w:rsidR="00000000" w:rsidDel="00000000" w:rsidP="00000000" w:rsidRDefault="00000000" w:rsidRPr="00000000" w14:paraId="00000987">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988">
            <w:pPr>
              <w:jc w:val="both"/>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hiṁsāṁ [...]</w:t>
            </w:r>
            <w:r w:rsidDel="00000000" w:rsidR="00000000" w:rsidRPr="00000000">
              <w:rPr>
                <w:color w:val="000096"/>
                <w:sz w:val="18"/>
                <w:szCs w:val="18"/>
                <w:rtl w:val="0"/>
              </w:rPr>
              <w:t xml:space="preserve">&lt;/p&gt;</w:t>
            </w:r>
          </w:p>
          <w:p w:rsidR="00000000" w:rsidDel="00000000" w:rsidP="00000000" w:rsidRDefault="00000000" w:rsidRPr="00000000" w14:paraId="00000989">
            <w:pPr>
              <w:jc w:val="both"/>
              <w:rPr>
                <w:color w:val="000096"/>
                <w:sz w:val="18"/>
                <w:szCs w:val="18"/>
              </w:rPr>
            </w:pPr>
            <w:r w:rsidDel="00000000" w:rsidR="00000000" w:rsidRPr="00000000">
              <w:rPr>
                <w:color w:val="000096"/>
                <w:sz w:val="18"/>
                <w:szCs w:val="18"/>
                <w:rtl w:val="0"/>
              </w:rPr>
              <w:t xml:space="preserve">&lt;/div&gt;</w:t>
            </w:r>
          </w:p>
        </w:tc>
      </w:tr>
    </w:tbl>
    <w:p w:rsidR="00000000" w:rsidDel="00000000" w:rsidP="00000000" w:rsidRDefault="00000000" w:rsidRPr="00000000" w14:paraId="0000098A">
      <w:pPr>
        <w:ind w:left="0" w:firstLine="0"/>
        <w:jc w:val="both"/>
        <w:rPr/>
      </w:pPr>
      <w:r w:rsidDel="00000000" w:rsidR="00000000" w:rsidRPr="00000000">
        <w:rPr>
          <w:rtl w:val="0"/>
        </w:rPr>
      </w:r>
    </w:p>
    <w:p w:rsidR="00000000" w:rsidDel="00000000" w:rsidP="00000000" w:rsidRDefault="00000000" w:rsidRPr="00000000" w14:paraId="0000098B">
      <w:pPr>
        <w:ind w:left="0" w:firstLine="0"/>
        <w:jc w:val="both"/>
        <w:rPr/>
      </w:pPr>
      <w:r w:rsidDel="00000000" w:rsidR="00000000" w:rsidRPr="00000000">
        <w:rPr>
          <w:rtl w:val="0"/>
        </w:rPr>
        <w:t xml:space="preserve">Observe that it is not necessary in such a case to embed &lt;note&gt; in another &lt;note&gt;.</w:t>
      </w:r>
    </w:p>
    <w:p w:rsidR="00000000" w:rsidDel="00000000" w:rsidP="00000000" w:rsidRDefault="00000000" w:rsidRPr="00000000" w14:paraId="0000098C">
      <w:pPr>
        <w:pStyle w:val="Heading3"/>
        <w:jc w:val="both"/>
        <w:rPr/>
      </w:pPr>
      <w:bookmarkStart w:colFirst="0" w:colLast="0" w:name="_onln2qczstma" w:id="118"/>
      <w:bookmarkEnd w:id="118"/>
      <w:r w:rsidDel="00000000" w:rsidR="00000000" w:rsidRPr="00000000">
        <w:rPr>
          <w:rtl w:val="0"/>
        </w:rPr>
        <w:t xml:space="preserve">&lt;note&gt; — Attributes</w:t>
      </w:r>
    </w:p>
    <w:p w:rsidR="00000000" w:rsidDel="00000000" w:rsidP="00000000" w:rsidRDefault="00000000" w:rsidRPr="00000000" w14:paraId="0000098D">
      <w:pPr>
        <w:pageBreakBefore w:val="0"/>
        <w:jc w:val="both"/>
        <w:rPr/>
      </w:pPr>
      <w:r w:rsidDel="00000000" w:rsidR="00000000" w:rsidRPr="00000000">
        <w:rPr>
          <w:rtl w:val="0"/>
        </w:rPr>
        <w:t xml:space="preserve">To qualify the nature of the parallelism, a set of attributes is available for use on the &lt;note&gt; for the parallel in question. The values for such attributes should always be built with the prefix “txt:” as described in §</w:t>
      </w:r>
      <w:hyperlink w:anchor="_ao943vd2xpl1">
        <w:r w:rsidDel="00000000" w:rsidR="00000000" w:rsidRPr="00000000">
          <w:rPr>
            <w:color w:val="1155cc"/>
            <w:u w:val="single"/>
            <w:rtl w:val="0"/>
          </w:rPr>
          <w:t xml:space="preserve">Referring to External Digital Resources</w:t>
        </w:r>
      </w:hyperlink>
      <w:r w:rsidDel="00000000" w:rsidR="00000000" w:rsidRPr="00000000">
        <w:rPr>
          <w:rtl w:val="0"/>
        </w:rPr>
        <w:t xml:space="preserve">.</w:t>
      </w:r>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14:paraId="0000098E">
      <w:pPr>
        <w:pageBreakBefore w:val="0"/>
        <w:jc w:val="both"/>
        <w:rPr/>
      </w:pPr>
      <w:r w:rsidDel="00000000" w:rsidR="00000000" w:rsidRPr="00000000">
        <w:rPr>
          <w:rtl w:val="0"/>
        </w:rPr>
      </w:r>
    </w:p>
    <w:p w:rsidR="00000000" w:rsidDel="00000000" w:rsidP="00000000" w:rsidRDefault="00000000" w:rsidRPr="00000000" w14:paraId="0000098F">
      <w:pPr>
        <w:pageBreakBefore w:val="0"/>
        <w:numPr>
          <w:ilvl w:val="0"/>
          <w:numId w:val="7"/>
        </w:numPr>
        <w:ind w:left="720" w:hanging="360"/>
        <w:jc w:val="both"/>
        <w:rPr>
          <w:u w:val="none"/>
        </w:rPr>
      </w:pPr>
      <w:r w:rsidDel="00000000" w:rsidR="00000000" w:rsidRPr="00000000">
        <w:rPr>
          <w:rtl w:val="0"/>
        </w:rPr>
        <w:t xml:space="preserve">@sameAs or @copyOf</w:t>
      </w:r>
      <w:r w:rsidDel="00000000" w:rsidR="00000000" w:rsidRPr="00000000">
        <w:rPr>
          <w:rtl w:val="0"/>
        </w:rPr>
        <w:t xml:space="preserve">: both of these attributes are used to identify identical content. However, the former allows you to represent not only the fact that a segment of another text is identical in reading to the current segment of your text but also to reproduce the identical segment for analytical purposes (e.g. if its reading has been an argument for your choice between or even against transmitted readings of your text), while the latter enables you to represent the simple fact that identical contents is found in a parallel text, without repeating the textual segment in question. </w:t>
      </w:r>
    </w:p>
    <w:p w:rsidR="00000000" w:rsidDel="00000000" w:rsidP="00000000" w:rsidRDefault="00000000" w:rsidRPr="00000000" w14:paraId="00000990">
      <w:pPr>
        <w:pageBreakBefore w:val="0"/>
        <w:numPr>
          <w:ilvl w:val="0"/>
          <w:numId w:val="7"/>
        </w:numPr>
        <w:ind w:left="720" w:hanging="360"/>
        <w:jc w:val="both"/>
        <w:rPr>
          <w:u w:val="none"/>
        </w:rPr>
      </w:pPr>
      <w:r w:rsidDel="00000000" w:rsidR="00000000" w:rsidRPr="00000000">
        <w:rPr>
          <w:rtl w:val="0"/>
        </w:rPr>
        <w:t xml:space="preserve">@corresp: points to elements that correspond to the current element in some way but are not necessarily identical.</w:t>
      </w:r>
    </w:p>
    <w:p w:rsidR="00000000" w:rsidDel="00000000" w:rsidP="00000000" w:rsidRDefault="00000000" w:rsidRPr="00000000" w14:paraId="00000991">
      <w:pPr>
        <w:pageBreakBefore w:val="0"/>
        <w:jc w:val="both"/>
        <w:rPr>
          <w:color w:val="ff0000"/>
        </w:rPr>
      </w:pPr>
      <w:r w:rsidDel="00000000" w:rsidR="00000000" w:rsidRPr="00000000">
        <w:rPr>
          <w:rtl w:val="0"/>
        </w:rPr>
      </w:r>
    </w:p>
    <w:p w:rsidR="00000000" w:rsidDel="00000000" w:rsidP="00000000" w:rsidRDefault="00000000" w:rsidRPr="00000000" w14:paraId="00000992">
      <w:pPr>
        <w:pageBreakBefore w:val="0"/>
        <w:jc w:val="both"/>
        <w:rPr/>
      </w:pPr>
      <w:r w:rsidDel="00000000" w:rsidR="00000000" w:rsidRPr="00000000">
        <w:rPr>
          <w:rtl w:val="0"/>
        </w:rPr>
        <w:t xml:space="preserve">In the following paragraphs, we will furnish more detail on when and how to use @sameAs, @copyOf and @corresp.</w:t>
      </w:r>
    </w:p>
    <w:p w:rsidR="00000000" w:rsidDel="00000000" w:rsidP="00000000" w:rsidRDefault="00000000" w:rsidRPr="00000000" w14:paraId="00000993">
      <w:pPr>
        <w:pageBreakBefore w:val="0"/>
        <w:jc w:val="both"/>
        <w:rPr/>
      </w:pPr>
      <w:r w:rsidDel="00000000" w:rsidR="00000000" w:rsidRPr="00000000">
        <w:rPr>
          <w:rtl w:val="0"/>
        </w:rPr>
      </w:r>
    </w:p>
    <w:p w:rsidR="00000000" w:rsidDel="00000000" w:rsidP="00000000" w:rsidRDefault="00000000" w:rsidRPr="00000000" w14:paraId="00000994">
      <w:pPr>
        <w:pStyle w:val="Heading3"/>
        <w:pageBreakBefore w:val="0"/>
        <w:spacing w:after="0" w:before="0" w:lineRule="auto"/>
        <w:jc w:val="both"/>
        <w:rPr/>
      </w:pPr>
      <w:bookmarkStart w:colFirst="0" w:colLast="0" w:name="_m0v2kpxjl47i" w:id="119"/>
      <w:bookmarkEnd w:id="119"/>
      <w:r w:rsidDel="00000000" w:rsidR="00000000" w:rsidRPr="00000000">
        <w:rPr>
          <w:rtl w:val="0"/>
        </w:rPr>
        <w:t xml:space="preserve">@sameAs and @copyOf — Declaring an identical parallel passage</w:t>
      </w:r>
      <w:r w:rsidDel="00000000" w:rsidR="00000000" w:rsidRPr="00000000">
        <w:rPr>
          <w:rtl w:val="0"/>
        </w:rPr>
      </w:r>
    </w:p>
    <w:p w:rsidR="00000000" w:rsidDel="00000000" w:rsidP="00000000" w:rsidRDefault="00000000" w:rsidRPr="00000000" w14:paraId="00000995">
      <w:pPr>
        <w:pageBreakBefore w:val="0"/>
        <w:jc w:val="both"/>
        <w:rPr/>
      </w:pPr>
      <w:r w:rsidDel="00000000" w:rsidR="00000000" w:rsidRPr="00000000">
        <w:rPr>
          <w:rtl w:val="0"/>
        </w:rPr>
        <w:t xml:space="preserve">Two attributes can be used to identify the identity of content: @sameAs and @copyOf. Although they are both meant to express that your text’s segment and its parallel are identical in content, the first indicates that the text is repeated and presented in your digital edition, while @copyOf does not have this implication. Let us start with an example of @copyOf: </w:t>
      </w:r>
    </w:p>
    <w:p w:rsidR="00000000" w:rsidDel="00000000" w:rsidP="00000000" w:rsidRDefault="00000000" w:rsidRPr="00000000" w14:paraId="00000996">
      <w:pPr>
        <w:pageBreakBefore w:val="0"/>
        <w:rPr/>
      </w:pPr>
      <w:r w:rsidDel="00000000" w:rsidR="00000000" w:rsidRPr="00000000">
        <w:rPr>
          <w:rtl w:val="0"/>
        </w:rPr>
        <w:tab/>
      </w:r>
    </w:p>
    <w:tbl>
      <w:tblPr>
        <w:tblStyle w:val="Table1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9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pageBreakBefore w:val="0"/>
              <w:jc w:val="both"/>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99">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9A">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copyOf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txt</w:t>
            </w:r>
            <w:r w:rsidDel="00000000" w:rsidR="00000000" w:rsidRPr="00000000">
              <w:rPr>
                <w:color w:val="993300"/>
                <w:sz w:val="18"/>
                <w:szCs w:val="18"/>
                <w:rtl w:val="0"/>
              </w:rPr>
              <w:t xml:space="preserve">:MDhŚ_08.004"</w:t>
            </w:r>
            <w:r w:rsidDel="00000000" w:rsidR="00000000" w:rsidRPr="00000000">
              <w:rPr>
                <w:color w:val="000096"/>
                <w:sz w:val="18"/>
                <w:szCs w:val="18"/>
                <w:rtl w:val="0"/>
              </w:rPr>
              <w:t xml:space="preserve">/&gt;</w:t>
            </w:r>
          </w:p>
          <w:p w:rsidR="00000000" w:rsidDel="00000000" w:rsidP="00000000" w:rsidRDefault="00000000" w:rsidRPr="00000000" w14:paraId="0000099B">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9C">
            <w:pPr>
              <w:pageBreakBefore w:val="0"/>
              <w:jc w:val="both"/>
              <w:rPr>
                <w:sz w:val="20"/>
                <w:szCs w:val="20"/>
              </w:rPr>
            </w:pPr>
            <w:r w:rsidDel="00000000" w:rsidR="00000000" w:rsidRPr="00000000">
              <w:rPr>
                <w:color w:val="000096"/>
                <w:sz w:val="18"/>
                <w:szCs w:val="18"/>
                <w:rtl w:val="0"/>
              </w:rPr>
              <w:t xml:space="preserve">&lt;/listApp&gt;</w:t>
            </w:r>
            <w:r w:rsidDel="00000000" w:rsidR="00000000" w:rsidRPr="00000000">
              <w:rPr>
                <w:rtl w:val="0"/>
              </w:rPr>
            </w:r>
          </w:p>
        </w:tc>
      </w:tr>
    </w:tbl>
    <w:p w:rsidR="00000000" w:rsidDel="00000000" w:rsidP="00000000" w:rsidRDefault="00000000" w:rsidRPr="00000000" w14:paraId="0000099D">
      <w:pPr>
        <w:pageBreakBefore w:val="0"/>
        <w:rPr/>
      </w:pPr>
      <w:r w:rsidDel="00000000" w:rsidR="00000000" w:rsidRPr="00000000">
        <w:rPr>
          <w:rtl w:val="0"/>
        </w:rPr>
      </w:r>
    </w:p>
    <w:p w:rsidR="00000000" w:rsidDel="00000000" w:rsidP="00000000" w:rsidRDefault="00000000" w:rsidRPr="00000000" w14:paraId="0000099E">
      <w:pPr>
        <w:pageBreakBefore w:val="0"/>
        <w:jc w:val="both"/>
        <w:rPr/>
      </w:pPr>
      <w:r w:rsidDel="00000000" w:rsidR="00000000" w:rsidRPr="00000000">
        <w:rPr>
          <w:rtl w:val="0"/>
        </w:rPr>
        <w:t xml:space="preserve">You should use @sameAs if the parallel passage pointed to with this attribute is repeated in &lt;quote&gt; (and, if necessary, commented upon in  a further &lt;note&gt;): </w:t>
      </w:r>
    </w:p>
    <w:p w:rsidR="00000000" w:rsidDel="00000000" w:rsidP="00000000" w:rsidRDefault="00000000" w:rsidRPr="00000000" w14:paraId="0000099F">
      <w:pPr>
        <w:pageBreakBefore w:val="0"/>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A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pageBreakBefore w:val="0"/>
              <w:jc w:val="both"/>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A2">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A3">
            <w:pPr>
              <w:pageBreakBefore w:val="0"/>
              <w:jc w:val="both"/>
              <w:rPr>
                <w:color w:val="006400"/>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"txt:MDhŚ_08.004"</w:t>
            </w:r>
            <w:r w:rsidDel="00000000" w:rsidR="00000000" w:rsidRPr="00000000">
              <w:rPr>
                <w:color w:val="000096"/>
                <w:sz w:val="18"/>
                <w:szCs w:val="18"/>
                <w:rtl w:val="0"/>
              </w:rPr>
              <w:t xml:space="preserve">&gt;</w:t>
            </w:r>
            <w:r w:rsidDel="00000000" w:rsidR="00000000" w:rsidRPr="00000000">
              <w:rPr>
                <w:color w:val="006400"/>
                <w:sz w:val="18"/>
                <w:szCs w:val="18"/>
                <w:rtl w:val="0"/>
              </w:rPr>
              <w:t xml:space="preserve">&lt;!-- Manu08-04 from GRETIL --&gt;</w:t>
            </w:r>
          </w:p>
          <w:p w:rsidR="00000000" w:rsidDel="00000000" w:rsidP="00000000" w:rsidRDefault="00000000" w:rsidRPr="00000000" w14:paraId="000009A4">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&lt;quote&gt;</w:t>
            </w:r>
          </w:p>
          <w:p w:rsidR="00000000" w:rsidDel="00000000" w:rsidP="00000000" w:rsidRDefault="00000000" w:rsidRPr="00000000" w14:paraId="000009A5">
            <w:pPr>
              <w:pageBreakBefore w:val="0"/>
              <w:jc w:val="both"/>
              <w:rPr>
                <w:color w:val="000096"/>
                <w:sz w:val="18"/>
                <w:szCs w:val="18"/>
              </w:rPr>
            </w:pPr>
            <w:r w:rsidDel="00000000" w:rsidR="00000000" w:rsidRPr="00000000">
              <w:rPr>
                <w:sz w:val="18"/>
                <w:szCs w:val="18"/>
                <w:rtl w:val="0"/>
              </w:rPr>
              <w:t xml:space="preserve">      </w:t>
              <w:tab/>
              <w:tab/>
              <w:tab/>
              <w:tab/>
            </w:r>
            <w:r w:rsidDel="00000000" w:rsidR="00000000" w:rsidRPr="00000000">
              <w:rPr>
                <w:color w:val="000096"/>
                <w:sz w:val="18"/>
                <w:szCs w:val="18"/>
                <w:rtl w:val="0"/>
              </w:rPr>
              <w:t xml:space="preserve">&lt;lg&gt;</w:t>
            </w:r>
          </w:p>
          <w:p w:rsidR="00000000" w:rsidDel="00000000" w:rsidP="00000000" w:rsidRDefault="00000000" w:rsidRPr="00000000" w14:paraId="000009A6">
            <w:pPr>
              <w:pageBreakBefore w:val="0"/>
              <w:jc w:val="both"/>
              <w:rPr>
                <w:color w:val="000096"/>
                <w:sz w:val="18"/>
                <w:szCs w:val="18"/>
              </w:rPr>
            </w:pPr>
            <w:r w:rsidDel="00000000" w:rsidR="00000000" w:rsidRPr="00000000">
              <w:rPr>
                <w:sz w:val="18"/>
                <w:szCs w:val="18"/>
                <w:rtl w:val="0"/>
              </w:rPr>
              <w:t xml:space="preserve">      </w:t>
              <w:tab/>
              <w:tab/>
              <w:tab/>
              <w:tab/>
              <w:tab/>
            </w:r>
            <w:r w:rsidDel="00000000" w:rsidR="00000000" w:rsidRPr="00000000">
              <w:rPr>
                <w:color w:val="000096"/>
                <w:sz w:val="18"/>
                <w:szCs w:val="18"/>
                <w:rtl w:val="0"/>
              </w:rPr>
              <w:t xml:space="preserve">&lt;l&gt;</w:t>
            </w:r>
            <w:r w:rsidDel="00000000" w:rsidR="00000000" w:rsidRPr="00000000">
              <w:rPr>
                <w:sz w:val="18"/>
                <w:szCs w:val="18"/>
                <w:rtl w:val="0"/>
              </w:rPr>
              <w:t xml:space="preserve">teṣām ādyam r̥ṇādānaṁ</w:t>
            </w:r>
            <w:r w:rsidDel="00000000" w:rsidR="00000000" w:rsidRPr="00000000">
              <w:rPr>
                <w:color w:val="000096"/>
                <w:sz w:val="18"/>
                <w:szCs w:val="18"/>
                <w:rtl w:val="0"/>
              </w:rPr>
              <w:t xml:space="preserve">&lt;/l&gt;</w:t>
            </w:r>
          </w:p>
          <w:p w:rsidR="00000000" w:rsidDel="00000000" w:rsidP="00000000" w:rsidRDefault="00000000" w:rsidRPr="00000000" w14:paraId="000009A7">
            <w:pPr>
              <w:pageBreakBefore w:val="0"/>
              <w:jc w:val="both"/>
              <w:rPr>
                <w:color w:val="000096"/>
                <w:sz w:val="18"/>
                <w:szCs w:val="18"/>
              </w:rPr>
            </w:pPr>
            <w:r w:rsidDel="00000000" w:rsidR="00000000" w:rsidRPr="00000000">
              <w:rPr>
                <w:sz w:val="18"/>
                <w:szCs w:val="18"/>
                <w:rtl w:val="0"/>
              </w:rPr>
              <w:t xml:space="preserve">      </w:t>
              <w:tab/>
              <w:tab/>
              <w:tab/>
              <w:tab/>
              <w:tab/>
            </w:r>
            <w:r w:rsidDel="00000000" w:rsidR="00000000" w:rsidRPr="00000000">
              <w:rPr>
                <w:color w:val="000096"/>
                <w:sz w:val="18"/>
                <w:szCs w:val="18"/>
                <w:rtl w:val="0"/>
              </w:rPr>
              <w:t xml:space="preserve">&lt;l&gt;</w:t>
            </w:r>
            <w:r w:rsidDel="00000000" w:rsidR="00000000" w:rsidRPr="00000000">
              <w:rPr>
                <w:sz w:val="18"/>
                <w:szCs w:val="18"/>
                <w:rtl w:val="0"/>
              </w:rPr>
              <w:t xml:space="preserve">nikṣepo ‘svāmivikrayaḥ |</w:t>
            </w:r>
            <w:r w:rsidDel="00000000" w:rsidR="00000000" w:rsidRPr="00000000">
              <w:rPr>
                <w:color w:val="000096"/>
                <w:sz w:val="18"/>
                <w:szCs w:val="18"/>
                <w:rtl w:val="0"/>
              </w:rPr>
              <w:t xml:space="preserve">&lt;/l&gt;</w:t>
            </w:r>
          </w:p>
          <w:p w:rsidR="00000000" w:rsidDel="00000000" w:rsidP="00000000" w:rsidRDefault="00000000" w:rsidRPr="00000000" w14:paraId="000009A8">
            <w:pPr>
              <w:pageBreakBefore w:val="0"/>
              <w:jc w:val="both"/>
              <w:rPr>
                <w:color w:val="000096"/>
                <w:sz w:val="18"/>
                <w:szCs w:val="18"/>
              </w:rPr>
            </w:pPr>
            <w:r w:rsidDel="00000000" w:rsidR="00000000" w:rsidRPr="00000000">
              <w:rPr>
                <w:sz w:val="18"/>
                <w:szCs w:val="18"/>
                <w:rtl w:val="0"/>
              </w:rPr>
              <w:t xml:space="preserve">      </w:t>
              <w:tab/>
              <w:tab/>
              <w:tab/>
              <w:tab/>
              <w:tab/>
            </w:r>
            <w:r w:rsidDel="00000000" w:rsidR="00000000" w:rsidRPr="00000000">
              <w:rPr>
                <w:color w:val="000096"/>
                <w:sz w:val="18"/>
                <w:szCs w:val="18"/>
                <w:rtl w:val="0"/>
              </w:rPr>
              <w:t xml:space="preserve">&lt;l&gt;</w:t>
            </w:r>
            <w:r w:rsidDel="00000000" w:rsidR="00000000" w:rsidRPr="00000000">
              <w:rPr>
                <w:sz w:val="18"/>
                <w:szCs w:val="18"/>
                <w:rtl w:val="0"/>
              </w:rPr>
              <w:t xml:space="preserve">saṁbhūya ca samutthānaṁ</w:t>
            </w:r>
            <w:r w:rsidDel="00000000" w:rsidR="00000000" w:rsidRPr="00000000">
              <w:rPr>
                <w:color w:val="000096"/>
                <w:sz w:val="18"/>
                <w:szCs w:val="18"/>
                <w:rtl w:val="0"/>
              </w:rPr>
              <w:t xml:space="preserve">&lt;/l&gt;</w:t>
            </w:r>
          </w:p>
          <w:p w:rsidR="00000000" w:rsidDel="00000000" w:rsidP="00000000" w:rsidRDefault="00000000" w:rsidRPr="00000000" w14:paraId="000009A9">
            <w:pPr>
              <w:pageBreakBefore w:val="0"/>
              <w:jc w:val="both"/>
              <w:rPr>
                <w:color w:val="000096"/>
                <w:sz w:val="18"/>
                <w:szCs w:val="18"/>
              </w:rPr>
            </w:pPr>
            <w:r w:rsidDel="00000000" w:rsidR="00000000" w:rsidRPr="00000000">
              <w:rPr>
                <w:sz w:val="18"/>
                <w:szCs w:val="18"/>
                <w:rtl w:val="0"/>
              </w:rPr>
              <w:t xml:space="preserve">      </w:t>
              <w:tab/>
              <w:tab/>
              <w:tab/>
              <w:tab/>
              <w:tab/>
            </w:r>
            <w:r w:rsidDel="00000000" w:rsidR="00000000" w:rsidRPr="00000000">
              <w:rPr>
                <w:color w:val="000096"/>
                <w:sz w:val="18"/>
                <w:szCs w:val="18"/>
                <w:rtl w:val="0"/>
              </w:rPr>
              <w:t xml:space="preserve">&lt;l&gt;</w:t>
            </w:r>
            <w:r w:rsidDel="00000000" w:rsidR="00000000" w:rsidRPr="00000000">
              <w:rPr>
                <w:sz w:val="18"/>
                <w:szCs w:val="18"/>
                <w:rtl w:val="0"/>
              </w:rPr>
              <w:t xml:space="preserve">dattasyānapakarma ca ||</w:t>
            </w:r>
            <w:r w:rsidDel="00000000" w:rsidR="00000000" w:rsidRPr="00000000">
              <w:rPr>
                <w:color w:val="000096"/>
                <w:sz w:val="18"/>
                <w:szCs w:val="18"/>
                <w:rtl w:val="0"/>
              </w:rPr>
              <w:t xml:space="preserve">&lt;/l&gt;</w:t>
            </w:r>
          </w:p>
          <w:p w:rsidR="00000000" w:rsidDel="00000000" w:rsidP="00000000" w:rsidRDefault="00000000" w:rsidRPr="00000000" w14:paraId="000009AA">
            <w:pPr>
              <w:pageBreakBefore w:val="0"/>
              <w:jc w:val="both"/>
              <w:rPr>
                <w:color w:val="000096"/>
                <w:sz w:val="18"/>
                <w:szCs w:val="18"/>
              </w:rPr>
            </w:pPr>
            <w:r w:rsidDel="00000000" w:rsidR="00000000" w:rsidRPr="00000000">
              <w:rPr>
                <w:sz w:val="18"/>
                <w:szCs w:val="18"/>
                <w:rtl w:val="0"/>
              </w:rPr>
              <w:t xml:space="preserve">      </w:t>
              <w:tab/>
              <w:tab/>
              <w:tab/>
              <w:tab/>
            </w:r>
            <w:r w:rsidDel="00000000" w:rsidR="00000000" w:rsidRPr="00000000">
              <w:rPr>
                <w:color w:val="000096"/>
                <w:sz w:val="18"/>
                <w:szCs w:val="18"/>
                <w:rtl w:val="0"/>
              </w:rPr>
              <w:t xml:space="preserve">&lt;/lg&gt;</w:t>
            </w:r>
          </w:p>
          <w:p w:rsidR="00000000" w:rsidDel="00000000" w:rsidP="00000000" w:rsidRDefault="00000000" w:rsidRPr="00000000" w14:paraId="000009AB">
            <w:pPr>
              <w:pageBreakBefore w:val="0"/>
              <w:jc w:val="both"/>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&lt;/quote&gt;</w:t>
            </w:r>
          </w:p>
          <w:p w:rsidR="00000000" w:rsidDel="00000000" w:rsidP="00000000" w:rsidRDefault="00000000" w:rsidRPr="00000000" w14:paraId="000009AC">
            <w:pPr>
              <w:pageBreakBefore w:val="0"/>
              <w:jc w:val="both"/>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&lt;/note&gt;</w:t>
            </w:r>
          </w:p>
          <w:p w:rsidR="00000000" w:rsidDel="00000000" w:rsidP="00000000" w:rsidRDefault="00000000" w:rsidRPr="00000000" w14:paraId="000009AD">
            <w:pPr>
              <w:pageBreakBefore w:val="0"/>
              <w:jc w:val="both"/>
              <w:rPr>
                <w:color w:val="000096"/>
                <w:sz w:val="18"/>
                <w:szCs w:val="18"/>
              </w:rPr>
            </w:pPr>
            <w:r w:rsidDel="00000000" w:rsidR="00000000" w:rsidRPr="00000000">
              <w:rPr>
                <w:color w:val="000096"/>
                <w:sz w:val="18"/>
                <w:szCs w:val="18"/>
                <w:rtl w:val="0"/>
              </w:rPr>
              <w:t xml:space="preserve">                             &lt;note&gt;</w:t>
            </w:r>
            <w:r w:rsidDel="00000000" w:rsidR="00000000" w:rsidRPr="00000000">
              <w:rPr>
                <w:color w:val="ff0000"/>
                <w:sz w:val="18"/>
                <w:szCs w:val="18"/>
                <w:rtl w:val="0"/>
              </w:rPr>
              <w:t xml:space="preserve">if relevant, some comment here</w:t>
            </w:r>
            <w:r w:rsidDel="00000000" w:rsidR="00000000" w:rsidRPr="00000000">
              <w:rPr>
                <w:color w:val="000096"/>
                <w:sz w:val="18"/>
                <w:szCs w:val="18"/>
                <w:rtl w:val="0"/>
              </w:rPr>
              <w:t xml:space="preserve">&lt;/note&gt;</w:t>
            </w:r>
          </w:p>
          <w:p w:rsidR="00000000" w:rsidDel="00000000" w:rsidP="00000000" w:rsidRDefault="00000000" w:rsidRPr="00000000" w14:paraId="000009AE">
            <w:pPr>
              <w:pageBreakBefore w:val="0"/>
              <w:jc w:val="both"/>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AF">
            <w:pPr>
              <w:pageBreakBefore w:val="0"/>
              <w:jc w:val="both"/>
              <w:rPr>
                <w:sz w:val="20"/>
                <w:szCs w:val="20"/>
              </w:rPr>
            </w:pPr>
            <w:r w:rsidDel="00000000" w:rsidR="00000000" w:rsidRPr="00000000">
              <w:rPr>
                <w:sz w:val="18"/>
                <w:szCs w:val="18"/>
                <w:rtl w:val="0"/>
              </w:rPr>
              <w:t xml:space="preserve">      </w:t>
            </w:r>
            <w:r w:rsidDel="00000000" w:rsidR="00000000" w:rsidRPr="00000000">
              <w:rPr>
                <w:color w:val="000096"/>
                <w:sz w:val="18"/>
                <w:szCs w:val="18"/>
                <w:rtl w:val="0"/>
              </w:rPr>
              <w:t xml:space="preserve">&lt;/listApp&gt;</w:t>
            </w:r>
            <w:r w:rsidDel="00000000" w:rsidR="00000000" w:rsidRPr="00000000">
              <w:rPr>
                <w:rtl w:val="0"/>
              </w:rPr>
            </w:r>
          </w:p>
        </w:tc>
      </w:tr>
    </w:tbl>
    <w:p w:rsidR="00000000" w:rsidDel="00000000" w:rsidP="00000000" w:rsidRDefault="00000000" w:rsidRPr="00000000" w14:paraId="000009B0">
      <w:pPr>
        <w:pStyle w:val="Heading3"/>
        <w:pageBreakBefore w:val="0"/>
        <w:rPr/>
      </w:pPr>
      <w:bookmarkStart w:colFirst="0" w:colLast="0" w:name="_twhabg501d38" w:id="120"/>
      <w:bookmarkEnd w:id="120"/>
      <w:r w:rsidDel="00000000" w:rsidR="00000000" w:rsidRPr="00000000">
        <w:rPr>
          <w:rtl w:val="0"/>
        </w:rPr>
        <w:t xml:space="preserve">@corresp — Declaring a non-identical parallel text</w:t>
      </w:r>
    </w:p>
    <w:p w:rsidR="00000000" w:rsidDel="00000000" w:rsidP="00000000" w:rsidRDefault="00000000" w:rsidRPr="00000000" w14:paraId="000009B1">
      <w:pPr>
        <w:pageBreakBefore w:val="0"/>
        <w:jc w:val="both"/>
        <w:rPr/>
      </w:pPr>
      <w:r w:rsidDel="00000000" w:rsidR="00000000" w:rsidRPr="00000000">
        <w:rPr>
          <w:rtl w:val="0"/>
        </w:rPr>
        <w:t xml:space="preserve">Any correspondence other than that of identity between a textual segment of your edition and a segment of another text can be established through the attribute @corresp. This attribute implies nothing about the degree or the nature of the correspondence other than that the two segments match without being strictly identical. If they were, you would use @sameAs or @copyOf, as explained earlier in §</w:t>
      </w:r>
      <w:hyperlink w:anchor="_m0v2kpxjl47i">
        <w:r w:rsidDel="00000000" w:rsidR="00000000" w:rsidRPr="00000000">
          <w:rPr>
            <w:color w:val="1155cc"/>
            <w:u w:val="single"/>
            <w:rtl w:val="0"/>
          </w:rPr>
          <w:t xml:space="preserve">Declaring an identical parallel passage</w:t>
        </w:r>
      </w:hyperlink>
      <w:r w:rsidDel="00000000" w:rsidR="00000000" w:rsidRPr="00000000">
        <w:rPr>
          <w:rtl w:val="0"/>
        </w:rPr>
        <w:t xml:space="preserve">. As shown in several of the examples above, you can record any observations on the correspondence you have marked up by adding a &lt;note&gt;.</w:t>
      </w:r>
    </w:p>
    <w:p w:rsidR="00000000" w:rsidDel="00000000" w:rsidP="00000000" w:rsidRDefault="00000000" w:rsidRPr="00000000" w14:paraId="000009B2">
      <w:pPr>
        <w:pStyle w:val="Heading3"/>
        <w:rPr/>
      </w:pPr>
      <w:bookmarkStart w:colFirst="0" w:colLast="0" w:name="_8y5m2s4kfzr4" w:id="121"/>
      <w:bookmarkEnd w:id="121"/>
      <w:r w:rsidDel="00000000" w:rsidR="00000000" w:rsidRPr="00000000">
        <w:rPr>
          <w:rtl w:val="0"/>
        </w:rPr>
        <w:t xml:space="preserve">Associating a parallel to a segment of a stanza or paragraph</w:t>
      </w:r>
    </w:p>
    <w:p w:rsidR="00000000" w:rsidDel="00000000" w:rsidP="00000000" w:rsidRDefault="00000000" w:rsidRPr="00000000" w14:paraId="000009B3">
      <w:pPr>
        <w:pageBreakBefore w:val="0"/>
        <w:jc w:val="both"/>
        <w:rPr/>
      </w:pPr>
      <w:r w:rsidDel="00000000" w:rsidR="00000000" w:rsidRPr="00000000">
        <w:rPr>
          <w:rtl w:val="0"/>
        </w:rPr>
        <w:t xml:space="preserve">Besides the method of recording parallel passages which matches </w:t>
      </w:r>
      <w:r w:rsidDel="00000000" w:rsidR="00000000" w:rsidRPr="00000000">
        <w:rPr>
          <w:rtl w:val="0"/>
        </w:rPr>
        <w:t xml:space="preserve">a parallel to an entire &lt;p&gt; or &lt;lg&gt; of text</w:t>
      </w:r>
      <w:r w:rsidDel="00000000" w:rsidR="00000000" w:rsidRPr="00000000">
        <w:rPr>
          <w:rtl w:val="0"/>
        </w:rPr>
        <w:t xml:space="preserve">, discussed so far, it is also possible to match a parallel passage to a smaller segment. Two solutions are offered here, the choice between them depending on the complexity of encoding the delimitation of the segment in question.</w:t>
      </w:r>
    </w:p>
    <w:p w:rsidR="00000000" w:rsidDel="00000000" w:rsidP="00000000" w:rsidRDefault="00000000" w:rsidRPr="00000000" w14:paraId="000009B4">
      <w:pPr>
        <w:pageBreakBefore w:val="0"/>
        <w:jc w:val="both"/>
        <w:rPr/>
      </w:pPr>
      <w:r w:rsidDel="00000000" w:rsidR="00000000" w:rsidRPr="00000000">
        <w:rPr>
          <w:rtl w:val="0"/>
        </w:rPr>
      </w:r>
    </w:p>
    <w:p w:rsidR="00000000" w:rsidDel="00000000" w:rsidP="00000000" w:rsidRDefault="00000000" w:rsidRPr="00000000" w14:paraId="000009B5">
      <w:pPr>
        <w:pStyle w:val="Heading4"/>
        <w:jc w:val="both"/>
        <w:rPr/>
      </w:pPr>
      <w:bookmarkStart w:colFirst="0" w:colLast="0" w:name="_k6gzluqy3im" w:id="122"/>
      <w:bookmarkEnd w:id="122"/>
      <w:r w:rsidDel="00000000" w:rsidR="00000000" w:rsidRPr="00000000">
        <w:rPr>
          <w:rtl w:val="0"/>
        </w:rPr>
        <w:t xml:space="preserve">Declaring a segment of text with &lt;lem&gt; but without encoded anchor in the text edition</w:t>
      </w:r>
    </w:p>
    <w:p w:rsidR="00000000" w:rsidDel="00000000" w:rsidP="00000000" w:rsidRDefault="00000000" w:rsidRPr="00000000" w14:paraId="000009B6">
      <w:pPr>
        <w:pageBreakBefore w:val="0"/>
        <w:jc w:val="both"/>
        <w:rPr/>
      </w:pPr>
      <w:r w:rsidDel="00000000" w:rsidR="00000000" w:rsidRPr="00000000">
        <w:rPr>
          <w:rtl w:val="0"/>
        </w:rPr>
        <w:t xml:space="preserve">First, you can identify the segment for which there is a parallel using &lt;lem&gt; in an &lt;app&gt; within &lt;listApp&gt;, still to be declared as the last child of the containing &lt;p&gt; or &lt;lg&gt;.</w:t>
      </w:r>
    </w:p>
    <w:p w:rsidR="00000000" w:rsidDel="00000000" w:rsidP="00000000" w:rsidRDefault="00000000" w:rsidRPr="00000000" w14:paraId="000009B7">
      <w:pPr>
        <w:pageBreakBefore w:val="0"/>
        <w:jc w:val="both"/>
        <w:rPr/>
      </w:pPr>
      <w:r w:rsidDel="00000000" w:rsidR="00000000" w:rsidRPr="00000000">
        <w:rPr>
          <w:rtl w:val="0"/>
        </w:rPr>
      </w:r>
    </w:p>
    <w:tbl>
      <w:tblPr>
        <w:tblStyle w:val="Table1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B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BA">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BB">
            <w:pPr>
              <w:widowControl w:val="0"/>
              <w:rPr>
                <w:color w:val="000096"/>
                <w:sz w:val="18"/>
                <w:szCs w:val="18"/>
              </w:rPr>
            </w:pPr>
            <w:r w:rsidDel="00000000" w:rsidR="00000000" w:rsidRPr="00000000">
              <w:rPr>
                <w:sz w:val="18"/>
                <w:szCs w:val="18"/>
                <w:rtl w:val="0"/>
              </w:rPr>
              <w:t xml:space="preserve">   </w:t>
              <w:tab/>
              <w:t xml:space="preserve">     </w:t>
            </w:r>
            <w:r w:rsidDel="00000000" w:rsidR="00000000" w:rsidRPr="00000000">
              <w:rPr>
                <w:color w:val="000096"/>
                <w:sz w:val="18"/>
                <w:szCs w:val="18"/>
                <w:rtl w:val="0"/>
              </w:rPr>
              <w:t xml:space="preserve">&lt;lem&gt;</w:t>
            </w:r>
            <w:r w:rsidDel="00000000" w:rsidR="00000000" w:rsidRPr="00000000">
              <w:rPr>
                <w:sz w:val="18"/>
                <w:szCs w:val="18"/>
                <w:rtl w:val="0"/>
              </w:rPr>
              <w:t xml:space="preserve">jadyan kuras, jadyan tahun</w:t>
            </w:r>
            <w:r w:rsidDel="00000000" w:rsidR="00000000" w:rsidRPr="00000000">
              <w:rPr>
                <w:color w:val="000096"/>
                <w:sz w:val="18"/>
                <w:szCs w:val="18"/>
                <w:rtl w:val="0"/>
              </w:rPr>
              <w:t xml:space="preserve">&lt;/lem&gt;</w:t>
            </w:r>
            <w:r w:rsidDel="00000000" w:rsidR="00000000" w:rsidRPr="00000000">
              <w:rPr>
                <w:rtl w:val="0"/>
              </w:rPr>
            </w:r>
          </w:p>
          <w:p w:rsidR="00000000" w:rsidDel="00000000" w:rsidP="00000000" w:rsidRDefault="00000000" w:rsidRPr="00000000" w14:paraId="000009BC">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"txt:PNJ.129"</w:t>
            </w:r>
            <w:r w:rsidDel="00000000" w:rsidR="00000000" w:rsidRPr="00000000">
              <w:rPr>
                <w:color w:val="000096"/>
                <w:sz w:val="18"/>
                <w:szCs w:val="18"/>
                <w:rtl w:val="0"/>
              </w:rPr>
              <w:t xml:space="preserve">&gt;</w:t>
            </w:r>
            <w:r w:rsidDel="00000000" w:rsidR="00000000" w:rsidRPr="00000000">
              <w:rPr>
                <w:sz w:val="18"/>
                <w:szCs w:val="18"/>
                <w:rtl w:val="0"/>
              </w:rPr>
              <w:t xml:space="preserve">jadyan kuras jadyan tahun.</w:t>
            </w:r>
            <w:r w:rsidDel="00000000" w:rsidR="00000000" w:rsidRPr="00000000">
              <w:rPr>
                <w:color w:val="000096"/>
                <w:sz w:val="18"/>
                <w:szCs w:val="18"/>
                <w:rtl w:val="0"/>
              </w:rPr>
              <w:t xml:space="preserve">&lt;/note&gt;</w:t>
            </w:r>
          </w:p>
          <w:p w:rsidR="00000000" w:rsidDel="00000000" w:rsidP="00000000" w:rsidRDefault="00000000" w:rsidRPr="00000000" w14:paraId="000009BD">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"txt:TB.35v"</w:t>
            </w:r>
            <w:r w:rsidDel="00000000" w:rsidR="00000000" w:rsidRPr="00000000">
              <w:rPr>
                <w:color w:val="000096"/>
                <w:sz w:val="18"/>
                <w:szCs w:val="18"/>
                <w:rtl w:val="0"/>
              </w:rPr>
              <w:t xml:space="preserve">&gt;</w:t>
            </w:r>
            <w:r w:rsidDel="00000000" w:rsidR="00000000" w:rsidRPr="00000000">
              <w:rPr>
                <w:sz w:val="18"/>
                <w:szCs w:val="18"/>
                <w:rtl w:val="0"/>
              </w:rPr>
              <w:t xml:space="preserve">pada ñovana, dadian kuras, dadian tahun, dadian kaneneh.</w:t>
            </w:r>
            <w:r w:rsidDel="00000000" w:rsidR="00000000" w:rsidRPr="00000000">
              <w:rPr>
                <w:color w:val="000096"/>
                <w:sz w:val="18"/>
                <w:szCs w:val="18"/>
                <w:rtl w:val="0"/>
              </w:rPr>
              <w:t xml:space="preserve">&lt;/note&gt;</w:t>
            </w:r>
          </w:p>
          <w:p w:rsidR="00000000" w:rsidDel="00000000" w:rsidP="00000000" w:rsidRDefault="00000000" w:rsidRPr="00000000" w14:paraId="000009BE">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"txt:MSJ.21"</w:t>
            </w:r>
            <w:r w:rsidDel="00000000" w:rsidR="00000000" w:rsidRPr="00000000">
              <w:rPr>
                <w:color w:val="000096"/>
                <w:sz w:val="18"/>
                <w:szCs w:val="18"/>
                <w:rtl w:val="0"/>
              </w:rPr>
              <w:t xml:space="preserve">&gt;</w:t>
            </w:r>
            <w:r w:rsidDel="00000000" w:rsidR="00000000" w:rsidRPr="00000000">
              <w:rPr>
                <w:sz w:val="18"/>
                <w:szCs w:val="18"/>
                <w:rtl w:val="0"/>
              </w:rPr>
              <w:t xml:space="preserve"> maṅka jadiyan kuras jadiyan tahun.</w:t>
            </w:r>
            <w:r w:rsidDel="00000000" w:rsidR="00000000" w:rsidRPr="00000000">
              <w:rPr>
                <w:color w:val="000096"/>
                <w:sz w:val="18"/>
                <w:szCs w:val="18"/>
                <w:rtl w:val="0"/>
              </w:rPr>
              <w:t xml:space="preserve">&lt;/note&gt;</w:t>
            </w:r>
          </w:p>
          <w:p w:rsidR="00000000" w:rsidDel="00000000" w:rsidP="00000000" w:rsidRDefault="00000000" w:rsidRPr="00000000" w14:paraId="000009BF">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"txt:LK.137"</w:t>
            </w:r>
            <w:r w:rsidDel="00000000" w:rsidR="00000000" w:rsidRPr="00000000">
              <w:rPr>
                <w:color w:val="000096"/>
                <w:sz w:val="18"/>
                <w:szCs w:val="18"/>
                <w:rtl w:val="0"/>
              </w:rPr>
              <w:t xml:space="preserve">&gt;</w:t>
            </w:r>
            <w:r w:rsidDel="00000000" w:rsidR="00000000" w:rsidRPr="00000000">
              <w:rPr>
                <w:sz w:val="18"/>
                <w:szCs w:val="18"/>
                <w:rtl w:val="0"/>
              </w:rPr>
              <w:t xml:space="preserve">tətəṅər jadian tahun, saṅ atuaṅ dina taraṅ, tətəṅər jadian kuras, putər kuruṅ dina iruṅ.</w:t>
            </w:r>
            <w:r w:rsidDel="00000000" w:rsidR="00000000" w:rsidRPr="00000000">
              <w:rPr>
                <w:color w:val="000096"/>
                <w:sz w:val="18"/>
                <w:szCs w:val="18"/>
                <w:rtl w:val="0"/>
              </w:rPr>
              <w:t xml:space="preserve">&lt;/note&gt;</w:t>
            </w:r>
          </w:p>
          <w:p w:rsidR="00000000" w:rsidDel="00000000" w:rsidP="00000000" w:rsidRDefault="00000000" w:rsidRPr="00000000" w14:paraId="000009C0">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&lt;/app&gt;</w:t>
            </w:r>
          </w:p>
          <w:p w:rsidR="00000000" w:rsidDel="00000000" w:rsidP="00000000" w:rsidRDefault="00000000" w:rsidRPr="00000000" w14:paraId="000009C1">
            <w:pPr>
              <w:widowControl w:val="0"/>
              <w:rPr/>
            </w:pPr>
            <w:r w:rsidDel="00000000" w:rsidR="00000000" w:rsidRPr="00000000">
              <w:rPr>
                <w:color w:val="000096"/>
                <w:sz w:val="18"/>
                <w:szCs w:val="18"/>
                <w:rtl w:val="0"/>
              </w:rPr>
              <w:t xml:space="preserve">&lt;/listApp&gt;</w:t>
            </w:r>
            <w:r w:rsidDel="00000000" w:rsidR="00000000" w:rsidRPr="00000000">
              <w:rPr>
                <w:rtl w:val="0"/>
              </w:rPr>
            </w:r>
          </w:p>
        </w:tc>
      </w:tr>
    </w:tbl>
    <w:p w:rsidR="00000000" w:rsidDel="00000000" w:rsidP="00000000" w:rsidRDefault="00000000" w:rsidRPr="00000000" w14:paraId="000009C2">
      <w:pPr>
        <w:jc w:val="both"/>
        <w:rPr/>
      </w:pPr>
      <w:r w:rsidDel="00000000" w:rsidR="00000000" w:rsidRPr="00000000">
        <w:rPr>
          <w:rtl w:val="0"/>
        </w:rPr>
      </w:r>
    </w:p>
    <w:p w:rsidR="00000000" w:rsidDel="00000000" w:rsidP="00000000" w:rsidRDefault="00000000" w:rsidRPr="00000000" w14:paraId="000009C3">
      <w:pPr>
        <w:jc w:val="both"/>
        <w:rPr/>
      </w:pPr>
      <w:r w:rsidDel="00000000" w:rsidR="00000000" w:rsidRPr="00000000">
        <w:rPr>
          <w:rtl w:val="0"/>
        </w:rPr>
        <w:t xml:space="preserve">The correspondence between the contents of &lt;lem&gt; and a segment of the text is not encoded in any way and needs to be made by the reader of the edition. For this reason, the &lt;lem&gt; does not need to be identical to the corresponding string in the body of your &lt;p&gt; or &lt;lg&gt;: you can truncate it or modify it in any other way that seems useful (in the manner of &lt;note </w:t>
      </w:r>
      <w:r w:rsidDel="00000000" w:rsidR="00000000" w:rsidRPr="00000000">
        <w:rPr>
          <w:rtl w:val="0"/>
        </w:rPr>
        <w:t xml:space="preserve">type</w:t>
      </w:r>
      <w:r w:rsidDel="00000000" w:rsidR="00000000" w:rsidRPr="00000000">
        <w:rPr>
          <w:rtl w:val="0"/>
        </w:rPr>
        <w:t xml:space="preserve">=</w:t>
      </w:r>
      <w:r w:rsidDel="00000000" w:rsidR="00000000" w:rsidRPr="00000000">
        <w:rPr>
          <w:rtl w:val="0"/>
        </w:rPr>
        <w:t xml:space="preserve">"altLem"</w:t>
      </w:r>
      <w:r w:rsidDel="00000000" w:rsidR="00000000" w:rsidRPr="00000000">
        <w:rPr>
          <w:rtl w:val="0"/>
        </w:rPr>
        <w:t xml:space="preserve">&gt;</w:t>
      </w:r>
      <w:r w:rsidDel="00000000" w:rsidR="00000000" w:rsidRPr="00000000">
        <w:rPr>
          <w:rtl w:val="0"/>
        </w:rPr>
        <w:t xml:space="preserve"> in §</w:t>
      </w:r>
      <w:hyperlink w:anchor="_8cjkmk58bg4u">
        <w:r w:rsidDel="00000000" w:rsidR="00000000" w:rsidRPr="00000000">
          <w:rPr>
            <w:color w:val="1155cc"/>
            <w:u w:val="single"/>
            <w:rtl w:val="0"/>
          </w:rPr>
          <w:t xml:space="preserve">Ellipsis in the lemma</w:t>
        </w:r>
      </w:hyperlink>
      <w:hyperlink w:anchor="_8cjkmk58bg4u">
        <w:r w:rsidDel="00000000" w:rsidR="00000000" w:rsidRPr="00000000">
          <w:rPr>
            <w:color w:val="1155cc"/>
            <w:u w:val="single"/>
            <w:rtl w:val="0"/>
          </w:rPr>
          <w:t xml:space="preserve">’</w:t>
        </w:r>
      </w:hyperlink>
      <w:hyperlink w:anchor="_8cjkmk58bg4u">
        <w:r w:rsidDel="00000000" w:rsidR="00000000" w:rsidRPr="00000000">
          <w:rPr>
            <w:color w:val="1155cc"/>
            <w:u w:val="single"/>
            <w:rtl w:val="0"/>
          </w:rPr>
          <w:t xml:space="preserve">s display</w:t>
        </w:r>
      </w:hyperlink>
      <w:r w:rsidDel="00000000" w:rsidR="00000000" w:rsidRPr="00000000">
        <w:rPr>
          <w:rtl w:val="0"/>
        </w:rPr>
        <w:t xml:space="preserve">). As before, it is possible to assign a category to the parallelism with an attribute. This method is recommended if the segment falls within a relatively short &lt;lg&gt; or &lt;p&gt; and the reader will easily be able to match any lemma between the body of the text edition and the display of parallels for that &lt;lg&gt; or &lt;p&gt;.</w:t>
      </w:r>
    </w:p>
    <w:p w:rsidR="00000000" w:rsidDel="00000000" w:rsidP="00000000" w:rsidRDefault="00000000" w:rsidRPr="00000000" w14:paraId="000009C4">
      <w:pPr>
        <w:jc w:val="both"/>
        <w:rPr/>
      </w:pPr>
      <w:r w:rsidDel="00000000" w:rsidR="00000000" w:rsidRPr="00000000">
        <w:rPr>
          <w:rtl w:val="0"/>
        </w:rPr>
      </w:r>
    </w:p>
    <w:p w:rsidR="00000000" w:rsidDel="00000000" w:rsidP="00000000" w:rsidRDefault="00000000" w:rsidRPr="00000000" w14:paraId="000009C5">
      <w:pPr>
        <w:pStyle w:val="Heading4"/>
        <w:rPr/>
      </w:pPr>
      <w:bookmarkStart w:colFirst="0" w:colLast="0" w:name="_7xxmiaxtn6xq" w:id="123"/>
      <w:bookmarkEnd w:id="123"/>
      <w:r w:rsidDel="00000000" w:rsidR="00000000" w:rsidRPr="00000000">
        <w:rPr>
          <w:rtl w:val="0"/>
        </w:rPr>
        <w:t xml:space="preserve">Declaring a segment of text using &lt;anchor&gt;</w:t>
      </w:r>
    </w:p>
    <w:p w:rsidR="00000000" w:rsidDel="00000000" w:rsidP="00000000" w:rsidRDefault="00000000" w:rsidRPr="00000000" w14:paraId="000009C6">
      <w:pPr>
        <w:jc w:val="both"/>
        <w:rPr/>
      </w:pPr>
      <w:r w:rsidDel="00000000" w:rsidR="00000000" w:rsidRPr="00000000">
        <w:rPr>
          <w:rtl w:val="0"/>
        </w:rPr>
        <w:t xml:space="preserve">If you need to match your parallels with a longer paragraph (or stanza), or even across structural boundaries, it may become difficult for you to match the contents of &lt;lem&gt; to the relevant segment of edited text. In this case, we recommend that you use &lt;anchor&gt; elements at the start and end of the segment and refer to these anchors in the &lt;app&gt; using the attributes @from and @to, respectively for the beginning and the endpoint of the lemma. </w:t>
      </w:r>
    </w:p>
    <w:p w:rsidR="00000000" w:rsidDel="00000000" w:rsidP="00000000" w:rsidRDefault="00000000" w:rsidRPr="00000000" w14:paraId="000009C7">
      <w:pPr>
        <w:jc w:val="both"/>
        <w:rPr/>
      </w:pPr>
      <w:r w:rsidDel="00000000" w:rsidR="00000000" w:rsidRPr="00000000">
        <w:rPr>
          <w:rtl w:val="0"/>
        </w:rPr>
      </w:r>
    </w:p>
    <w:p w:rsidR="00000000" w:rsidDel="00000000" w:rsidP="00000000" w:rsidRDefault="00000000" w:rsidRPr="00000000" w14:paraId="000009C8">
      <w:pPr>
        <w:pageBreakBefore w:val="0"/>
        <w:jc w:val="both"/>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C9">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pageBreakBefore w:val="0"/>
              <w:widowControl w:val="0"/>
              <w:rPr>
                <w:b w:val="1"/>
                <w:sz w:val="18"/>
                <w:szCs w:val="18"/>
              </w:rPr>
            </w:pPr>
            <w:r w:rsidDel="00000000" w:rsidR="00000000" w:rsidRPr="00000000">
              <w:rPr>
                <w:b w:val="1"/>
                <w:sz w:val="18"/>
                <w:szCs w:val="18"/>
                <w:rtl w:val="0"/>
              </w:rPr>
              <w:t xml:space="preserve">Example with @sameAs</w:t>
            </w:r>
          </w:p>
          <w:p w:rsidR="00000000" w:rsidDel="00000000" w:rsidP="00000000" w:rsidRDefault="00000000" w:rsidRPr="00000000" w14:paraId="000009CB">
            <w:pPr>
              <w:pageBreakBefore w:val="0"/>
              <w:widowControl w:val="0"/>
              <w:rPr>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kalaṅkaṅ saṅ hyaṅ dasasila, </w:t>
            </w:r>
            <w:r w:rsidDel="00000000" w:rsidR="00000000" w:rsidRPr="00000000">
              <w:rPr>
                <w:color w:val="000096"/>
                <w:sz w:val="18"/>
                <w:szCs w:val="18"/>
                <w:rtl w:val="0"/>
              </w:rPr>
              <w:t xml:space="preserve">&lt;anchor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"anchor001"</w:t>
            </w:r>
            <w:r w:rsidDel="00000000" w:rsidR="00000000" w:rsidRPr="00000000">
              <w:rPr>
                <w:color w:val="000096"/>
                <w:sz w:val="18"/>
                <w:szCs w:val="18"/>
                <w:rtl w:val="0"/>
              </w:rPr>
              <w:t xml:space="preserve">/&gt;</w:t>
            </w:r>
            <w:r w:rsidDel="00000000" w:rsidR="00000000" w:rsidRPr="00000000">
              <w:rPr>
                <w:sz w:val="18"/>
                <w:szCs w:val="18"/>
                <w:rtl w:val="0"/>
              </w:rPr>
              <w:t xml:space="preserve">maya-maya saṅ hyaṅ dasa-marga,</w:t>
            </w:r>
            <w:r w:rsidDel="00000000" w:rsidR="00000000" w:rsidRPr="00000000">
              <w:rPr>
                <w:color w:val="000096"/>
                <w:sz w:val="18"/>
                <w:szCs w:val="18"/>
                <w:rtl w:val="0"/>
              </w:rPr>
              <w:t xml:space="preserve">&lt;anchor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"anchor2"</w:t>
            </w:r>
            <w:r w:rsidDel="00000000" w:rsidR="00000000" w:rsidRPr="00000000">
              <w:rPr>
                <w:color w:val="000096"/>
                <w:sz w:val="18"/>
                <w:szCs w:val="18"/>
                <w:rtl w:val="0"/>
              </w:rPr>
              <w:t xml:space="preserve">/&gt;</w:t>
            </w:r>
            <w:r w:rsidDel="00000000" w:rsidR="00000000" w:rsidRPr="00000000">
              <w:rPr>
                <w:sz w:val="18"/>
                <w:szCs w:val="18"/>
                <w:rtl w:val="0"/>
              </w:rPr>
              <w:t xml:space="preserve"> kaprәtyaksaan na dasa-indriya, pakәn ṅrәtakәn di bumi lamba, di bumi parәk.</w:t>
            </w:r>
          </w:p>
          <w:p w:rsidR="00000000" w:rsidDel="00000000" w:rsidP="00000000" w:rsidRDefault="00000000" w:rsidRPr="00000000" w14:paraId="000009CC">
            <w:pPr>
              <w:pageBreakBefore w:val="0"/>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CD">
            <w:pPr>
              <w:pageBreakBefore w:val="0"/>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"#anchor001"</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"#anchor002"</w:t>
            </w:r>
            <w:r w:rsidDel="00000000" w:rsidR="00000000" w:rsidRPr="00000000">
              <w:rPr>
                <w:color w:val="000096"/>
                <w:sz w:val="18"/>
                <w:szCs w:val="18"/>
                <w:rtl w:val="0"/>
              </w:rPr>
              <w:t xml:space="preserve">&gt;&lt;note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"txt:AmGu_34"</w:t>
            </w:r>
            <w:r w:rsidDel="00000000" w:rsidR="00000000" w:rsidRPr="00000000">
              <w:rPr>
                <w:color w:val="000096"/>
                <w:sz w:val="18"/>
                <w:szCs w:val="18"/>
                <w:rtl w:val="0"/>
              </w:rPr>
              <w:t xml:space="preserve">/&gt;&lt;/app&gt;</w:t>
            </w:r>
          </w:p>
          <w:p w:rsidR="00000000" w:rsidDel="00000000" w:rsidP="00000000" w:rsidRDefault="00000000" w:rsidRPr="00000000" w14:paraId="000009CE">
            <w:pPr>
              <w:pageBreakBefore w:val="0"/>
              <w:widowControl w:val="0"/>
              <w:rPr>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&lt;/listApp&gt;</w:t>
            </w:r>
            <w:r w:rsidDel="00000000" w:rsidR="00000000" w:rsidRPr="00000000">
              <w:rPr>
                <w:sz w:val="18"/>
                <w:szCs w:val="18"/>
                <w:rtl w:val="0"/>
              </w:rPr>
              <w:tab/>
              <w:tab/>
              <w:tab/>
            </w:r>
          </w:p>
          <w:p w:rsidR="00000000" w:rsidDel="00000000" w:rsidP="00000000" w:rsidRDefault="00000000" w:rsidRPr="00000000" w14:paraId="000009CF">
            <w:pPr>
              <w:pageBreakBefore w:val="0"/>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p>
        </w:tc>
      </w:tr>
    </w:tbl>
    <w:p w:rsidR="00000000" w:rsidDel="00000000" w:rsidP="00000000" w:rsidRDefault="00000000" w:rsidRPr="00000000" w14:paraId="000009D0">
      <w:pPr>
        <w:pageBreakBefore w:val="0"/>
        <w:jc w:val="both"/>
        <w:rPr/>
      </w:pPr>
      <w:r w:rsidDel="00000000" w:rsidR="00000000" w:rsidRPr="00000000">
        <w:rPr>
          <w:rtl w:val="0"/>
        </w:rPr>
      </w:r>
    </w:p>
    <w:p w:rsidR="00000000" w:rsidDel="00000000" w:rsidP="00000000" w:rsidRDefault="00000000" w:rsidRPr="00000000" w14:paraId="000009D1">
      <w:pPr>
        <w:jc w:val="both"/>
        <w:rPr/>
      </w:pPr>
      <w:r w:rsidDel="00000000" w:rsidR="00000000" w:rsidRPr="00000000">
        <w:rPr>
          <w:rtl w:val="0"/>
        </w:rPr>
        <w:t xml:space="preserve">As before, it is possible to comment on the parallelism with a further &lt;note&gt;.</w:t>
      </w:r>
    </w:p>
    <w:p w:rsidR="00000000" w:rsidDel="00000000" w:rsidP="00000000" w:rsidRDefault="00000000" w:rsidRPr="00000000" w14:paraId="000009D2">
      <w:pPr>
        <w:pageBreakBefore w:val="0"/>
        <w:jc w:val="both"/>
        <w:rPr/>
      </w:pPr>
      <w:r w:rsidDel="00000000" w:rsidR="00000000" w:rsidRPr="00000000">
        <w:rPr>
          <w:rtl w:val="0"/>
        </w:rPr>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D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rPr>
                <w:color w:val="000096"/>
                <w:sz w:val="18"/>
                <w:szCs w:val="18"/>
              </w:rPr>
            </w:pPr>
            <w:r w:rsidDel="00000000" w:rsidR="00000000" w:rsidRPr="00000000">
              <w:rPr>
                <w:b w:val="1"/>
                <w:sz w:val="18"/>
                <w:szCs w:val="18"/>
                <w:rtl w:val="0"/>
              </w:rPr>
              <w:t xml:space="preserve">Example with &lt;note&gt;</w:t>
            </w:r>
            <w:r w:rsidDel="00000000" w:rsidR="00000000" w:rsidRPr="00000000">
              <w:rPr>
                <w:rtl w:val="0"/>
              </w:rPr>
            </w:r>
          </w:p>
          <w:p w:rsidR="00000000" w:rsidDel="00000000" w:rsidP="00000000" w:rsidRDefault="00000000" w:rsidRPr="00000000" w14:paraId="000009D5">
            <w:pPr>
              <w:widowControl w:val="0"/>
              <w:rPr>
                <w:sz w:val="18"/>
                <w:szCs w:val="18"/>
              </w:rPr>
            </w:pPr>
            <w:r w:rsidDel="00000000" w:rsidR="00000000" w:rsidRPr="00000000">
              <w:rPr>
                <w:color w:val="000096"/>
                <w:sz w:val="18"/>
                <w:szCs w:val="18"/>
                <w:rtl w:val="0"/>
              </w:rPr>
              <w:t xml:space="preserve">&lt;p&gt;</w:t>
            </w:r>
            <w:r w:rsidDel="00000000" w:rsidR="00000000" w:rsidRPr="00000000">
              <w:rPr>
                <w:sz w:val="18"/>
                <w:szCs w:val="18"/>
                <w:rtl w:val="0"/>
              </w:rPr>
              <w:t xml:space="preserve">kalaṅkaṅ saṅ hyaṅ dasasila, </w:t>
            </w:r>
            <w:r w:rsidDel="00000000" w:rsidR="00000000" w:rsidRPr="00000000">
              <w:rPr>
                <w:color w:val="000096"/>
                <w:sz w:val="18"/>
                <w:szCs w:val="18"/>
                <w:rtl w:val="0"/>
              </w:rPr>
              <w:t xml:space="preserve">&lt;anchor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"anchor001"</w:t>
            </w:r>
            <w:r w:rsidDel="00000000" w:rsidR="00000000" w:rsidRPr="00000000">
              <w:rPr>
                <w:color w:val="000096"/>
                <w:sz w:val="18"/>
                <w:szCs w:val="18"/>
                <w:rtl w:val="0"/>
              </w:rPr>
              <w:t xml:space="preserve">/&gt;</w:t>
            </w:r>
            <w:r w:rsidDel="00000000" w:rsidR="00000000" w:rsidRPr="00000000">
              <w:rPr>
                <w:sz w:val="18"/>
                <w:szCs w:val="18"/>
                <w:rtl w:val="0"/>
              </w:rPr>
              <w:t xml:space="preserve">maya-maya saṅ hyaṅ dasa-marga,</w:t>
            </w:r>
            <w:r w:rsidDel="00000000" w:rsidR="00000000" w:rsidRPr="00000000">
              <w:rPr>
                <w:color w:val="000096"/>
                <w:sz w:val="18"/>
                <w:szCs w:val="18"/>
                <w:rtl w:val="0"/>
              </w:rPr>
              <w:t xml:space="preserve">&lt;anchor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"anchor2"</w:t>
            </w:r>
            <w:r w:rsidDel="00000000" w:rsidR="00000000" w:rsidRPr="00000000">
              <w:rPr>
                <w:color w:val="000096"/>
                <w:sz w:val="18"/>
                <w:szCs w:val="18"/>
                <w:rtl w:val="0"/>
              </w:rPr>
              <w:t xml:space="preserve">/&gt;</w:t>
            </w:r>
            <w:r w:rsidDel="00000000" w:rsidR="00000000" w:rsidRPr="00000000">
              <w:rPr>
                <w:sz w:val="18"/>
                <w:szCs w:val="18"/>
                <w:rtl w:val="0"/>
              </w:rPr>
              <w:t xml:space="preserve"> kaprәtyaksaan na dasa-indriya, pakәn ṅrәtakәn di bumi lamba, di bumi parәk.</w:t>
            </w:r>
          </w:p>
          <w:p w:rsidR="00000000" w:rsidDel="00000000" w:rsidP="00000000" w:rsidRDefault="00000000" w:rsidRPr="00000000" w14:paraId="000009D6">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D7">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&lt;app</w:t>
            </w:r>
            <w:r w:rsidDel="00000000" w:rsidR="00000000" w:rsidRPr="00000000">
              <w:rPr>
                <w:color w:val="f5844c"/>
                <w:sz w:val="18"/>
                <w:szCs w:val="18"/>
                <w:rtl w:val="0"/>
              </w:rPr>
              <w:t xml:space="preserve"> from</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"#anchor001"</w:t>
            </w:r>
            <w:r w:rsidDel="00000000" w:rsidR="00000000" w:rsidRPr="00000000">
              <w:rPr>
                <w:color w:val="f5844c"/>
                <w:sz w:val="18"/>
                <w:szCs w:val="18"/>
                <w:rtl w:val="0"/>
              </w:rPr>
              <w:t xml:space="preserve"> to</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"#anchor002"</w:t>
            </w:r>
            <w:r w:rsidDel="00000000" w:rsidR="00000000" w:rsidRPr="00000000">
              <w:rPr>
                <w:color w:val="000096"/>
                <w:sz w:val="18"/>
                <w:szCs w:val="18"/>
                <w:rtl w:val="0"/>
              </w:rPr>
              <w:t xml:space="preserve">&gt;</w:t>
            </w:r>
          </w:p>
          <w:p w:rsidR="00000000" w:rsidDel="00000000" w:rsidP="00000000" w:rsidRDefault="00000000" w:rsidRPr="00000000" w14:paraId="000009D8">
            <w:pPr>
              <w:widowControl w:val="0"/>
              <w:rPr>
                <w:color w:val="000096"/>
                <w:sz w:val="18"/>
                <w:szCs w:val="18"/>
              </w:rPr>
            </w:pPr>
            <w:r w:rsidDel="00000000" w:rsidR="00000000" w:rsidRPr="00000000">
              <w:rPr>
                <w:sz w:val="18"/>
                <w:szCs w:val="18"/>
                <w:rtl w:val="0"/>
              </w:rPr>
              <w:t xml:space="preserve">      </w:t>
              <w:tab/>
              <w:tab/>
              <w:tab/>
            </w:r>
            <w:r w:rsidDel="00000000" w:rsidR="00000000" w:rsidRPr="00000000">
              <w:rPr>
                <w:color w:val="000096"/>
                <w:sz w:val="18"/>
                <w:szCs w:val="18"/>
                <w:rtl w:val="0"/>
              </w:rPr>
              <w:t xml:space="preserve">&lt;note&gt;</w:t>
            </w:r>
            <w:r w:rsidDel="00000000" w:rsidR="00000000" w:rsidRPr="00000000">
              <w:rPr>
                <w:sz w:val="18"/>
                <w:szCs w:val="18"/>
                <w:rtl w:val="0"/>
              </w:rPr>
              <w:t xml:space="preserve">The same words also appear in AmGu.34.</w:t>
            </w:r>
            <w:r w:rsidDel="00000000" w:rsidR="00000000" w:rsidRPr="00000000">
              <w:rPr>
                <w:color w:val="000096"/>
                <w:sz w:val="18"/>
                <w:szCs w:val="18"/>
                <w:rtl w:val="0"/>
              </w:rPr>
              <w:t xml:space="preserve">&lt;/note&gt;</w:t>
            </w:r>
          </w:p>
          <w:p w:rsidR="00000000" w:rsidDel="00000000" w:rsidP="00000000" w:rsidRDefault="00000000" w:rsidRPr="00000000" w14:paraId="000009D9">
            <w:pPr>
              <w:widowControl w:val="0"/>
              <w:rPr>
                <w:color w:val="000096"/>
                <w:sz w:val="18"/>
                <w:szCs w:val="18"/>
              </w:rPr>
            </w:pPr>
            <w:r w:rsidDel="00000000" w:rsidR="00000000" w:rsidRPr="00000000">
              <w:rPr>
                <w:sz w:val="18"/>
                <w:szCs w:val="18"/>
                <w:rtl w:val="0"/>
              </w:rPr>
              <w:t xml:space="preserve">      </w:t>
              <w:tab/>
              <w:tab/>
            </w:r>
            <w:r w:rsidDel="00000000" w:rsidR="00000000" w:rsidRPr="00000000">
              <w:rPr>
                <w:color w:val="000096"/>
                <w:sz w:val="18"/>
                <w:szCs w:val="18"/>
                <w:rtl w:val="0"/>
              </w:rPr>
              <w:t xml:space="preserve">&lt;/app&gt;</w:t>
            </w:r>
          </w:p>
          <w:p w:rsidR="00000000" w:rsidDel="00000000" w:rsidP="00000000" w:rsidRDefault="00000000" w:rsidRPr="00000000" w14:paraId="000009DA">
            <w:pPr>
              <w:widowControl w:val="0"/>
              <w:rPr>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&lt;/listApp&gt;</w:t>
            </w:r>
            <w:r w:rsidDel="00000000" w:rsidR="00000000" w:rsidRPr="00000000">
              <w:rPr>
                <w:sz w:val="18"/>
                <w:szCs w:val="18"/>
                <w:rtl w:val="0"/>
              </w:rPr>
              <w:tab/>
              <w:tab/>
              <w:tab/>
            </w:r>
          </w:p>
          <w:p w:rsidR="00000000" w:rsidDel="00000000" w:rsidP="00000000" w:rsidRDefault="00000000" w:rsidRPr="00000000" w14:paraId="000009DB">
            <w:pPr>
              <w:widowControl w:val="0"/>
              <w:rPr/>
            </w:pPr>
            <w:r w:rsidDel="00000000" w:rsidR="00000000" w:rsidRPr="00000000">
              <w:rPr>
                <w:color w:val="000096"/>
                <w:sz w:val="18"/>
                <w:szCs w:val="18"/>
                <w:rtl w:val="0"/>
              </w:rPr>
              <w:t xml:space="preserve">&lt;/p&gt;</w:t>
            </w:r>
            <w:r w:rsidDel="00000000" w:rsidR="00000000" w:rsidRPr="00000000">
              <w:rPr>
                <w:rtl w:val="0"/>
              </w:rPr>
            </w:r>
          </w:p>
        </w:tc>
      </w:tr>
    </w:tbl>
    <w:p w:rsidR="00000000" w:rsidDel="00000000" w:rsidP="00000000" w:rsidRDefault="00000000" w:rsidRPr="00000000" w14:paraId="000009DC">
      <w:pPr>
        <w:pageBreakBefore w:val="0"/>
        <w:jc w:val="both"/>
        <w:rPr/>
      </w:pPr>
      <w:r w:rsidDel="00000000" w:rsidR="00000000" w:rsidRPr="00000000">
        <w:rPr>
          <w:rtl w:val="0"/>
        </w:rPr>
      </w:r>
    </w:p>
    <w:p w:rsidR="00000000" w:rsidDel="00000000" w:rsidP="00000000" w:rsidRDefault="00000000" w:rsidRPr="00000000" w14:paraId="000009DD">
      <w:pPr>
        <w:pageBreakBefore w:val="0"/>
        <w:jc w:val="both"/>
        <w:rPr/>
      </w:pPr>
      <w:r w:rsidDel="00000000" w:rsidR="00000000" w:rsidRPr="00000000">
        <w:rPr>
          <w:rtl w:val="0"/>
        </w:rPr>
        <w:t xml:space="preserve">Please follow the numbering pattern for @xml:ids shown above, raising the number of each new &lt;anchor&gt; by 1 as you advance in your file, formatting it as a 3-digit number. Remember that you may never declare two identical @xml:ids in a single file, and that Oxygen will show your file to be invalid if you do, mistakenly, reproduce a value that is already taken.</w:t>
      </w:r>
    </w:p>
    <w:p w:rsidR="00000000" w:rsidDel="00000000" w:rsidP="00000000" w:rsidRDefault="00000000" w:rsidRPr="00000000" w14:paraId="000009DE">
      <w:pPr>
        <w:pStyle w:val="Heading3"/>
        <w:spacing w:line="240" w:lineRule="auto"/>
        <w:rPr/>
      </w:pPr>
      <w:bookmarkStart w:colFirst="0" w:colLast="0" w:name="_yjjr9zntrvzu" w:id="124"/>
      <w:bookmarkEnd w:id="124"/>
      <w:r w:rsidDel="00000000" w:rsidR="00000000" w:rsidRPr="00000000">
        <w:rPr>
          <w:rtl w:val="0"/>
        </w:rPr>
        <w:t xml:space="preserve">Associating parallel texts that are implied but unknown </w:t>
      </w:r>
    </w:p>
    <w:p w:rsidR="00000000" w:rsidDel="00000000" w:rsidP="00000000" w:rsidRDefault="00000000" w:rsidRPr="00000000" w14:paraId="000009DF">
      <w:pPr>
        <w:pageBreakBefore w:val="0"/>
        <w:jc w:val="both"/>
        <w:rPr/>
      </w:pPr>
      <w:r w:rsidDel="00000000" w:rsidR="00000000" w:rsidRPr="00000000">
        <w:rPr>
          <w:rtl w:val="0"/>
        </w:rPr>
        <w:t xml:space="preserve">If you expect the existence of a parallel text (for instance because your author explicitly states that he is quoting another work) but for which no actual quotation from and/or reference to a source text can be given, this shall be marked in a plain-text note:</w:t>
      </w:r>
    </w:p>
    <w:p w:rsidR="00000000" w:rsidDel="00000000" w:rsidP="00000000" w:rsidRDefault="00000000" w:rsidRPr="00000000" w14:paraId="000009E0">
      <w:pPr>
        <w:pageBreakBefore w:val="0"/>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E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pageBreakBefore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9E3">
            <w:pPr>
              <w:pageBreakBefore w:val="0"/>
              <w:rPr>
                <w:color w:val="000096"/>
                <w:sz w:val="18"/>
                <w:szCs w:val="18"/>
              </w:rPr>
            </w:pPr>
            <w:r w:rsidDel="00000000" w:rsidR="00000000" w:rsidRPr="00000000">
              <w:rPr>
                <w:color w:val="000096"/>
                <w:sz w:val="18"/>
                <w:szCs w:val="18"/>
                <w:rtl w:val="0"/>
              </w:rPr>
              <w:t xml:space="preserve">      &lt;p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&gt;ACTUALLY TRANSMITTED TEXT.</w:t>
            </w:r>
          </w:p>
          <w:p w:rsidR="00000000" w:rsidDel="00000000" w:rsidP="00000000" w:rsidRDefault="00000000" w:rsidRPr="00000000" w14:paraId="000009E4">
            <w:pPr>
              <w:pageBreakBefore w:val="0"/>
              <w:rPr>
                <w:color w:val="000096"/>
                <w:sz w:val="18"/>
                <w:szCs w:val="18"/>
              </w:rPr>
            </w:pPr>
            <w:r w:rsidDel="00000000" w:rsidR="00000000" w:rsidRPr="00000000">
              <w:rPr>
                <w:color w:val="000096"/>
                <w:sz w:val="18"/>
                <w:szCs w:val="18"/>
                <w:rtl w:val="0"/>
              </w:rPr>
              <w:t xml:space="preserve">          &lt;listApp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9E5">
            <w:pPr>
              <w:pageBreakBefore w:val="0"/>
              <w:rPr>
                <w:color w:val="000096"/>
                <w:sz w:val="18"/>
                <w:szCs w:val="18"/>
              </w:rPr>
            </w:pPr>
            <w:r w:rsidDel="00000000" w:rsidR="00000000" w:rsidRPr="00000000">
              <w:rPr>
                <w:color w:val="000096"/>
                <w:sz w:val="18"/>
                <w:szCs w:val="18"/>
                <w:rtl w:val="0"/>
              </w:rPr>
              <w:t xml:space="preserve">      </w:t>
              <w:tab/>
              <w:t xml:space="preserve">&lt;app&gt;</w:t>
            </w:r>
          </w:p>
          <w:p w:rsidR="00000000" w:rsidDel="00000000" w:rsidP="00000000" w:rsidRDefault="00000000" w:rsidRPr="00000000" w14:paraId="000009E6">
            <w:pPr>
              <w:pageBreakBefore w:val="0"/>
              <w:rPr>
                <w:color w:val="000096"/>
                <w:sz w:val="18"/>
                <w:szCs w:val="18"/>
              </w:rPr>
            </w:pPr>
            <w:r w:rsidDel="00000000" w:rsidR="00000000" w:rsidRPr="00000000">
              <w:rPr>
                <w:color w:val="000096"/>
                <w:sz w:val="18"/>
                <w:szCs w:val="18"/>
                <w:rtl w:val="0"/>
              </w:rPr>
              <w:tab/>
              <w:t xml:space="preserve">    &lt;note&gt;</w:t>
            </w:r>
            <w:r w:rsidDel="00000000" w:rsidR="00000000" w:rsidRPr="00000000">
              <w:rPr>
                <w:color w:val="ff0000"/>
                <w:sz w:val="18"/>
                <w:szCs w:val="18"/>
                <w:rtl w:val="0"/>
              </w:rPr>
              <w:t xml:space="preserve">your note stating that parallels are expected but unknown</w:t>
            </w:r>
            <w:r w:rsidDel="00000000" w:rsidR="00000000" w:rsidRPr="00000000">
              <w:rPr>
                <w:color w:val="000096"/>
                <w:sz w:val="18"/>
                <w:szCs w:val="18"/>
                <w:rtl w:val="0"/>
              </w:rPr>
              <w:t xml:space="preserve">&lt;/note&gt;</w:t>
            </w:r>
          </w:p>
          <w:p w:rsidR="00000000" w:rsidDel="00000000" w:rsidP="00000000" w:rsidRDefault="00000000" w:rsidRPr="00000000" w14:paraId="000009E7">
            <w:pPr>
              <w:pageBreakBefore w:val="0"/>
              <w:rPr>
                <w:color w:val="000096"/>
                <w:sz w:val="18"/>
                <w:szCs w:val="18"/>
              </w:rPr>
            </w:pPr>
            <w:r w:rsidDel="00000000" w:rsidR="00000000" w:rsidRPr="00000000">
              <w:rPr>
                <w:color w:val="000096"/>
                <w:sz w:val="18"/>
                <w:szCs w:val="18"/>
                <w:rtl w:val="0"/>
              </w:rPr>
              <w:tab/>
              <w:t xml:space="preserve">&lt;/app&gt;</w:t>
              <w:tab/>
            </w:r>
          </w:p>
          <w:p w:rsidR="00000000" w:rsidDel="00000000" w:rsidP="00000000" w:rsidRDefault="00000000" w:rsidRPr="00000000" w14:paraId="000009E8">
            <w:pPr>
              <w:pageBreakBefore w:val="0"/>
              <w:rPr>
                <w:color w:val="000096"/>
                <w:sz w:val="18"/>
                <w:szCs w:val="18"/>
              </w:rPr>
            </w:pPr>
            <w:r w:rsidDel="00000000" w:rsidR="00000000" w:rsidRPr="00000000">
              <w:rPr>
                <w:color w:val="000096"/>
                <w:sz w:val="18"/>
                <w:szCs w:val="18"/>
                <w:rtl w:val="0"/>
              </w:rPr>
              <w:t xml:space="preserve">           &lt;/listApp&gt;</w:t>
            </w:r>
          </w:p>
          <w:p w:rsidR="00000000" w:rsidDel="00000000" w:rsidP="00000000" w:rsidRDefault="00000000" w:rsidRPr="00000000" w14:paraId="000009E9">
            <w:pPr>
              <w:pageBreakBefore w:val="0"/>
              <w:rPr>
                <w:color w:val="000096"/>
                <w:sz w:val="18"/>
                <w:szCs w:val="18"/>
              </w:rPr>
            </w:pPr>
            <w:r w:rsidDel="00000000" w:rsidR="00000000" w:rsidRPr="00000000">
              <w:rPr>
                <w:color w:val="000096"/>
                <w:sz w:val="18"/>
                <w:szCs w:val="18"/>
                <w:rtl w:val="0"/>
              </w:rPr>
              <w:t xml:space="preserve">      &lt;/p&gt;</w:t>
            </w:r>
          </w:p>
          <w:p w:rsidR="00000000" w:rsidDel="00000000" w:rsidP="00000000" w:rsidRDefault="00000000" w:rsidRPr="00000000" w14:paraId="000009EA">
            <w:pPr>
              <w:pageBreakBefore w:val="0"/>
              <w:rPr>
                <w:sz w:val="20"/>
                <w:szCs w:val="20"/>
              </w:rPr>
            </w:pPr>
            <w:r w:rsidDel="00000000" w:rsidR="00000000" w:rsidRPr="00000000">
              <w:rPr>
                <w:color w:val="000096"/>
                <w:sz w:val="18"/>
                <w:szCs w:val="18"/>
                <w:rtl w:val="0"/>
              </w:rPr>
              <w:t xml:space="preserve"> &lt;/div&gt;</w:t>
            </w:r>
            <w:r w:rsidDel="00000000" w:rsidR="00000000" w:rsidRPr="00000000">
              <w:rPr>
                <w:rtl w:val="0"/>
              </w:rPr>
            </w:r>
          </w:p>
        </w:tc>
      </w:tr>
    </w:tbl>
    <w:p w:rsidR="00000000" w:rsidDel="00000000" w:rsidP="00000000" w:rsidRDefault="00000000" w:rsidRPr="00000000" w14:paraId="000009EB">
      <w:pPr>
        <w:pageBreakBefore w:val="0"/>
        <w:jc w:val="both"/>
        <w:rPr/>
      </w:pPr>
      <w:r w:rsidDel="00000000" w:rsidR="00000000" w:rsidRPr="00000000">
        <w:rPr>
          <w:rtl w:val="0"/>
        </w:rPr>
      </w:r>
    </w:p>
    <w:p w:rsidR="00000000" w:rsidDel="00000000" w:rsidP="00000000" w:rsidRDefault="00000000" w:rsidRPr="00000000" w14:paraId="000009EC">
      <w:pPr>
        <w:pStyle w:val="Heading2"/>
        <w:jc w:val="both"/>
        <w:rPr/>
      </w:pPr>
      <w:bookmarkStart w:colFirst="0" w:colLast="0" w:name="_9rx59goo24rv" w:id="125"/>
      <w:bookmarkEnd w:id="125"/>
      <w:r w:rsidDel="00000000" w:rsidR="00000000" w:rsidRPr="00000000">
        <w:rPr>
          <w:rtl w:val="0"/>
        </w:rPr>
        <w:t xml:space="preserve">Encoding an external apparatus</w:t>
      </w:r>
      <w:r w:rsidDel="00000000" w:rsidR="00000000" w:rsidRPr="00000000">
        <w:rPr>
          <w:rtl w:val="0"/>
        </w:rPr>
        <w:t xml:space="preserve"> stanza-by-stanza</w:t>
      </w:r>
    </w:p>
    <w:p w:rsidR="00000000" w:rsidDel="00000000" w:rsidP="00000000" w:rsidRDefault="00000000" w:rsidRPr="00000000" w14:paraId="000009ED">
      <w:pPr>
        <w:jc w:val="both"/>
        <w:rPr/>
      </w:pPr>
      <w:r w:rsidDel="00000000" w:rsidR="00000000" w:rsidRPr="00000000">
        <w:rPr>
          <w:rtl w:val="0"/>
        </w:rPr>
        <w:t xml:space="preserve">If you favor a location-reference approach to encoding your critical apparatus against a parallel segmentation method, you must follow the structural approach described in the section §</w:t>
      </w:r>
      <w:hyperlink w:anchor="_juz1yb917s9j">
        <w:r w:rsidDel="00000000" w:rsidR="00000000" w:rsidRPr="00000000">
          <w:rPr>
            <w:color w:val="1155cc"/>
            <w:u w:val="single"/>
            <w:rtl w:val="0"/>
          </w:rPr>
          <w:t xml:space="preserve">Parallel passages</w:t>
        </w:r>
      </w:hyperlink>
      <w:r w:rsidDel="00000000" w:rsidR="00000000" w:rsidRPr="00000000">
        <w:rPr>
          <w:rtl w:val="0"/>
        </w:rPr>
        <w:t xml:space="preserve">: e</w:t>
      </w:r>
      <w:r w:rsidDel="00000000" w:rsidR="00000000" w:rsidRPr="00000000">
        <w:rPr>
          <w:rtl w:val="0"/>
        </w:rPr>
        <w:t xml:space="preserve">ach block of text will be immediately accompanied by its associated apparatus. Open a new &lt;listApp&gt; element as the last child of the element (&lt;lg&gt;, &lt;p&gt; or &lt;ab&gt;) in which the segment of text is wrapped. Inside &lt;listApp&gt;, each apparatus entry should be encoded in a &lt;app&gt; element. Copy the text of each lemma into &lt;lem&gt; and use the attribute @wit in the manner described in §</w:t>
      </w:r>
      <w:hyperlink w:anchor="_klilocd4kz7e">
        <w:r w:rsidDel="00000000" w:rsidR="00000000" w:rsidRPr="00000000">
          <w:rPr>
            <w:color w:val="1155cc"/>
            <w:u w:val="single"/>
            <w:rtl w:val="0"/>
          </w:rPr>
          <w:t xml:space="preserve">Recording witnesses</w:t>
        </w:r>
      </w:hyperlink>
      <w:r w:rsidDel="00000000" w:rsidR="00000000" w:rsidRPr="00000000">
        <w:rPr>
          <w:rtl w:val="0"/>
        </w:rPr>
        <w:t xml:space="preserve">. To be sure the apparatus entry and the edited text can be matched together, the lemma declared for the &lt;lem&gt; element </w:t>
      </w:r>
      <w:r w:rsidDel="00000000" w:rsidR="00000000" w:rsidRPr="00000000">
        <w:rPr>
          <w:rtl w:val="0"/>
        </w:rPr>
        <w:t xml:space="preserve">should normally be a copy</w:t>
      </w:r>
      <w:r w:rsidDel="00000000" w:rsidR="00000000" w:rsidRPr="00000000">
        <w:rPr>
          <w:rtl w:val="0"/>
        </w:rPr>
        <w:t xml:space="preserve"> of the relevant string inside the block of text, though the same exceptions can be here made as those outlined in EGD §9.1.3. Variant readings should be encoded in an &lt;rdg&gt; element, as per §</w:t>
      </w:r>
      <w:hyperlink w:anchor="_numu19xrjyxa">
        <w:r w:rsidDel="00000000" w:rsidR="00000000" w:rsidRPr="00000000">
          <w:rPr>
            <w:color w:val="1155cc"/>
            <w:u w:val="single"/>
            <w:rtl w:val="0"/>
          </w:rPr>
          <w:t xml:space="preserve">Variant readings</w:t>
        </w:r>
      </w:hyperlink>
      <w:r w:rsidDel="00000000" w:rsidR="00000000" w:rsidRPr="00000000">
        <w:rPr>
          <w:rtl w:val="0"/>
        </w:rPr>
        <w:t xml:space="preserve">, using the attribute @wit in the same way as in &lt;lem&gt;.  </w:t>
      </w:r>
    </w:p>
    <w:p w:rsidR="00000000" w:rsidDel="00000000" w:rsidP="00000000" w:rsidRDefault="00000000" w:rsidRPr="00000000" w14:paraId="000009EE">
      <w:pPr>
        <w:jc w:val="both"/>
        <w:rPr/>
      </w:pPr>
      <w:r w:rsidDel="00000000" w:rsidR="00000000" w:rsidRPr="00000000">
        <w:rPr>
          <w:rtl w:val="0"/>
        </w:rPr>
        <w:tab/>
      </w:r>
    </w:p>
    <w:p w:rsidR="00000000" w:rsidDel="00000000" w:rsidP="00000000" w:rsidRDefault="00000000" w:rsidRPr="00000000" w14:paraId="000009EF">
      <w:pPr>
        <w:ind w:left="0" w:firstLine="0"/>
        <w:rPr/>
      </w:pPr>
      <w:r w:rsidDel="00000000" w:rsidR="00000000" w:rsidRPr="00000000">
        <w:rPr>
          <w:rtl w:val="0"/>
        </w:rPr>
        <w:t xml:space="preserve"> </w:t>
      </w:r>
    </w:p>
    <w:tbl>
      <w:tblPr>
        <w:tblStyle w:val="Table1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9F0">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&lt;lg n="1.1" met="āryā"&gt;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 n="ab"&gt;śaśadharasadr̥śasaroje alake devākṣayānake caraṇau&lt;/l&gt;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 n="cd"&gt;sitarajabhāsvaravimalau śambhor </w:t>
            </w:r>
            <w:commentRangeStart w:id="51"/>
            <w:r w:rsidDel="00000000" w:rsidR="00000000" w:rsidRPr="00000000">
              <w:rPr>
                <w:rtl w:val="0"/>
              </w:rPr>
              <w:t xml:space="preserve">nityaṁ [ ] pāntu</w:t>
            </w:r>
            <w:commentRangeEnd w:id="51"/>
            <w:r w:rsidDel="00000000" w:rsidR="00000000" w:rsidRPr="00000000">
              <w:commentReference w:id="51"/>
            </w:r>
            <w:r w:rsidDel="00000000" w:rsidR="00000000" w:rsidRPr="00000000">
              <w:rPr>
                <w:rtl w:val="0"/>
              </w:rPr>
              <w:t xml:space="preserve"> janān&lt;/l&gt;</w:t>
            </w:r>
          </w:p>
          <w:p w:rsidR="00000000" w:rsidDel="00000000" w:rsidP="00000000" w:rsidRDefault="00000000" w:rsidRPr="00000000" w14:paraId="000009F4">
            <w:pPr>
              <w:widowControl w:val="0"/>
              <w:spacing w:line="240" w:lineRule="auto"/>
              <w:rPr/>
            </w:pPr>
            <w:r w:rsidDel="00000000" w:rsidR="00000000" w:rsidRPr="00000000">
              <w:rPr>
                <w:rtl w:val="0"/>
              </w:rPr>
              <w:t xml:space="preserve">   </w:t>
            </w:r>
            <w:r w:rsidDel="00000000" w:rsidR="00000000" w:rsidRPr="00000000">
              <w:rPr>
                <w:rtl w:val="0"/>
              </w:rPr>
              <w:t xml:space="preserve">&lt;listApp type=</w:t>
            </w:r>
            <w:r w:rsidDel="00000000" w:rsidR="00000000" w:rsidRPr="00000000">
              <w:rPr>
                <w:rtl w:val="0"/>
              </w:rPr>
              <w:t xml:space="preserve">"apparatus"</w:t>
            </w:r>
            <w:r w:rsidDel="00000000" w:rsidR="00000000" w:rsidRPr="00000000">
              <w:rPr>
                <w:rtl w:val="0"/>
              </w:rPr>
              <w:t xml:space="preserve">&gt;</w:t>
            </w:r>
          </w:p>
          <w:p w:rsidR="00000000" w:rsidDel="00000000" w:rsidP="00000000" w:rsidRDefault="00000000" w:rsidRPr="00000000" w14:paraId="000009F5">
            <w:pPr>
              <w:widowControl w:val="0"/>
              <w:spacing w:line="240" w:lineRule="auto"/>
              <w:rPr/>
            </w:pPr>
            <w:r w:rsidDel="00000000" w:rsidR="00000000" w:rsidRPr="00000000">
              <w:rPr>
                <w:rtl w:val="0"/>
              </w:rPr>
              <w:t xml:space="preserve">      &lt;app loc=</w:t>
            </w:r>
            <w:r w:rsidDel="00000000" w:rsidR="00000000" w:rsidRPr="00000000">
              <w:rPr>
                <w:rtl w:val="0"/>
              </w:rPr>
              <w:t xml:space="preserve">"ab"</w:t>
            </w:r>
            <w:r w:rsidDel="00000000" w:rsidR="00000000" w:rsidRPr="00000000">
              <w:rPr>
                <w:rtl w:val="0"/>
              </w:rPr>
              <w:t xml:space="preserve">&gt; </w:t>
            </w:r>
          </w:p>
          <w:p w:rsidR="00000000" w:rsidDel="00000000" w:rsidP="00000000" w:rsidRDefault="00000000" w:rsidRPr="00000000" w14:paraId="000009F6">
            <w:pPr>
              <w:widowControl w:val="0"/>
              <w:spacing w:line="240" w:lineRule="auto"/>
              <w:rPr/>
            </w:pPr>
            <w:r w:rsidDel="00000000" w:rsidR="00000000" w:rsidRPr="00000000">
              <w:rPr>
                <w:rtl w:val="0"/>
              </w:rPr>
              <w:t xml:space="preserve">        &lt;lem wit="#msB #msD #msE #msF"&gt;alake&lt;/lem&gt;</w:t>
            </w:r>
          </w:p>
          <w:p w:rsidR="00000000" w:rsidDel="00000000" w:rsidP="00000000" w:rsidRDefault="00000000" w:rsidRPr="00000000" w14:paraId="000009F7">
            <w:pPr>
              <w:widowControl w:val="0"/>
              <w:spacing w:line="240" w:lineRule="auto"/>
              <w:rPr/>
            </w:pPr>
            <w:r w:rsidDel="00000000" w:rsidR="00000000" w:rsidRPr="00000000">
              <w:rPr>
                <w:rtl w:val="0"/>
              </w:rPr>
              <w:t xml:space="preserve">           </w:t>
            </w:r>
            <w:commentRangeStart w:id="52"/>
            <w:commentRangeStart w:id="53"/>
            <w:r w:rsidDel="00000000" w:rsidR="00000000" w:rsidRPr="00000000">
              <w:rPr>
                <w:rtl w:val="0"/>
              </w:rPr>
              <w:t xml:space="preserve">&lt;witDetail wit=</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w:t>
            </w:r>
            <w:commentRangeStart w:id="54"/>
            <w:commentRangeStart w:id="55"/>
            <w:r w:rsidDel="00000000" w:rsidR="00000000" w:rsidRPr="00000000">
              <w:rPr>
                <w:rtl w:val="0"/>
              </w:rPr>
              <w:t xml:space="preserve">#msF</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w:t>
            </w:r>
            <w:commentRangeStart w:id="56"/>
            <w:commentRangeStart w:id="57"/>
            <w:r w:rsidDel="00000000" w:rsidR="00000000" w:rsidRPr="00000000">
              <w:rPr>
                <w:rtl w:val="0"/>
              </w:rPr>
              <w:t xml:space="preserve"> type=</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t xml:space="preserve">"</w:t>
            </w:r>
            <w:commentRangeStart w:id="58"/>
            <w:commentRangeStart w:id="59"/>
            <w:r w:rsidDel="00000000" w:rsidR="00000000" w:rsidRPr="00000000">
              <w:rPr>
                <w:rtl w:val="0"/>
              </w:rPr>
              <w:t xml:space="preserve">pc</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t xml:space="preserve">"</w:t>
            </w:r>
            <w:commentRangeStart w:id="60"/>
            <w:commentRangeStart w:id="61"/>
            <w:r w:rsidDel="00000000" w:rsidR="00000000" w:rsidRPr="00000000">
              <w:rPr>
                <w:rtl w:val="0"/>
              </w:rPr>
              <w:t xml:space="preserve">/&gt;</w:t>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9F8">
            <w:pPr>
              <w:widowControl w:val="0"/>
              <w:spacing w:line="240" w:lineRule="auto"/>
              <w:rPr/>
            </w:pPr>
            <w:r w:rsidDel="00000000" w:rsidR="00000000" w:rsidRPr="00000000">
              <w:rPr>
                <w:rtl w:val="0"/>
              </w:rPr>
              <w:t xml:space="preserve">        &lt;rdg wit="#msA"&gt;a&lt;unclear&gt;lake&lt;/unclear&gt;&lt;/rdg&gt;</w:t>
            </w:r>
          </w:p>
          <w:p w:rsidR="00000000" w:rsidDel="00000000" w:rsidP="00000000" w:rsidRDefault="00000000" w:rsidRPr="00000000" w14:paraId="000009F9">
            <w:pPr>
              <w:widowControl w:val="0"/>
              <w:spacing w:line="240" w:lineRule="auto"/>
              <w:rPr/>
            </w:pPr>
            <w:r w:rsidDel="00000000" w:rsidR="00000000" w:rsidRPr="00000000">
              <w:rPr>
                <w:rtl w:val="0"/>
              </w:rPr>
              <w:t xml:space="preserve">        &lt;rdg wit="#msC"&gt;a&lt;unclear&gt;la&lt;/unclear&gt;ke&lt;/rdg&gt;</w:t>
            </w:r>
          </w:p>
          <w:p w:rsidR="00000000" w:rsidDel="00000000" w:rsidP="00000000" w:rsidRDefault="00000000" w:rsidRPr="00000000" w14:paraId="000009FA">
            <w:pPr>
              <w:widowControl w:val="0"/>
              <w:spacing w:line="240" w:lineRule="auto"/>
              <w:rPr/>
            </w:pPr>
            <w:r w:rsidDel="00000000" w:rsidR="00000000" w:rsidRPr="00000000">
              <w:rPr>
                <w:rtl w:val="0"/>
              </w:rPr>
              <w:t xml:space="preserve">      &lt;/app&gt;</w:t>
            </w:r>
          </w:p>
          <w:p w:rsidR="00000000" w:rsidDel="00000000" w:rsidP="00000000" w:rsidRDefault="00000000" w:rsidRPr="00000000" w14:paraId="000009FB">
            <w:pPr>
              <w:widowControl w:val="0"/>
              <w:spacing w:line="240" w:lineRule="auto"/>
              <w:rPr/>
            </w:pPr>
            <w:r w:rsidDel="00000000" w:rsidR="00000000" w:rsidRPr="00000000">
              <w:rPr>
                <w:rtl w:val="0"/>
              </w:rPr>
              <w:t xml:space="preserve">      &lt;app loc=</w:t>
            </w:r>
            <w:r w:rsidDel="00000000" w:rsidR="00000000" w:rsidRPr="00000000">
              <w:rPr>
                <w:rtl w:val="0"/>
              </w:rPr>
              <w:t xml:space="preserve">"cd"</w:t>
            </w:r>
            <w:r w:rsidDel="00000000" w:rsidR="00000000" w:rsidRPr="00000000">
              <w:rPr>
                <w:rtl w:val="0"/>
              </w:rPr>
              <w:t xml:space="preserve">&gt; </w:t>
            </w:r>
          </w:p>
          <w:p w:rsidR="00000000" w:rsidDel="00000000" w:rsidP="00000000" w:rsidRDefault="00000000" w:rsidRPr="00000000" w14:paraId="000009FC">
            <w:pPr>
              <w:widowControl w:val="0"/>
              <w:spacing w:line="240" w:lineRule="auto"/>
              <w:rPr/>
            </w:pPr>
            <w:r w:rsidDel="00000000" w:rsidR="00000000" w:rsidRPr="00000000">
              <w:rPr>
                <w:rtl w:val="0"/>
              </w:rPr>
              <w:t xml:space="preserve">        &lt;lem wit="#msA #msB #msC #msE #msF"&gt;pāntu janān&lt;/lem&gt;</w:t>
            </w:r>
          </w:p>
          <w:p w:rsidR="00000000" w:rsidDel="00000000" w:rsidP="00000000" w:rsidRDefault="00000000" w:rsidRPr="00000000" w14:paraId="000009FD">
            <w:pPr>
              <w:widowControl w:val="0"/>
              <w:spacing w:line="240" w:lineRule="auto"/>
              <w:rPr/>
            </w:pPr>
            <w:r w:rsidDel="00000000" w:rsidR="00000000" w:rsidRPr="00000000">
              <w:rPr>
                <w:rtl w:val="0"/>
              </w:rPr>
              <w:t xml:space="preserve">            &lt;witDetail wit="msF" type="pc"/&gt;</w:t>
            </w:r>
          </w:p>
          <w:p w:rsidR="00000000" w:rsidDel="00000000" w:rsidP="00000000" w:rsidRDefault="00000000" w:rsidRPr="00000000" w14:paraId="000009FE">
            <w:pPr>
              <w:widowControl w:val="0"/>
              <w:spacing w:line="240" w:lineRule="auto"/>
              <w:rPr/>
            </w:pPr>
            <w:r w:rsidDel="00000000" w:rsidR="00000000" w:rsidRPr="00000000">
              <w:rPr>
                <w:rtl w:val="0"/>
              </w:rPr>
              <w:t xml:space="preserve">        &lt;rdg wit="#msD"&gt;pāntu </w:t>
            </w:r>
            <w:commentRangeStart w:id="62"/>
            <w:r w:rsidDel="00000000" w:rsidR="00000000" w:rsidRPr="00000000">
              <w:rPr>
                <w:rtl w:val="0"/>
              </w:rPr>
              <w:t xml:space="preserve">janā×</w:t>
            </w:r>
            <w:commentRangeEnd w:id="62"/>
            <w:r w:rsidDel="00000000" w:rsidR="00000000" w:rsidRPr="00000000">
              <w:commentReference w:id="62"/>
            </w:r>
            <w:r w:rsidDel="00000000" w:rsidR="00000000" w:rsidRPr="00000000">
              <w:rPr>
                <w:rtl w:val="0"/>
              </w:rPr>
              <w:t xml:space="preserve">&lt;/rdg&gt;</w:t>
            </w:r>
          </w:p>
          <w:p w:rsidR="00000000" w:rsidDel="00000000" w:rsidP="00000000" w:rsidRDefault="00000000" w:rsidRPr="00000000" w14:paraId="000009FF">
            <w:pPr>
              <w:widowControl w:val="0"/>
              <w:spacing w:line="240" w:lineRule="auto"/>
              <w:rPr/>
            </w:pPr>
            <w:r w:rsidDel="00000000" w:rsidR="00000000" w:rsidRPr="00000000">
              <w:rPr>
                <w:rtl w:val="0"/>
              </w:rPr>
              <w:t xml:space="preserve">        &lt;rdg wit="#msF"&gt;pāta janān&lt;/rdg&gt;</w:t>
            </w:r>
          </w:p>
          <w:p w:rsidR="00000000" w:rsidDel="00000000" w:rsidP="00000000" w:rsidRDefault="00000000" w:rsidRPr="00000000" w14:paraId="00000A00">
            <w:pPr>
              <w:widowControl w:val="0"/>
              <w:spacing w:line="240" w:lineRule="auto"/>
              <w:rPr/>
            </w:pPr>
            <w:r w:rsidDel="00000000" w:rsidR="00000000" w:rsidRPr="00000000">
              <w:rPr>
                <w:rtl w:val="0"/>
              </w:rPr>
              <w:t xml:space="preserve">           &lt;witDetail wit="msF" type="ac"/&gt;</w:t>
            </w:r>
          </w:p>
          <w:p w:rsidR="00000000" w:rsidDel="00000000" w:rsidP="00000000" w:rsidRDefault="00000000" w:rsidRPr="00000000" w14:paraId="00000A01">
            <w:pPr>
              <w:widowControl w:val="0"/>
              <w:spacing w:line="240" w:lineRule="auto"/>
              <w:rPr/>
            </w:pPr>
            <w:r w:rsidDel="00000000" w:rsidR="00000000" w:rsidRPr="00000000">
              <w:rPr>
                <w:rtl w:val="0"/>
              </w:rPr>
              <w:t xml:space="preserve">      &lt;/app&gt;</w:t>
            </w: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&lt;/listApp&gt;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&lt;/lg&gt; </w:t>
            </w:r>
          </w:p>
        </w:tc>
      </w:tr>
    </w:tbl>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0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&lt;ab type="speaker"&gt;anarthayajña uvāca</w:t>
            </w:r>
            <w:r w:rsidDel="00000000" w:rsidR="00000000" w:rsidRPr="00000000">
              <w:rPr>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&lt;listApp&gt;</w:t>
            </w:r>
          </w:p>
          <w:p w:rsidR="00000000" w:rsidDel="00000000" w:rsidP="00000000" w:rsidRDefault="00000000" w:rsidRPr="00000000" w14:paraId="00000A09">
            <w:pPr>
              <w:widowControl w:val="0"/>
              <w:spacing w:line="240" w:lineRule="auto"/>
              <w:rPr/>
            </w:pPr>
            <w:r w:rsidDel="00000000" w:rsidR="00000000" w:rsidRPr="00000000">
              <w:rPr>
                <w:rtl w:val="0"/>
              </w:rPr>
              <w:t xml:space="preserve">     </w:t>
            </w:r>
            <w:r w:rsidDel="00000000" w:rsidR="00000000" w:rsidRPr="00000000">
              <w:rPr>
                <w:rtl w:val="0"/>
              </w:rPr>
              <w:t xml:space="preserve"> &lt;app loc="uvaca"&gt;</w:t>
            </w:r>
          </w:p>
          <w:p w:rsidR="00000000" w:rsidDel="00000000" w:rsidP="00000000" w:rsidRDefault="00000000" w:rsidRPr="00000000" w14:paraId="00000A0A">
            <w:pPr>
              <w:widowControl w:val="0"/>
              <w:spacing w:line="240" w:lineRule="auto"/>
              <w:rPr/>
            </w:pPr>
            <w:r w:rsidDel="00000000" w:rsidR="00000000" w:rsidRPr="00000000">
              <w:rPr>
                <w:rtl w:val="0"/>
              </w:rPr>
              <w:t xml:space="preserve">          &lt;lem wit="#mssCaCbCc #msNa #msNb #msNc #Ed"&gt;anarthayajña uvāca&lt;/lem&gt;</w:t>
            </w:r>
          </w:p>
          <w:p w:rsidR="00000000" w:rsidDel="00000000" w:rsidP="00000000" w:rsidRDefault="00000000" w:rsidRPr="00000000" w14:paraId="00000A0B">
            <w:pPr>
              <w:widowControl w:val="0"/>
              <w:spacing w:line="240" w:lineRule="auto"/>
              <w:rPr/>
            </w:pPr>
            <w:r w:rsidDel="00000000" w:rsidR="00000000" w:rsidRPr="00000000">
              <w:rPr>
                <w:rtl w:val="0"/>
              </w:rPr>
              <w:t xml:space="preserve">             </w:t>
            </w:r>
            <w:r w:rsidDel="00000000" w:rsidR="00000000" w:rsidRPr="00000000">
              <w:rPr>
                <w:rtl w:val="0"/>
              </w:rPr>
              <w:t xml:space="preserve">&lt;witDetail wit=</w:t>
            </w:r>
            <w:r w:rsidDel="00000000" w:rsidR="00000000" w:rsidRPr="00000000">
              <w:rPr>
                <w:rtl w:val="0"/>
              </w:rPr>
              <w:t xml:space="preserve">"</w:t>
            </w:r>
            <w:r w:rsidDel="00000000" w:rsidR="00000000" w:rsidRPr="00000000">
              <w:rPr>
                <w:rtl w:val="0"/>
              </w:rPr>
              <w:t xml:space="preserve">msNa</w:t>
            </w:r>
            <w:r w:rsidDel="00000000" w:rsidR="00000000" w:rsidRPr="00000000">
              <w:rPr>
                <w:rtl w:val="0"/>
              </w:rPr>
              <w:t xml:space="preserve">"</w:t>
            </w:r>
            <w:r w:rsidDel="00000000" w:rsidR="00000000" w:rsidRPr="00000000">
              <w:rPr>
                <w:rtl w:val="0"/>
              </w:rPr>
              <w:t xml:space="preserve"> type=”pc”/&gt;</w:t>
            </w:r>
            <w:r w:rsidDel="00000000" w:rsidR="00000000" w:rsidRPr="00000000">
              <w:rPr>
                <w:rtl w:val="0"/>
              </w:rPr>
            </w:r>
          </w:p>
          <w:p w:rsidR="00000000" w:rsidDel="00000000" w:rsidP="00000000" w:rsidRDefault="00000000" w:rsidRPr="00000000" w14:paraId="00000A0C">
            <w:pPr>
              <w:widowControl w:val="0"/>
              <w:spacing w:line="240" w:lineRule="auto"/>
              <w:rPr/>
            </w:pPr>
            <w:r w:rsidDel="00000000" w:rsidR="00000000" w:rsidRPr="00000000">
              <w:rPr>
                <w:rtl w:val="0"/>
              </w:rPr>
              <w:t xml:space="preserve">          &lt;rdg wit="#msNa"&gt;&lt;gap reason="omitted"/&gt;&lt;/rdg&gt;</w:t>
            </w:r>
          </w:p>
          <w:p w:rsidR="00000000" w:rsidDel="00000000" w:rsidP="00000000" w:rsidRDefault="00000000" w:rsidRPr="00000000" w14:paraId="00000A0D">
            <w:pPr>
              <w:widowControl w:val="0"/>
              <w:spacing w:line="240" w:lineRule="auto"/>
              <w:rPr/>
            </w:pPr>
            <w:r w:rsidDel="00000000" w:rsidR="00000000" w:rsidRPr="00000000">
              <w:rPr>
                <w:rtl w:val="0"/>
              </w:rPr>
              <w:t xml:space="preserve">            </w:t>
            </w:r>
            <w:r w:rsidDel="00000000" w:rsidR="00000000" w:rsidRPr="00000000">
              <w:rPr>
                <w:rtl w:val="0"/>
              </w:rPr>
              <w:t xml:space="preserve">&lt;witDetail wit=</w:t>
            </w:r>
            <w:r w:rsidDel="00000000" w:rsidR="00000000" w:rsidRPr="00000000">
              <w:rPr>
                <w:rtl w:val="0"/>
              </w:rPr>
              <w:t xml:space="preserve">"</w:t>
            </w:r>
            <w:r w:rsidDel="00000000" w:rsidR="00000000" w:rsidRPr="00000000">
              <w:rPr>
                <w:rtl w:val="0"/>
              </w:rPr>
              <w:t xml:space="preserve">msNa</w:t>
            </w:r>
            <w:r w:rsidDel="00000000" w:rsidR="00000000" w:rsidRPr="00000000">
              <w:rPr>
                <w:rtl w:val="0"/>
              </w:rPr>
              <w:t xml:space="preserve">"</w:t>
            </w:r>
            <w:r w:rsidDel="00000000" w:rsidR="00000000" w:rsidRPr="00000000">
              <w:rPr>
                <w:rtl w:val="0"/>
              </w:rPr>
              <w:t xml:space="preserve"> type=</w:t>
            </w:r>
            <w:r w:rsidDel="00000000" w:rsidR="00000000" w:rsidRPr="00000000">
              <w:rPr>
                <w:rtl w:val="0"/>
              </w:rPr>
              <w:t xml:space="preserve">"</w:t>
            </w:r>
            <w:r w:rsidDel="00000000" w:rsidR="00000000" w:rsidRPr="00000000">
              <w:rPr>
                <w:rtl w:val="0"/>
              </w:rPr>
              <w:t xml:space="preserve">ac</w:t>
            </w:r>
            <w:r w:rsidDel="00000000" w:rsidR="00000000" w:rsidRPr="00000000">
              <w:rPr>
                <w:rtl w:val="0"/>
              </w:rPr>
              <w:t xml:space="preserv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&lt;/app&gt;</w:t>
            </w: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&lt;/listApp&gt;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&lt;/ab&gt;</w:t>
            </w: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&lt;lg n="1.13" met="anuṣṭubh"&gt;</w:t>
            </w:r>
          </w:p>
          <w:p w:rsidR="00000000" w:rsidDel="00000000" w:rsidP="00000000" w:rsidRDefault="00000000" w:rsidRPr="00000000" w14:paraId="00000A12">
            <w:pPr>
              <w:widowControl w:val="0"/>
              <w:spacing w:line="240" w:lineRule="auto"/>
              <w:rPr/>
            </w:pPr>
            <w:r w:rsidDel="00000000" w:rsidR="00000000" w:rsidRPr="00000000">
              <w:rPr>
                <w:rtl w:val="0"/>
              </w:rPr>
              <w:t xml:space="preserve">   &lt;l n="a"&gt;atisaṁśayakaṣṭaṁ te&lt;/l&gt; &lt;l n="b"&gt;pṛṣṭo 'haṁ dvijasattama&lt;/l&gt;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 n="c"&gt;durvijñeyaṁ manuṣyais tu&lt;/l&gt; &lt;l n="d"&gt;devadānavapannagaiḥ&lt;/l&gt;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&lt;listApp&gt;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 loc="a"&gt;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&lt;lem wit="#msCb #msNa #msNb #msNc"&gt;atisaṁśayakaṣṭaṁ te&lt;/lem&gt;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wit="#msCa"&gt;atiśaṁsa&lt;unclear&gt;ya&lt;/unclear&gt;kaṣṭan te&lt;/rdg&gt;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wit="#msCc #Ed"&gt;atiśaṁsayakaṣṭam me&lt;/rdg&gt;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&lt;/app&gt;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 loc="b"&gt;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&lt;lem wit="#msCa #msCb #msNa #msNb #msNc #Ed"&gt;dvijasattama&lt;/lem&gt;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wit="#msCc"&gt;ca dvijottamaḥ&lt;/rdg&gt;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&lt;/app&gt;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 loc="c"&gt;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&lt;lem wit="#msCa #msCb #msNa #msNc"&gt;</w:t>
            </w:r>
            <w:r w:rsidDel="00000000" w:rsidR="00000000" w:rsidRPr="00000000">
              <w:rPr>
                <w:rtl w:val="0"/>
              </w:rPr>
              <w:t xml:space="preserve">°jñeyaṁ</w:t>
            </w:r>
            <w:r w:rsidDel="00000000" w:rsidR="00000000" w:rsidRPr="00000000">
              <w:rPr>
                <w:rtl w:val="0"/>
              </w:rPr>
              <w:t xml:space="preserve">&lt;/lem&gt;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wit="#msCc #msNb #Ed"&gt;°jñeya&lt;/rdg&gt;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&lt;/app&gt;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 loc="c"&gt;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&lt;lem wit="#msCa #msNa #msNb #msNc #Ed"&gt;manuṣyais tu&lt;/lem&gt;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wit="#msCb"&gt;manuṣaiś ca&lt;/rdg&gt;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&lt;rdg wit="#msCc"&gt;maṇukṣe&lt;unclear&gt;ptu&lt;/unclear&gt;&lt;/rdg&gt;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&lt;/app&gt;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&lt;/listApp&gt;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&lt;/lg&gt;</w:t>
            </w:r>
          </w:p>
        </w:tc>
      </w:tr>
    </w:tbl>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jc w:val="both"/>
        <w:rPr/>
      </w:pPr>
      <w:r w:rsidDel="00000000" w:rsidR="00000000" w:rsidRPr="00000000">
        <w:rPr>
          <w:rtl w:val="0"/>
        </w:rPr>
      </w:r>
    </w:p>
    <w:p w:rsidR="00000000" w:rsidDel="00000000" w:rsidP="00000000" w:rsidRDefault="00000000" w:rsidRPr="00000000" w14:paraId="00000A2B">
      <w:pPr>
        <w:pStyle w:val="Heading1"/>
        <w:rPr/>
      </w:pPr>
      <w:bookmarkStart w:colFirst="0" w:colLast="0" w:name="_mmfqxdm4pywf" w:id="126"/>
      <w:bookmarkEnd w:id="126"/>
      <w:r w:rsidDel="00000000" w:rsidR="00000000" w:rsidRPr="00000000">
        <w:rPr>
          <w:rtl w:val="0"/>
        </w:rPr>
        <w:t xml:space="preserve">Referring to digital resources</w:t>
      </w:r>
      <w:r w:rsidDel="00000000" w:rsidR="00000000" w:rsidRPr="00000000">
        <w:rPr>
          <w:rtl w:val="0"/>
        </w:rPr>
      </w:r>
    </w:p>
    <w:p w:rsidR="00000000" w:rsidDel="00000000" w:rsidP="00000000" w:rsidRDefault="00000000" w:rsidRPr="00000000" w14:paraId="00000A2C">
      <w:pPr>
        <w:pStyle w:val="Heading2"/>
        <w:jc w:val="both"/>
        <w:rPr/>
      </w:pPr>
      <w:bookmarkStart w:colFirst="0" w:colLast="0" w:name="_oibip3dfvcw1" w:id="127"/>
      <w:bookmarkEnd w:id="127"/>
      <w:r w:rsidDel="00000000" w:rsidR="00000000" w:rsidRPr="00000000">
        <w:rPr>
          <w:rtl w:val="0"/>
        </w:rPr>
        <w:t xml:space="preserve">General Structure</w:t>
      </w:r>
      <w:r w:rsidDel="00000000" w:rsidR="00000000" w:rsidRPr="00000000">
        <w:rPr>
          <w:rtl w:val="0"/>
        </w:rPr>
        <w:t xml:space="preserve"> for Canonical </w:t>
      </w:r>
      <w:commentRangeStart w:id="63"/>
      <w:commentRangeStart w:id="64"/>
      <w:r w:rsidDel="00000000" w:rsidR="00000000" w:rsidRPr="00000000">
        <w:rPr>
          <w:rtl w:val="0"/>
        </w:rPr>
        <w:t xml:space="preserve">References</w:t>
      </w:r>
      <w:commentRangeEnd w:id="63"/>
      <w:r w:rsidDel="00000000" w:rsidR="00000000" w:rsidRPr="00000000">
        <w:commentReference w:id="63"/>
      </w:r>
      <w:commentRangeEnd w:id="64"/>
      <w:r w:rsidDel="00000000" w:rsidR="00000000" w:rsidRPr="00000000">
        <w:commentReference w:id="64"/>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A2D">
      <w:pPr>
        <w:jc w:val="both"/>
        <w:rPr/>
      </w:pPr>
      <w:r w:rsidDel="00000000" w:rsidR="00000000" w:rsidRPr="00000000">
        <w:rPr>
          <w:rtl w:val="0"/>
        </w:rPr>
        <w:t xml:space="preserve">The references to textual sources, such as an electronic version of a text you want to refer to, consist of two parts. The first part (e.g. MBh for </w:t>
      </w:r>
      <w:r w:rsidDel="00000000" w:rsidR="00000000" w:rsidRPr="00000000">
        <w:rPr>
          <w:i w:val="1"/>
          <w:rtl w:val="0"/>
        </w:rPr>
        <w:t xml:space="preserve">Mahābhārata</w:t>
      </w:r>
      <w:r w:rsidDel="00000000" w:rsidR="00000000" w:rsidRPr="00000000">
        <w:rPr>
          <w:rtl w:val="0"/>
        </w:rPr>
        <w:t xml:space="preserve">) consists of the main identifier of the record, while the second part provides the path and documents parameters to navigate inside the text (e.g. 01.12.29 for book 1, canto 12, stanza 29). The two parts are separated by an underscore (e.g. MBh_01.12.29). You can provide the first part of the reference on its own as well as a reference to the text with a specific passage. Note that this second parameter is a specific implementation, and</w:t>
      </w:r>
      <w:commentRangeStart w:id="65"/>
      <w:commentRangeStart w:id="66"/>
      <w:commentRangeStart w:id="67"/>
      <w:r w:rsidDel="00000000" w:rsidR="00000000" w:rsidRPr="00000000">
        <w:rPr>
          <w:rtl w:val="0"/>
        </w:rPr>
        <w:t xml:space="preserve"> needs to be mapped on the electronic version of a specific edition. </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A2E">
      <w:pPr>
        <w:jc w:val="both"/>
        <w:rPr/>
      </w:pPr>
      <w:r w:rsidDel="00000000" w:rsidR="00000000" w:rsidRPr="00000000">
        <w:rPr>
          <w:rtl w:val="0"/>
        </w:rPr>
        <w:tab/>
        <w:t xml:space="preserve">Any range or sequence of text should be expressed by providing the starting point and the ending point separated by a hyphen, after the main identifier of the text and the separating colon. For instance, if you want to reference stanza 29 and 30, in the canto 12 of the book 1 in </w:t>
      </w:r>
      <w:r w:rsidDel="00000000" w:rsidR="00000000" w:rsidRPr="00000000">
        <w:rPr>
          <w:i w:val="1"/>
          <w:rtl w:val="0"/>
        </w:rPr>
        <w:t xml:space="preserve">Mahābhārata, </w:t>
      </w:r>
      <w:r w:rsidDel="00000000" w:rsidR="00000000" w:rsidRPr="00000000">
        <w:rPr>
          <w:rtl w:val="0"/>
        </w:rPr>
        <w:t xml:space="preserve">the reference would be MBh_01.12.29-01.12.30. The sequence is to be given in its full length and can’t be shortened to allow ranges working across structural boundaries to work </w:t>
      </w:r>
      <w:r w:rsidDel="00000000" w:rsidR="00000000" w:rsidRPr="00000000">
        <w:rPr>
          <w:rtl w:val="0"/>
        </w:rPr>
        <w:t xml:space="preserve">efficiently.</w:t>
      </w:r>
      <w:r w:rsidDel="00000000" w:rsidR="00000000" w:rsidRPr="00000000">
        <w:rPr>
          <w:rtl w:val="0"/>
        </w:rPr>
        <w:t xml:space="preserve"> </w:t>
      </w:r>
    </w:p>
    <w:p w:rsidR="00000000" w:rsidDel="00000000" w:rsidP="00000000" w:rsidRDefault="00000000" w:rsidRPr="00000000" w14:paraId="00000A2F">
      <w:pPr>
        <w:ind w:firstLine="720"/>
        <w:jc w:val="both"/>
        <w:rPr/>
      </w:pPr>
      <w:r w:rsidDel="00000000" w:rsidR="00000000" w:rsidRPr="00000000">
        <w:rPr>
          <w:rtl w:val="0"/>
        </w:rPr>
        <w:t xml:space="preserve">The first part shall match a declared @xml:id in the primary textual sources file, the MBh for </w:t>
      </w:r>
      <w:r w:rsidDel="00000000" w:rsidR="00000000" w:rsidRPr="00000000">
        <w:rPr>
          <w:i w:val="1"/>
          <w:rtl w:val="0"/>
        </w:rPr>
        <w:t xml:space="preserve">Mahābhārata</w:t>
      </w:r>
      <w:r w:rsidDel="00000000" w:rsidR="00000000" w:rsidRPr="00000000">
        <w:rPr>
          <w:rtl w:val="0"/>
        </w:rPr>
        <w:t xml:space="preserve"> in our example. The second part, introduced by the underscore (the choice of which was made in order to comply with some of the recommendations established by the Canonical Text Services protocol)</w:t>
      </w:r>
      <w:r w:rsidDel="00000000" w:rsidR="00000000" w:rsidRPr="00000000">
        <w:rPr>
          <w:vertAlign w:val="superscript"/>
        </w:rPr>
        <w:footnoteReference w:customMarkFollows="0" w:id="47"/>
      </w:r>
      <w:r w:rsidDel="00000000" w:rsidR="00000000" w:rsidRPr="00000000">
        <w:rPr>
          <w:rtl w:val="0"/>
        </w:rPr>
        <w:t xml:space="preserve"> provides the reference to a specific passage or range within the selected text and needs to represent the formatting of the chosen digital edition as well as the formatted pattern. Levels of citations should then match the encoded digital edition. Each level must be separated by a dot and must match the structuring elements such as &lt;div&gt;, &lt;p&gt;, &lt;lg&gt; or, in case of a diplomatic edition, boundary-marking elements such as &lt;pb/&gt; and &lt;lb/&gt;. The &lt;div&gt; elements can be nested and, for each of them, you will need to declare a new citation level. Empty elements, here, only matter by their position in the hierarchy. The value of a level can be expressed by attributes such as @n, @xml:id, @corresp or sometimes the concatenation of @type or @subtype with @n. </w:t>
      </w:r>
    </w:p>
    <w:p w:rsidR="00000000" w:rsidDel="00000000" w:rsidP="00000000" w:rsidRDefault="00000000" w:rsidRPr="00000000" w14:paraId="00000A30">
      <w:pPr>
        <w:ind w:firstLine="720"/>
        <w:jc w:val="both"/>
        <w:rPr/>
      </w:pPr>
      <w:r w:rsidDel="00000000" w:rsidR="00000000" w:rsidRPr="00000000">
        <w:rPr>
          <w:rtl w:val="0"/>
        </w:rPr>
        <w:t xml:space="preserve">To be valid, your reference must follow a hierarchical structure: this means that you cannot refer to a line or a paragraph without referring to the entire structure of the referred passage. This recommendation is made to avoid any possible ambiguity in the identification of a passage. </w:t>
      </w:r>
    </w:p>
    <w:p w:rsidR="00000000" w:rsidDel="00000000" w:rsidP="00000000" w:rsidRDefault="00000000" w:rsidRPr="00000000" w14:paraId="00000A31">
      <w:pPr>
        <w:pStyle w:val="Heading2"/>
        <w:rPr/>
      </w:pPr>
      <w:bookmarkStart w:colFirst="0" w:colLast="0" w:name="_qi1ooj7h8kf6" w:id="128"/>
      <w:bookmarkEnd w:id="128"/>
      <w:r w:rsidDel="00000000" w:rsidR="00000000" w:rsidRPr="00000000">
        <w:rPr>
          <w:rtl w:val="0"/>
        </w:rPr>
        <w:t xml:space="preserve">Repetitive links based on prefixes</w:t>
      </w:r>
    </w:p>
    <w:p w:rsidR="00000000" w:rsidDel="00000000" w:rsidP="00000000" w:rsidRDefault="00000000" w:rsidRPr="00000000" w14:paraId="00000A32">
      <w:pPr>
        <w:jc w:val="both"/>
        <w:rPr/>
      </w:pPr>
      <w:r w:rsidDel="00000000" w:rsidR="00000000" w:rsidRPr="00000000">
        <w:rPr>
          <w:rtl w:val="0"/>
        </w:rPr>
        <w:t xml:space="preserve">It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happen often</w:t>
      </w:r>
      <w:r w:rsidDel="00000000" w:rsidR="00000000" w:rsidRPr="00000000">
        <w:rPr>
          <w:rtl w:val="0"/>
        </w:rPr>
        <w:t xml:space="preserve"> that you need to encode some pieces of information that are stored outside of your TEI-XML working file. In order to facilitate project-wide consistency in storing and citing this kind of information, we have decided to create three different reference lists, containing relevant data on:</w:t>
      </w:r>
    </w:p>
    <w:p w:rsidR="00000000" w:rsidDel="00000000" w:rsidP="00000000" w:rsidRDefault="00000000" w:rsidRPr="00000000" w14:paraId="00000A33">
      <w:pPr>
        <w:jc w:val="both"/>
        <w:rPr/>
      </w:pPr>
      <w:r w:rsidDel="00000000" w:rsidR="00000000" w:rsidRPr="00000000">
        <w:rPr>
          <w:rtl w:val="0"/>
        </w:rPr>
      </w:r>
    </w:p>
    <w:p w:rsidR="00000000" w:rsidDel="00000000" w:rsidP="00000000" w:rsidRDefault="00000000" w:rsidRPr="00000000" w14:paraId="00000A34">
      <w:pPr>
        <w:numPr>
          <w:ilvl w:val="0"/>
          <w:numId w:val="23"/>
        </w:numPr>
        <w:ind w:left="720" w:hanging="360"/>
        <w:jc w:val="both"/>
        <w:rPr>
          <w:u w:val="none"/>
        </w:rPr>
      </w:pPr>
      <w:r w:rsidDel="00000000" w:rsidR="00000000" w:rsidRPr="00000000">
        <w:rPr>
          <w:rtl w:val="0"/>
        </w:rPr>
        <w:t xml:space="preserve">DHARMA project members ("part:");</w:t>
      </w:r>
    </w:p>
    <w:p w:rsidR="00000000" w:rsidDel="00000000" w:rsidP="00000000" w:rsidRDefault="00000000" w:rsidRPr="00000000" w14:paraId="00000A35">
      <w:pPr>
        <w:numPr>
          <w:ilvl w:val="0"/>
          <w:numId w:val="23"/>
        </w:numPr>
        <w:ind w:left="720" w:hanging="360"/>
        <w:jc w:val="both"/>
        <w:rPr>
          <w:u w:val="none"/>
        </w:rPr>
      </w:pPr>
      <w:r w:rsidDel="00000000" w:rsidR="00000000" w:rsidRPr="00000000">
        <w:rPr>
          <w:rtl w:val="0"/>
        </w:rPr>
        <w:t xml:space="preserve">Bibliographic references ("bib:");</w:t>
      </w:r>
    </w:p>
    <w:p w:rsidR="00000000" w:rsidDel="00000000" w:rsidP="00000000" w:rsidRDefault="00000000" w:rsidRPr="00000000" w14:paraId="00000A36">
      <w:pPr>
        <w:numPr>
          <w:ilvl w:val="0"/>
          <w:numId w:val="23"/>
        </w:numPr>
        <w:ind w:left="720" w:hanging="360"/>
        <w:jc w:val="both"/>
        <w:rPr>
          <w:u w:val="none"/>
        </w:rPr>
      </w:pPr>
      <w:r w:rsidDel="00000000" w:rsidR="00000000" w:rsidRPr="00000000">
        <w:rPr>
          <w:rtl w:val="0"/>
        </w:rPr>
        <w:t xml:space="preserve">Primary textual sources, both machine-readable and non machine-readable, that appear you need to cite for some reason in your edition or translation, for instance as parallels to given segments of your digital edition or simply to justify some philological decision ("txt:").</w:t>
      </w:r>
    </w:p>
    <w:p w:rsidR="00000000" w:rsidDel="00000000" w:rsidP="00000000" w:rsidRDefault="00000000" w:rsidRPr="00000000" w14:paraId="00000A37">
      <w:pPr>
        <w:jc w:val="both"/>
        <w:rPr/>
      </w:pPr>
      <w:r w:rsidDel="00000000" w:rsidR="00000000" w:rsidRPr="00000000">
        <w:rPr>
          <w:rtl w:val="0"/>
        </w:rPr>
      </w:r>
    </w:p>
    <w:p w:rsidR="00000000" w:rsidDel="00000000" w:rsidP="00000000" w:rsidRDefault="00000000" w:rsidRPr="00000000" w14:paraId="00000A38">
      <w:pPr>
        <w:spacing w:line="240" w:lineRule="auto"/>
        <w:jc w:val="both"/>
        <w:rPr/>
      </w:pPr>
      <w:r w:rsidDel="00000000" w:rsidR="00000000" w:rsidRPr="00000000">
        <w:rPr>
          <w:rtl w:val="0"/>
        </w:rPr>
        <w:t xml:space="preserve">The prefix declarations "part:", "bib:" and "</w:t>
      </w:r>
      <w:r w:rsidDel="00000000" w:rsidR="00000000" w:rsidRPr="00000000">
        <w:rPr>
          <w:rtl w:val="0"/>
        </w:rPr>
        <w:t xml:space="preserve">txt</w:t>
      </w:r>
      <w:r w:rsidDel="00000000" w:rsidR="00000000" w:rsidRPr="00000000">
        <w:rPr>
          <w:rtl w:val="0"/>
        </w:rPr>
        <w:t xml:space="preserve">:" are shortcuts to the files that list the information introduced above. In brief, they work as pointers to identifiers defined in the relevant external reference lists. In the following paragraphs, we give more detail regarding their respective functions. The correct path to the external files for participants, bibliographic resources, and primary sources (texts) are provided in our encoding template, in the &lt;encodingDesc&gt; within the element &lt;listPrefixDef&gt; as previously explained (§</w:t>
      </w:r>
      <w:hyperlink w:anchor="_epo5jnagyc34">
        <w:r w:rsidDel="00000000" w:rsidR="00000000" w:rsidRPr="00000000">
          <w:rPr>
            <w:color w:val="1155cc"/>
            <w:u w:val="single"/>
            <w:rtl w:val="0"/>
          </w:rPr>
          <w:t xml:space="preserve">&lt;encodingDesc&gt;</w:t>
        </w:r>
      </w:hyperlink>
      <w:r w:rsidDel="00000000" w:rsidR="00000000" w:rsidRPr="00000000">
        <w:rPr>
          <w:rtl w:val="0"/>
        </w:rPr>
        <w:t xml:space="preserve">).</w:t>
      </w:r>
    </w:p>
    <w:p w:rsidR="00000000" w:rsidDel="00000000" w:rsidP="00000000" w:rsidRDefault="00000000" w:rsidRPr="00000000" w14:paraId="00000A39">
      <w:pPr>
        <w:pStyle w:val="Heading3"/>
        <w:rPr/>
      </w:pPr>
      <w:bookmarkStart w:colFirst="0" w:colLast="0" w:name="_uvjt0jg1dyek" w:id="129"/>
      <w:bookmarkEnd w:id="129"/>
      <w:r w:rsidDel="00000000" w:rsidR="00000000" w:rsidRPr="00000000">
        <w:rPr>
          <w:rtl w:val="0"/>
        </w:rPr>
        <w:t xml:space="preserve">part: — Referring to other DHARMA team members</w:t>
      </w:r>
    </w:p>
    <w:p w:rsidR="00000000" w:rsidDel="00000000" w:rsidP="00000000" w:rsidRDefault="00000000" w:rsidRPr="00000000" w14:paraId="00000A3A">
      <w:pPr>
        <w:jc w:val="both"/>
        <w:rPr/>
      </w:pPr>
      <w:r w:rsidDel="00000000" w:rsidR="00000000" w:rsidRPr="00000000">
        <w:rPr>
          <w:rtl w:val="0"/>
        </w:rPr>
        <w:t xml:space="preserve">The prefix "</w:t>
      </w:r>
      <w:r w:rsidDel="00000000" w:rsidR="00000000" w:rsidRPr="00000000">
        <w:rPr>
          <w:rtl w:val="0"/>
        </w:rPr>
        <w:t xml:space="preserve">part:</w:t>
      </w:r>
      <w:r w:rsidDel="00000000" w:rsidR="00000000" w:rsidRPr="00000000">
        <w:rPr>
          <w:rtl w:val="0"/>
        </w:rPr>
        <w:t xml:space="preserve">" stands for "participants" and works as an abbreviated reference to the file that lists the participants of the project, i.e. “</w:t>
      </w:r>
      <w:hyperlink r:id="rId25">
        <w:r w:rsidDel="00000000" w:rsidR="00000000" w:rsidRPr="00000000">
          <w:rPr>
            <w:color w:val="1155cc"/>
            <w:u w:val="single"/>
            <w:rtl w:val="0"/>
          </w:rPr>
          <w:t xml:space="preserve">DHARMA_IdListMembers_v01</w:t>
        </w:r>
      </w:hyperlink>
      <w:r w:rsidDel="00000000" w:rsidR="00000000" w:rsidRPr="00000000">
        <w:rPr>
          <w:rtl w:val="0"/>
        </w:rPr>
        <w:t xml:space="preserve">”, which you can find in the project documentation folder in GitHub.</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A3B">
      <w:pPr>
        <w:ind w:firstLine="720"/>
        <w:jc w:val="both"/>
        <w:rPr/>
      </w:pPr>
      <w:r w:rsidDel="00000000" w:rsidR="00000000" w:rsidRPr="00000000">
        <w:rPr>
          <w:rtl w:val="0"/>
        </w:rPr>
        <w:t xml:space="preserve">Within this reference file, each participant is encoded through the element &lt;person&gt; bearing a specific @xml:id. Each @xml:id consists of four letters joined together, all lower-case: the two initial letters of a person's first name joined to the two initial letters of her/his surname. For instance, "argr" stands for Arlo Griffiths, and "dogo" for Dominic Goodall. </w:t>
      </w:r>
    </w:p>
    <w:p w:rsidR="00000000" w:rsidDel="00000000" w:rsidP="00000000" w:rsidRDefault="00000000" w:rsidRPr="00000000" w14:paraId="00000A3C">
      <w:pPr>
        <w:ind w:firstLine="720"/>
        <w:jc w:val="both"/>
        <w:rPr/>
      </w:pPr>
      <w:r w:rsidDel="00000000" w:rsidR="00000000" w:rsidRPr="00000000">
        <w:rPr>
          <w:rtl w:val="0"/>
        </w:rPr>
        <w:t xml:space="preserve">You will need to point to the values of these @xml:id when, for instance, your digital edition is the fruit of multiple hands and, within your &lt;fileDesc&gt;, you need to declare who the editors are (see §</w:t>
      </w:r>
      <w:hyperlink w:anchor="_jh2qr2kxedcw">
        <w:r w:rsidDel="00000000" w:rsidR="00000000" w:rsidRPr="00000000">
          <w:rPr>
            <w:color w:val="1155cc"/>
            <w:u w:val="single"/>
            <w:rtl w:val="0"/>
          </w:rPr>
          <w:t xml:space="preserve">Identifying scholarly responsibilities</w:t>
        </w:r>
      </w:hyperlink>
      <w:r w:rsidDel="00000000" w:rsidR="00000000" w:rsidRPr="00000000">
        <w:rPr>
          <w:rtl w:val="0"/>
        </w:rPr>
        <w:t xml:space="preserve">); or when, within the &lt;revisionDesc&gt;, you want to signal who made certain changes to the text (see §</w:t>
      </w:r>
      <w:hyperlink w:anchor="_dsgiwgxl4j97">
        <w:r w:rsidDel="00000000" w:rsidR="00000000" w:rsidRPr="00000000">
          <w:rPr>
            <w:color w:val="1155cc"/>
            <w:u w:val="single"/>
            <w:rtl w:val="0"/>
          </w:rPr>
          <w:t xml:space="preserve">Keeping track of File History</w:t>
        </w:r>
      </w:hyperlink>
      <w:r w:rsidDel="00000000" w:rsidR="00000000" w:rsidRPr="00000000">
        <w:rPr>
          <w:rtl w:val="0"/>
        </w:rPr>
        <w:t xml:space="preserve">). Please bear in mind that, in order to correctly point to the relevant information, the value of the attribute you will use (e.g. @ref, @who, etc.) will have to be built with the prefix "part:" followed by the identifier of the person. </w:t>
      </w:r>
    </w:p>
    <w:p w:rsidR="00000000" w:rsidDel="00000000" w:rsidP="00000000" w:rsidRDefault="00000000" w:rsidRPr="00000000" w14:paraId="00000A3D">
      <w:pPr>
        <w:pStyle w:val="Heading3"/>
        <w:jc w:val="both"/>
        <w:rPr/>
      </w:pPr>
      <w:bookmarkStart w:colFirst="0" w:colLast="0" w:name="_brxaygxvs5u3" w:id="130"/>
      <w:bookmarkEnd w:id="130"/>
      <w:r w:rsidDel="00000000" w:rsidR="00000000" w:rsidRPr="00000000">
        <w:rPr>
          <w:rtl w:val="0"/>
        </w:rPr>
        <w:t xml:space="preserve">bib</w:t>
      </w:r>
      <w:r w:rsidDel="00000000" w:rsidR="00000000" w:rsidRPr="00000000">
        <w:rPr>
          <w:rtl w:val="0"/>
        </w:rPr>
        <w:t xml:space="preserve">: — Referring to items in the DHARMA Zotero Group Library</w:t>
      </w:r>
    </w:p>
    <w:p w:rsidR="00000000" w:rsidDel="00000000" w:rsidP="00000000" w:rsidRDefault="00000000" w:rsidRPr="00000000" w14:paraId="00000A3E">
      <w:pPr>
        <w:jc w:val="both"/>
        <w:rPr/>
      </w:pPr>
      <w:r w:rsidDel="00000000" w:rsidR="00000000" w:rsidRPr="00000000">
        <w:rPr>
          <w:rtl w:val="0"/>
        </w:rPr>
        <w:t xml:space="preserve">The prefix "bib:" stands for "bibliographic reference" and works as an abbreviated link to an item in the DHARMA project's Zotero group library. </w:t>
      </w:r>
      <w:r w:rsidDel="00000000" w:rsidR="00000000" w:rsidRPr="00000000">
        <w:rPr>
          <w:rtl w:val="0"/>
        </w:rPr>
        <w:t xml:space="preserve">These</w:t>
      </w:r>
      <w:r w:rsidDel="00000000" w:rsidR="00000000" w:rsidRPr="00000000">
        <w:rPr>
          <w:rtl w:val="0"/>
        </w:rPr>
        <w:t xml:space="preserve"> bibliographic data are not encoded </w:t>
      </w:r>
      <w:r w:rsidDel="00000000" w:rsidR="00000000" w:rsidRPr="00000000">
        <w:rPr>
          <w:rtl w:val="0"/>
        </w:rPr>
        <w:t xml:space="preserve">in an xml </w:t>
      </w:r>
      <w:r w:rsidDel="00000000" w:rsidR="00000000" w:rsidRPr="00000000">
        <w:rPr>
          <w:rtl w:val="0"/>
        </w:rPr>
        <w:t xml:space="preserve">list, by contrast with our use of the prefixes "part:" and "</w:t>
      </w:r>
      <w:r w:rsidDel="00000000" w:rsidR="00000000" w:rsidRPr="00000000">
        <w:rPr>
          <w:rtl w:val="0"/>
        </w:rPr>
        <w:t xml:space="preserve">txt</w:t>
      </w:r>
      <w:r w:rsidDel="00000000" w:rsidR="00000000" w:rsidRPr="00000000">
        <w:rPr>
          <w:rtl w:val="0"/>
        </w:rPr>
        <w:t xml:space="preserve">:". When you want to point to a specific bibliographic item from the common library, </w:t>
      </w:r>
      <w:r w:rsidDel="00000000" w:rsidR="00000000" w:rsidRPr="00000000">
        <w:rPr>
          <w:rtl w:val="0"/>
        </w:rPr>
        <w:t xml:space="preserve">you must use its short title as declared in the Zotero item itself</w:t>
      </w:r>
      <w:r w:rsidDel="00000000" w:rsidR="00000000" w:rsidRPr="00000000">
        <w:rPr>
          <w:rtl w:val="0"/>
        </w:rPr>
        <w:t xml:space="preserve">.</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A3F">
      <w:pPr>
        <w:pStyle w:val="Heading3"/>
        <w:rPr/>
      </w:pPr>
      <w:bookmarkStart w:colFirst="0" w:colLast="0" w:name="_st3pymtftayf" w:id="131"/>
      <w:bookmarkEnd w:id="131"/>
      <w:r w:rsidDel="00000000" w:rsidR="00000000" w:rsidRPr="00000000">
        <w:rPr>
          <w:rtl w:val="0"/>
        </w:rPr>
        <w:t xml:space="preserve">txt</w:t>
      </w:r>
      <w:r w:rsidDel="00000000" w:rsidR="00000000" w:rsidRPr="00000000">
        <w:rPr>
          <w:rtl w:val="0"/>
        </w:rPr>
        <w:t xml:space="preserve">: — Referring to machine readable versions of other texts</w:t>
      </w:r>
      <w:r w:rsidDel="00000000" w:rsidR="00000000" w:rsidRPr="00000000">
        <w:rPr>
          <w:rtl w:val="0"/>
        </w:rPr>
      </w:r>
    </w:p>
    <w:p w:rsidR="00000000" w:rsidDel="00000000" w:rsidP="00000000" w:rsidRDefault="00000000" w:rsidRPr="00000000" w14:paraId="00000A40">
      <w:pPr>
        <w:jc w:val="both"/>
        <w:rPr/>
      </w:pPr>
      <w:r w:rsidDel="00000000" w:rsidR="00000000" w:rsidRPr="00000000">
        <w:rPr>
          <w:rtl w:val="0"/>
        </w:rPr>
        <w:t xml:space="preserve">The prefix "txt:" stands for "text" and shall be used as an abbreviated link to the project's authority file listing all the editions of reference for primary sources, along with any machine-readable representation thereof that may be available. You will need to use this prefix for instance when encoding the existence of a parallel to a passage in your edition. Within the authority file,</w:t>
      </w:r>
      <w:r w:rsidDel="00000000" w:rsidR="00000000" w:rsidRPr="00000000">
        <w:rPr>
          <w:vertAlign w:val="superscript"/>
        </w:rPr>
        <w:footnoteReference w:customMarkFollows="0" w:id="50"/>
      </w:r>
      <w:r w:rsidDel="00000000" w:rsidR="00000000" w:rsidRPr="00000000">
        <w:rPr>
          <w:rtl w:val="0"/>
        </w:rPr>
        <w:t xml:space="preserve"> and following the logical structure explained for "part:", each text is encoded within a &lt;bibl&gt;</w:t>
      </w:r>
      <w:r w:rsidDel="00000000" w:rsidR="00000000" w:rsidRPr="00000000">
        <w:rPr>
          <w:color w:val="ff0000"/>
          <w:rtl w:val="0"/>
        </w:rPr>
        <w:t xml:space="preserve"> </w:t>
      </w:r>
      <w:r w:rsidDel="00000000" w:rsidR="00000000" w:rsidRPr="00000000">
        <w:rPr>
          <w:rtl w:val="0"/>
        </w:rPr>
        <w:t xml:space="preserve">element, bearing a specific </w:t>
      </w:r>
      <w:r w:rsidDel="00000000" w:rsidR="00000000" w:rsidRPr="00000000">
        <w:rPr>
          <w:color w:val="000096"/>
          <w:rtl w:val="0"/>
        </w:rPr>
        <w:t xml:space="preserve">&lt;abbr</w:t>
      </w:r>
      <w:r w:rsidDel="00000000" w:rsidR="00000000" w:rsidRPr="00000000">
        <w:rPr>
          <w:color w:val="f5844c"/>
          <w:rtl w:val="0"/>
        </w:rPr>
        <w:t xml:space="preserve"> type</w:t>
      </w:r>
      <w:r w:rsidDel="00000000" w:rsidR="00000000" w:rsidRPr="00000000">
        <w:rPr>
          <w:color w:val="ff8040"/>
          <w:rtl w:val="0"/>
        </w:rPr>
        <w:t xml:space="preserve">=</w:t>
      </w:r>
      <w:r w:rsidDel="00000000" w:rsidR="00000000" w:rsidRPr="00000000">
        <w:rPr>
          <w:color w:val="993300"/>
          <w:rtl w:val="0"/>
        </w:rPr>
        <w:t xml:space="preserve">"siglum"</w:t>
      </w:r>
      <w:r w:rsidDel="00000000" w:rsidR="00000000" w:rsidRPr="00000000">
        <w:rPr>
          <w:color w:val="000096"/>
          <w:rtl w:val="0"/>
        </w:rPr>
        <w:t xml:space="preserve">&gt;</w:t>
      </w:r>
      <w:r w:rsidDel="00000000" w:rsidR="00000000" w:rsidRPr="00000000">
        <w:rPr>
          <w:rtl w:val="0"/>
        </w:rPr>
        <w:t xml:space="preserve"> and, built on the siglum defined therein, an @xml:id for the &lt;bibl&gt; entry as a whole.</w:t>
      </w:r>
    </w:p>
    <w:p w:rsidR="00000000" w:rsidDel="00000000" w:rsidP="00000000" w:rsidRDefault="00000000" w:rsidRPr="00000000" w14:paraId="00000A41">
      <w:pPr>
        <w:jc w:val="both"/>
        <w:rPr/>
      </w:pPr>
      <w:r w:rsidDel="00000000" w:rsidR="00000000" w:rsidRPr="00000000">
        <w:rPr>
          <w:rtl w:val="0"/>
        </w:rPr>
      </w:r>
    </w:p>
    <w:tbl>
      <w:tblPr>
        <w:tblStyle w:val="Table1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4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rPr>
                <w:color w:val="000096"/>
                <w:sz w:val="18"/>
                <w:szCs w:val="18"/>
              </w:rPr>
            </w:pPr>
            <w:r w:rsidDel="00000000" w:rsidR="00000000" w:rsidRPr="00000000">
              <w:rPr>
                <w:color w:val="000096"/>
                <w:sz w:val="18"/>
                <w:szCs w:val="18"/>
                <w:rtl w:val="0"/>
              </w:rPr>
              <w:t xml:space="preserve">&lt;</w:t>
            </w:r>
            <w:commentRangeStart w:id="68"/>
            <w:r w:rsidDel="00000000" w:rsidR="00000000" w:rsidRPr="00000000">
              <w:rPr>
                <w:color w:val="000096"/>
                <w:sz w:val="18"/>
                <w:szCs w:val="18"/>
                <w:rtl w:val="0"/>
              </w:rPr>
              <w:t xml:space="preserve">bibl</w:t>
            </w:r>
            <w:r w:rsidDel="00000000" w:rsidR="00000000" w:rsidRPr="00000000">
              <w:rPr>
                <w:color w:val="f5844c"/>
                <w:sz w:val="18"/>
                <w:szCs w:val="18"/>
                <w:rtl w:val="0"/>
              </w:rPr>
              <w:t xml:space="preserve"> 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"bib:Atja+SalehDanasasmita1981_01"</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993300"/>
                <w:sz w:val="18"/>
                <w:szCs w:val="18"/>
                <w:rtl w:val="0"/>
              </w:rPr>
              <w:t xml:space="preserve">EdAmGa1981</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w:t>
            </w:r>
          </w:p>
          <w:p w:rsidR="00000000" w:rsidDel="00000000" w:rsidP="00000000" w:rsidRDefault="00000000" w:rsidRPr="00000000" w14:paraId="00000A4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&lt;abbr</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"siglum"</w:t>
            </w:r>
            <w:r w:rsidDel="00000000" w:rsidR="00000000" w:rsidRPr="00000000">
              <w:rPr>
                <w:color w:val="000096"/>
                <w:sz w:val="18"/>
                <w:szCs w:val="18"/>
                <w:rtl w:val="0"/>
              </w:rPr>
              <w:t xml:space="preserve">&gt;</w:t>
            </w:r>
            <w:r w:rsidDel="00000000" w:rsidR="00000000" w:rsidRPr="00000000">
              <w:rPr>
                <w:sz w:val="18"/>
                <w:szCs w:val="18"/>
                <w:rtl w:val="0"/>
              </w:rPr>
              <w:t xml:space="preserve">AmGa</w:t>
            </w:r>
            <w:r w:rsidDel="00000000" w:rsidR="00000000" w:rsidRPr="00000000">
              <w:rPr>
                <w:color w:val="000096"/>
                <w:sz w:val="18"/>
                <w:szCs w:val="18"/>
                <w:rtl w:val="0"/>
              </w:rPr>
              <w:t xml:space="preserve">&lt;/abbr&gt;</w:t>
            </w:r>
          </w:p>
          <w:p w:rsidR="00000000" w:rsidDel="00000000" w:rsidP="00000000" w:rsidRDefault="00000000" w:rsidRPr="00000000" w14:paraId="00000A4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Amanat Galuṅguṅ</w:t>
            </w:r>
            <w:r w:rsidDel="00000000" w:rsidR="00000000" w:rsidRPr="00000000">
              <w:rPr>
                <w:color w:val="000096"/>
                <w:sz w:val="18"/>
                <w:szCs w:val="18"/>
                <w:rtl w:val="0"/>
              </w:rPr>
              <w:t xml:space="preserve">&lt;/title&gt;</w:t>
            </w:r>
          </w:p>
          <w:p w:rsidR="00000000" w:rsidDel="00000000" w:rsidP="00000000" w:rsidRDefault="00000000" w:rsidRPr="00000000" w14:paraId="00000A46">
            <w:pPr>
              <w:widowControl w:val="0"/>
              <w:rPr>
                <w:color w:val="000096"/>
                <w:sz w:val="18"/>
                <w:szCs w:val="18"/>
              </w:rPr>
            </w:pPr>
            <w:r w:rsidDel="00000000" w:rsidR="00000000" w:rsidRPr="00000000">
              <w:rPr>
                <w:sz w:val="18"/>
                <w:szCs w:val="18"/>
                <w:rtl w:val="0"/>
              </w:rPr>
              <w:t xml:space="preserve">            </w:t>
              <w:tab/>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"https://github.com/arlogriffiths/jawakuno/blob/master/texts/xml/AmanatGalunggung_inprocess.xml"</w:t>
            </w:r>
            <w:r w:rsidDel="00000000" w:rsidR="00000000" w:rsidRPr="00000000">
              <w:rPr>
                <w:color w:val="000096"/>
                <w:sz w:val="18"/>
                <w:szCs w:val="18"/>
                <w:rtl w:val="0"/>
              </w:rPr>
              <w:t xml:space="preserve">/&gt;</w:t>
            </w:r>
          </w:p>
          <w:p w:rsidR="00000000" w:rsidDel="00000000" w:rsidP="00000000" w:rsidRDefault="00000000" w:rsidRPr="00000000" w14:paraId="00000A4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p>
          <w:p w:rsidR="00000000" w:rsidDel="00000000" w:rsidP="00000000" w:rsidRDefault="00000000" w:rsidRPr="00000000" w14:paraId="00000A4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&lt;settlement&gt;</w:t>
            </w:r>
            <w:r w:rsidDel="00000000" w:rsidR="00000000" w:rsidRPr="00000000">
              <w:rPr>
                <w:sz w:val="18"/>
                <w:szCs w:val="18"/>
                <w:rtl w:val="0"/>
              </w:rPr>
              <w:t xml:space="preserve">Jakarta</w:t>
            </w:r>
            <w:r w:rsidDel="00000000" w:rsidR="00000000" w:rsidRPr="00000000">
              <w:rPr>
                <w:color w:val="000096"/>
                <w:sz w:val="18"/>
                <w:szCs w:val="18"/>
                <w:rtl w:val="0"/>
              </w:rPr>
              <w:t xml:space="preserve">&lt;/settlement&gt;</w:t>
            </w:r>
          </w:p>
          <w:p w:rsidR="00000000" w:rsidDel="00000000" w:rsidP="00000000" w:rsidRDefault="00000000" w:rsidRPr="00000000" w14:paraId="00000A4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&lt;repository&gt;</w:t>
            </w:r>
            <w:r w:rsidDel="00000000" w:rsidR="00000000" w:rsidRPr="00000000">
              <w:rPr>
                <w:sz w:val="18"/>
                <w:szCs w:val="18"/>
                <w:rtl w:val="0"/>
              </w:rPr>
              <w:t xml:space="preserve">Perpusnas</w:t>
            </w:r>
            <w:r w:rsidDel="00000000" w:rsidR="00000000" w:rsidRPr="00000000">
              <w:rPr>
                <w:color w:val="000096"/>
                <w:sz w:val="18"/>
                <w:szCs w:val="18"/>
                <w:rtl w:val="0"/>
              </w:rPr>
              <w:t xml:space="preserve">&lt;/repository&gt;</w:t>
            </w:r>
          </w:p>
          <w:p w:rsidR="00000000" w:rsidDel="00000000" w:rsidP="00000000" w:rsidRDefault="00000000" w:rsidRPr="00000000" w14:paraId="00000A4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&lt;idno&gt;</w:t>
            </w:r>
            <w:r w:rsidDel="00000000" w:rsidR="00000000" w:rsidRPr="00000000">
              <w:rPr>
                <w:sz w:val="18"/>
                <w:szCs w:val="18"/>
                <w:rtl w:val="0"/>
              </w:rPr>
              <w:t xml:space="preserve">L 632a</w:t>
            </w:r>
            <w:r w:rsidDel="00000000" w:rsidR="00000000" w:rsidRPr="00000000">
              <w:rPr>
                <w:color w:val="000096"/>
                <w:sz w:val="18"/>
                <w:szCs w:val="18"/>
                <w:rtl w:val="0"/>
              </w:rPr>
              <w:t xml:space="preserve">&lt;/idno&gt;</w:t>
            </w:r>
          </w:p>
          <w:p w:rsidR="00000000" w:rsidDel="00000000" w:rsidP="00000000" w:rsidRDefault="00000000" w:rsidRPr="00000000" w14:paraId="00000A4B">
            <w:pPr>
              <w:widowControl w:val="0"/>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&lt;/msIdentifier&gt;</w:t>
            </w:r>
            <w:r w:rsidDel="00000000" w:rsidR="00000000" w:rsidRPr="00000000">
              <w:rPr>
                <w:sz w:val="18"/>
                <w:szCs w:val="18"/>
                <w:rtl w:val="0"/>
              </w:rPr>
              <w:t xml:space="preserve">  </w:t>
            </w:r>
          </w:p>
          <w:p w:rsidR="00000000" w:rsidDel="00000000" w:rsidP="00000000" w:rsidRDefault="00000000" w:rsidRPr="00000000" w14:paraId="00000A4C">
            <w:pPr>
              <w:widowControl w:val="0"/>
              <w:rPr/>
            </w:pPr>
            <w:r w:rsidDel="00000000" w:rsidR="00000000" w:rsidRPr="00000000">
              <w:rPr>
                <w:sz w:val="18"/>
                <w:szCs w:val="18"/>
                <w:rtl w:val="0"/>
              </w:rPr>
              <w:t xml:space="preserve">            </w:t>
            </w:r>
            <w:r w:rsidDel="00000000" w:rsidR="00000000" w:rsidRPr="00000000">
              <w:rPr>
                <w:color w:val="000096"/>
                <w:sz w:val="18"/>
                <w:szCs w:val="18"/>
                <w:rtl w:val="0"/>
              </w:rPr>
              <w:t xml:space="preserve">&lt;/bibl&gt;</w:t>
            </w:r>
            <w:commentRangeEnd w:id="68"/>
            <w:r w:rsidDel="00000000" w:rsidR="00000000" w:rsidRPr="00000000">
              <w:commentReference w:id="68"/>
            </w:r>
            <w:r w:rsidDel="00000000" w:rsidR="00000000" w:rsidRPr="00000000">
              <w:rPr>
                <w:rtl w:val="0"/>
              </w:rPr>
            </w:r>
          </w:p>
        </w:tc>
      </w:tr>
    </w:tbl>
    <w:p w:rsidR="00000000" w:rsidDel="00000000" w:rsidP="00000000" w:rsidRDefault="00000000" w:rsidRPr="00000000" w14:paraId="00000A4D">
      <w:pPr>
        <w:jc w:val="both"/>
        <w:rPr/>
      </w:pPr>
      <w:r w:rsidDel="00000000" w:rsidR="00000000" w:rsidRPr="00000000">
        <w:rPr>
          <w:rtl w:val="0"/>
        </w:rPr>
      </w:r>
    </w:p>
    <w:p w:rsidR="00000000" w:rsidDel="00000000" w:rsidP="00000000" w:rsidRDefault="00000000" w:rsidRPr="00000000" w14:paraId="00000A4E">
      <w:pPr>
        <w:jc w:val="both"/>
        <w:rPr/>
      </w:pPr>
      <w:r w:rsidDel="00000000" w:rsidR="00000000" w:rsidRPr="00000000">
        <w:rPr>
          <w:rtl w:val="0"/>
        </w:rPr>
      </w:r>
    </w:p>
    <w:p w:rsidR="00000000" w:rsidDel="00000000" w:rsidP="00000000" w:rsidRDefault="00000000" w:rsidRPr="00000000" w14:paraId="00000A4F">
      <w:pPr>
        <w:jc w:val="both"/>
        <w:rPr/>
      </w:pPr>
      <w:r w:rsidDel="00000000" w:rsidR="00000000" w:rsidRPr="00000000">
        <w:rPr>
          <w:rtl w:val="0"/>
        </w:rPr>
        <w:t xml:space="preserve">As the example shows, within each &lt;bibl&gt;, you can encode the following types of information:</w:t>
      </w:r>
    </w:p>
    <w:p w:rsidR="00000000" w:rsidDel="00000000" w:rsidP="00000000" w:rsidRDefault="00000000" w:rsidRPr="00000000" w14:paraId="00000A50">
      <w:pPr>
        <w:jc w:val="both"/>
        <w:rPr/>
      </w:pPr>
      <w:r w:rsidDel="00000000" w:rsidR="00000000" w:rsidRPr="00000000">
        <w:rPr>
          <w:rtl w:val="0"/>
        </w:rPr>
      </w:r>
    </w:p>
    <w:p w:rsidR="00000000" w:rsidDel="00000000" w:rsidP="00000000" w:rsidRDefault="00000000" w:rsidRPr="00000000" w14:paraId="00000A51">
      <w:pPr>
        <w:numPr>
          <w:ilvl w:val="0"/>
          <w:numId w:val="1"/>
        </w:numPr>
        <w:ind w:left="720" w:hanging="360"/>
        <w:jc w:val="both"/>
        <w:rPr>
          <w:u w:val="none"/>
        </w:rPr>
      </w:pPr>
      <w:r w:rsidDel="00000000" w:rsidR="00000000" w:rsidRPr="00000000">
        <w:rPr>
          <w:rtl w:val="0"/>
        </w:rPr>
        <w:t xml:space="preserve">the existence of a digital representation of the text edition, whether it is in .txt, .html or in .xml format</w:t>
      </w:r>
    </w:p>
    <w:p w:rsidR="00000000" w:rsidDel="00000000" w:rsidP="00000000" w:rsidRDefault="00000000" w:rsidRPr="00000000" w14:paraId="00000A52">
      <w:pPr>
        <w:numPr>
          <w:ilvl w:val="0"/>
          <w:numId w:val="1"/>
        </w:numPr>
        <w:ind w:left="720" w:hanging="360"/>
        <w:jc w:val="both"/>
        <w:rPr>
          <w:u w:val="none"/>
        </w:rPr>
      </w:pPr>
      <w:r w:rsidDel="00000000" w:rsidR="00000000" w:rsidRPr="00000000">
        <w:rPr>
          <w:rtl w:val="0"/>
        </w:rPr>
        <w:t xml:space="preserve">the relevant Zotero item for the published edition of reference</w:t>
      </w:r>
    </w:p>
    <w:p w:rsidR="00000000" w:rsidDel="00000000" w:rsidP="00000000" w:rsidRDefault="00000000" w:rsidRPr="00000000" w14:paraId="00000A53">
      <w:pPr>
        <w:numPr>
          <w:ilvl w:val="0"/>
          <w:numId w:val="1"/>
        </w:numPr>
        <w:ind w:left="720" w:hanging="360"/>
        <w:jc w:val="both"/>
        <w:rPr>
          <w:u w:val="none"/>
        </w:rPr>
      </w:pPr>
      <w:r w:rsidDel="00000000" w:rsidR="00000000" w:rsidRPr="00000000">
        <w:rPr>
          <w:rtl w:val="0"/>
        </w:rPr>
        <w:t xml:space="preserve">the manuscript on which the edition of reference is based (an option that should be used only if the edition of reference is based on a known codex unicus)</w:t>
      </w:r>
    </w:p>
    <w:p w:rsidR="00000000" w:rsidDel="00000000" w:rsidP="00000000" w:rsidRDefault="00000000" w:rsidRPr="00000000" w14:paraId="00000A54">
      <w:pPr>
        <w:jc w:val="both"/>
        <w:rPr/>
      </w:pPr>
      <w:r w:rsidDel="00000000" w:rsidR="00000000" w:rsidRPr="00000000">
        <w:rPr>
          <w:rtl w:val="0"/>
        </w:rPr>
      </w:r>
    </w:p>
    <w:p w:rsidR="00000000" w:rsidDel="00000000" w:rsidP="00000000" w:rsidRDefault="00000000" w:rsidRPr="00000000" w14:paraId="00000A55">
      <w:pPr>
        <w:jc w:val="both"/>
        <w:rPr/>
      </w:pPr>
      <w:r w:rsidDel="00000000" w:rsidR="00000000" w:rsidRPr="00000000">
        <w:rPr>
          <w:rtl w:val="0"/>
        </w:rPr>
        <w:t xml:space="preserve">Note that we recommend constructing sigla by using the first two letters of each element of the text’s title, and a capital letter on the first letter of each element — in defining the siglum, you are free to use diacritical marks. The @xml:id will then be constructed using the same siglum, but stripped of any diacritical marks, with the letters “Ed” as prefix, and with the year in which the edition was published as suffix. If you need to encode more than one edition per text, you will need to create a separate &lt;bibl&gt; for each edition.</w:t>
      </w:r>
    </w:p>
    <w:p w:rsidR="00000000" w:rsidDel="00000000" w:rsidP="00000000" w:rsidRDefault="00000000" w:rsidRPr="00000000" w14:paraId="00000A56">
      <w:pPr>
        <w:ind w:firstLine="720"/>
        <w:jc w:val="both"/>
        <w:rPr/>
      </w:pPr>
      <w:r w:rsidDel="00000000" w:rsidR="00000000" w:rsidRPr="00000000">
        <w:rPr>
          <w:rtl w:val="0"/>
        </w:rPr>
        <w:t xml:space="preserve">You will need to point to the values of the @xml:id of these bibliographic items when encoding in your xml file the reference to the given text edition, using either the element &lt;note&gt; bearing the attributes @sameAs, @copyOf, @corresp (see §</w:t>
      </w:r>
      <w:hyperlink w:anchor="_qkubu2t4synh">
        <w:r w:rsidDel="00000000" w:rsidR="00000000" w:rsidRPr="00000000">
          <w:rPr>
            <w:color w:val="1155cc"/>
            <w:u w:val="single"/>
            <w:rtl w:val="0"/>
          </w:rPr>
          <w:t xml:space="preserve">Attributes</w:t>
        </w:r>
      </w:hyperlink>
      <w:r w:rsidDel="00000000" w:rsidR="00000000" w:rsidRPr="00000000">
        <w:rPr>
          <w:rtl w:val="0"/>
        </w:rPr>
        <w:t xml:space="preserve">) or the element &lt;ptr/&gt; (§</w:t>
      </w:r>
      <w:hyperlink w:anchor="_z9m8ckj3sujm">
        <w:r w:rsidDel="00000000" w:rsidR="00000000" w:rsidRPr="00000000">
          <w:rPr>
            <w:color w:val="1155cc"/>
            <w:u w:val="single"/>
            <w:rtl w:val="0"/>
          </w:rPr>
          <w:t xml:space="preserve">Shortcut for citing other texts</w:t>
        </w:r>
      </w:hyperlink>
      <w:r w:rsidDel="00000000" w:rsidR="00000000" w:rsidRPr="00000000">
        <w:rPr>
          <w:rtl w:val="0"/>
        </w:rPr>
        <w:t xml:space="preserve">). The values of these attributes should always be prefixed by “</w:t>
      </w:r>
      <w:r w:rsidDel="00000000" w:rsidR="00000000" w:rsidRPr="00000000">
        <w:rPr>
          <w:rtl w:val="0"/>
        </w:rPr>
        <w:t xml:space="preserve">txt</w:t>
      </w:r>
      <w:r w:rsidDel="00000000" w:rsidR="00000000" w:rsidRPr="00000000">
        <w:rPr>
          <w:rtl w:val="0"/>
        </w:rPr>
        <w:t xml:space="preserve">:”, and end with the textual reference separated from the @xml:id by an underscore, as shown in the following example.</w:t>
      </w:r>
    </w:p>
    <w:p w:rsidR="00000000" w:rsidDel="00000000" w:rsidP="00000000" w:rsidRDefault="00000000" w:rsidRPr="00000000" w14:paraId="00000A57">
      <w:pPr>
        <w:jc w:val="both"/>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5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A5A">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5B">
            <w:pPr>
              <w:widowControl w:val="0"/>
              <w:rPr>
                <w:color w:val="000096"/>
                <w:sz w:val="18"/>
                <w:szCs w:val="18"/>
              </w:rPr>
            </w:pPr>
            <w:r w:rsidDel="00000000" w:rsidR="00000000" w:rsidRPr="00000000">
              <w:rPr>
                <w:sz w:val="18"/>
                <w:szCs w:val="18"/>
                <w:rtl w:val="0"/>
              </w:rPr>
              <w:tab/>
              <w:tab/>
            </w:r>
            <w:commentRangeStart w:id="69"/>
            <w:commentRangeStart w:id="70"/>
            <w:commentRangeStart w:id="71"/>
            <w:commentRangeStart w:id="72"/>
            <w:commentRangeStart w:id="73"/>
            <w:commentRangeStart w:id="74"/>
            <w:commentRangeStart w:id="75"/>
            <w:commentRangeStart w:id="76"/>
            <w:commentRangeStart w:id="77"/>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"txt:EdMaDhSa2004_08.069"</w:t>
            </w:r>
            <w:r w:rsidDel="00000000" w:rsidR="00000000" w:rsidRPr="00000000">
              <w:rPr>
                <w:color w:val="000096"/>
                <w:sz w:val="18"/>
                <w:szCs w:val="18"/>
                <w:rtl w:val="0"/>
              </w:rPr>
              <w:t xml:space="preserve">/&gt;</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A5C">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5D">
            <w:pPr>
              <w:widowControl w:val="0"/>
              <w:rPr>
                <w:color w:val="000096"/>
                <w:sz w:val="18"/>
                <w:szCs w:val="18"/>
              </w:rPr>
            </w:pPr>
            <w:r w:rsidDel="00000000" w:rsidR="00000000" w:rsidRPr="00000000">
              <w:rPr>
                <w:color w:val="000096"/>
                <w:sz w:val="18"/>
                <w:szCs w:val="18"/>
                <w:rtl w:val="0"/>
              </w:rPr>
              <w:t xml:space="preserve">&lt;/listApp&gt;</w:t>
            </w:r>
          </w:p>
          <w:p w:rsidR="00000000" w:rsidDel="00000000" w:rsidP="00000000" w:rsidRDefault="00000000" w:rsidRPr="00000000" w14:paraId="00000A5E">
            <w:pPr>
              <w:widowControl w:val="0"/>
              <w:rPr>
                <w:color w:val="006400"/>
                <w:sz w:val="18"/>
                <w:szCs w:val="18"/>
              </w:rPr>
            </w:pPr>
            <w:r w:rsidDel="00000000" w:rsidR="00000000" w:rsidRPr="00000000">
              <w:rPr>
                <w:color w:val="006400"/>
                <w:sz w:val="18"/>
                <w:szCs w:val="18"/>
                <w:rtl w:val="0"/>
              </w:rPr>
              <w:t xml:space="preserve">&lt;!-- this example shows a case where you are content with the structure of the digital representation and don't need to specify anything more --&gt;</w:t>
            </w:r>
          </w:p>
          <w:p w:rsidR="00000000" w:rsidDel="00000000" w:rsidP="00000000" w:rsidRDefault="00000000" w:rsidRPr="00000000" w14:paraId="00000A5F">
            <w:pPr>
              <w:widowControl w:val="0"/>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A60">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1">
            <w:pPr>
              <w:widowControl w:val="0"/>
              <w:rPr>
                <w:color w:val="000096"/>
                <w:sz w:val="18"/>
                <w:szCs w:val="18"/>
              </w:rPr>
            </w:pPr>
            <w:r w:rsidDel="00000000" w:rsidR="00000000" w:rsidRPr="00000000">
              <w:rPr>
                <w:sz w:val="18"/>
                <w:szCs w:val="18"/>
                <w:rtl w:val="0"/>
              </w:rPr>
              <w:tab/>
              <w:tab/>
            </w:r>
            <w:commentRangeStart w:id="78"/>
            <w:commentRangeStart w:id="79"/>
            <w:commentRangeStart w:id="80"/>
            <w:commentRangeStart w:id="81"/>
            <w:commentRangeStart w:id="82"/>
            <w:commentRangeStart w:id="83"/>
            <w:commentRangeStart w:id="84"/>
            <w:commentRangeStart w:id="85"/>
            <w:commentRangeStart w:id="86"/>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"txt:EdMaDhSa2004_08.069-08.070"</w:t>
            </w:r>
            <w:r w:rsidDel="00000000" w:rsidR="00000000" w:rsidRPr="00000000">
              <w:rPr>
                <w:color w:val="000096"/>
                <w:sz w:val="18"/>
                <w:szCs w:val="18"/>
                <w:rtl w:val="0"/>
              </w:rPr>
              <w:t xml:space="preserve">/&gt;</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A62">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3">
            <w:pPr>
              <w:widowControl w:val="0"/>
              <w:rPr>
                <w:color w:val="000096"/>
                <w:sz w:val="18"/>
                <w:szCs w:val="18"/>
              </w:rPr>
            </w:pPr>
            <w:r w:rsidDel="00000000" w:rsidR="00000000" w:rsidRPr="00000000">
              <w:rPr>
                <w:color w:val="000096"/>
                <w:sz w:val="18"/>
                <w:szCs w:val="18"/>
                <w:rtl w:val="0"/>
              </w:rPr>
              <w:t xml:space="preserve">&lt;/listApp&gt;</w:t>
            </w:r>
          </w:p>
          <w:p w:rsidR="00000000" w:rsidDel="00000000" w:rsidP="00000000" w:rsidRDefault="00000000" w:rsidRPr="00000000" w14:paraId="00000A64">
            <w:pPr>
              <w:widowControl w:val="0"/>
              <w:rPr>
                <w:color w:val="006400"/>
                <w:sz w:val="18"/>
                <w:szCs w:val="18"/>
              </w:rPr>
            </w:pPr>
            <w:r w:rsidDel="00000000" w:rsidR="00000000" w:rsidRPr="00000000">
              <w:rPr>
                <w:color w:val="006400"/>
                <w:sz w:val="18"/>
                <w:szCs w:val="18"/>
                <w:rtl w:val="0"/>
              </w:rPr>
              <w:t xml:space="preserve">&lt;!-- this example shows a case where you are citing a parallel that is two consecutive stanzas long. Any range is expressed with a hyphen separating the full expression of the starting and ending points --&gt;</w:t>
            </w:r>
          </w:p>
          <w:p w:rsidR="00000000" w:rsidDel="00000000" w:rsidP="00000000" w:rsidRDefault="00000000" w:rsidRPr="00000000" w14:paraId="00000A65">
            <w:pPr>
              <w:widowControl w:val="0"/>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A66">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7">
            <w:pPr>
              <w:widowControl w:val="0"/>
              <w:rPr>
                <w:color w:val="000096"/>
                <w:sz w:val="18"/>
                <w:szCs w:val="18"/>
              </w:rPr>
            </w:pP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"txt:EdMaDhSa2004_08.070"</w:t>
            </w:r>
            <w:r w:rsidDel="00000000" w:rsidR="00000000" w:rsidRPr="00000000">
              <w:rPr>
                <w:color w:val="000096"/>
                <w:sz w:val="18"/>
                <w:szCs w:val="18"/>
                <w:rtl w:val="0"/>
              </w:rPr>
              <w:t xml:space="preserve">&gt;&lt;bibl&gt;&lt;ptr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"bibl:OIlivelle2004"</w:t>
            </w:r>
            <w:r w:rsidDel="00000000" w:rsidR="00000000" w:rsidRPr="00000000">
              <w:rPr>
                <w:color w:val="000096"/>
                <w:sz w:val="18"/>
                <w:szCs w:val="18"/>
                <w:rtl w:val="0"/>
              </w:rPr>
              <w:t xml:space="preserve">/&gt;&lt;citedRange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"chapter"</w:t>
            </w:r>
            <w:r w:rsidDel="00000000" w:rsidR="00000000" w:rsidRPr="00000000">
              <w:rPr>
                <w:color w:val="000096"/>
                <w:sz w:val="18"/>
                <w:szCs w:val="18"/>
                <w:rtl w:val="0"/>
              </w:rPr>
              <w:t xml:space="preserve">&gt;</w:t>
            </w:r>
            <w:r w:rsidDel="00000000" w:rsidR="00000000" w:rsidRPr="00000000">
              <w:rPr>
                <w:sz w:val="18"/>
                <w:szCs w:val="18"/>
                <w:rtl w:val="0"/>
              </w:rPr>
              <w:t xml:space="preserve">8</w:t>
            </w:r>
            <w:r w:rsidDel="00000000" w:rsidR="00000000" w:rsidRPr="00000000">
              <w:rPr>
                <w:color w:val="000096"/>
                <w:sz w:val="18"/>
                <w:szCs w:val="18"/>
                <w:rtl w:val="0"/>
              </w:rPr>
              <w:t xml:space="preserve">&lt;/citedRange&gt;&lt;citedRange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"stanza"</w:t>
            </w:r>
            <w:r w:rsidDel="00000000" w:rsidR="00000000" w:rsidRPr="00000000">
              <w:rPr>
                <w:color w:val="000096"/>
                <w:sz w:val="18"/>
                <w:szCs w:val="18"/>
                <w:rtl w:val="0"/>
              </w:rPr>
              <w:t xml:space="preserve">&gt;</w:t>
            </w:r>
            <w:r w:rsidDel="00000000" w:rsidR="00000000" w:rsidRPr="00000000">
              <w:rPr>
                <w:sz w:val="18"/>
                <w:szCs w:val="18"/>
                <w:rtl w:val="0"/>
              </w:rPr>
              <w:t xml:space="preserve">69</w:t>
            </w:r>
            <w:r w:rsidDel="00000000" w:rsidR="00000000" w:rsidRPr="00000000">
              <w:rPr>
                <w:color w:val="000096"/>
                <w:sz w:val="18"/>
                <w:szCs w:val="18"/>
                <w:rtl w:val="0"/>
              </w:rPr>
              <w:t xml:space="preserve">&lt;/citedRange&gt;&lt;/bibl&gt;&lt;/note&gt;</w:t>
            </w:r>
          </w:p>
          <w:p w:rsidR="00000000" w:rsidDel="00000000" w:rsidP="00000000" w:rsidRDefault="00000000" w:rsidRPr="00000000" w14:paraId="00000A68">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9">
            <w:pPr>
              <w:widowControl w:val="0"/>
              <w:rPr>
                <w:color w:val="000096"/>
                <w:sz w:val="18"/>
                <w:szCs w:val="18"/>
              </w:rPr>
            </w:pPr>
            <w:r w:rsidDel="00000000" w:rsidR="00000000" w:rsidRPr="00000000">
              <w:rPr>
                <w:color w:val="000096"/>
                <w:sz w:val="18"/>
                <w:szCs w:val="18"/>
                <w:rtl w:val="0"/>
              </w:rPr>
              <w:t xml:space="preserve">&lt;/listApp&gt;</w:t>
            </w:r>
          </w:p>
          <w:p w:rsidR="00000000" w:rsidDel="00000000" w:rsidP="00000000" w:rsidRDefault="00000000" w:rsidRPr="00000000" w14:paraId="00000A6A">
            <w:pPr>
              <w:widowControl w:val="0"/>
              <w:rPr>
                <w:sz w:val="18"/>
                <w:szCs w:val="18"/>
              </w:rPr>
            </w:pPr>
            <w:r w:rsidDel="00000000" w:rsidR="00000000" w:rsidRPr="00000000">
              <w:rPr>
                <w:color w:val="006400"/>
                <w:sz w:val="18"/>
                <w:szCs w:val="18"/>
                <w:rtl w:val="0"/>
              </w:rPr>
              <w:t xml:space="preserve">&lt;!-- this example shows a case where the stanza numbering of the digital resource diverges from that of the printed edition --&gt;</w:t>
            </w:r>
            <w:r w:rsidDel="00000000" w:rsidR="00000000" w:rsidRPr="00000000">
              <w:rPr>
                <w:rtl w:val="0"/>
              </w:rPr>
            </w:r>
          </w:p>
          <w:p w:rsidR="00000000" w:rsidDel="00000000" w:rsidP="00000000" w:rsidRDefault="00000000" w:rsidRPr="00000000" w14:paraId="00000A6B">
            <w:pPr>
              <w:widowControl w:val="0"/>
              <w:rPr>
                <w:color w:val="000096"/>
                <w:sz w:val="18"/>
                <w:szCs w:val="18"/>
              </w:rPr>
            </w:pPr>
            <w:r w:rsidDel="00000000" w:rsidR="00000000" w:rsidRPr="00000000">
              <w:rPr>
                <w:color w:val="000096"/>
                <w:sz w:val="18"/>
                <w:szCs w:val="18"/>
                <w:rtl w:val="0"/>
              </w:rPr>
              <w:t xml:space="preserve">&lt;listApp</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"parallels"</w:t>
            </w:r>
            <w:r w:rsidDel="00000000" w:rsidR="00000000" w:rsidRPr="00000000">
              <w:rPr>
                <w:color w:val="000096"/>
                <w:sz w:val="18"/>
                <w:szCs w:val="18"/>
                <w:rtl w:val="0"/>
              </w:rPr>
              <w:t xml:space="preserve">&gt;</w:t>
            </w:r>
          </w:p>
          <w:p w:rsidR="00000000" w:rsidDel="00000000" w:rsidP="00000000" w:rsidRDefault="00000000" w:rsidRPr="00000000" w14:paraId="00000A6C">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D">
            <w:pPr>
              <w:widowControl w:val="0"/>
              <w:rPr>
                <w:color w:val="000096"/>
                <w:sz w:val="18"/>
                <w:szCs w:val="18"/>
              </w:rPr>
            </w:pPr>
            <w:r w:rsidDel="00000000" w:rsidR="00000000" w:rsidRPr="00000000">
              <w:rPr>
                <w:sz w:val="18"/>
                <w:szCs w:val="18"/>
                <w:rtl w:val="0"/>
              </w:rPr>
              <w:tab/>
              <w:tab/>
            </w:r>
            <w:r w:rsidDel="00000000" w:rsidR="00000000" w:rsidRPr="00000000">
              <w:rPr>
                <w:color w:val="000096"/>
                <w:sz w:val="18"/>
                <w:szCs w:val="18"/>
                <w:rtl w:val="0"/>
              </w:rPr>
              <w:t xml:space="preserve">&lt;note</w:t>
            </w:r>
            <w:r w:rsidDel="00000000" w:rsidR="00000000" w:rsidRPr="00000000">
              <w:rPr>
                <w:color w:val="f5844c"/>
                <w:sz w:val="18"/>
                <w:szCs w:val="18"/>
                <w:rtl w:val="0"/>
              </w:rPr>
              <w:t xml:space="preserve"> sameAs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"txt:EdAmGa1981_03"</w:t>
            </w:r>
            <w:r w:rsidDel="00000000" w:rsidR="00000000" w:rsidRPr="00000000">
              <w:rPr>
                <w:color w:val="000096"/>
                <w:sz w:val="18"/>
                <w:szCs w:val="18"/>
                <w:rtl w:val="0"/>
              </w:rPr>
              <w:t xml:space="preserve">&gt;&lt;bibl&gt;&lt;ptr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"bibl:Atja+SalehDanasasmita1981_01"</w:t>
            </w:r>
            <w:r w:rsidDel="00000000" w:rsidR="00000000" w:rsidRPr="00000000">
              <w:rPr>
                <w:color w:val="000096"/>
                <w:sz w:val="18"/>
                <w:szCs w:val="18"/>
                <w:rtl w:val="0"/>
              </w:rPr>
              <w:t xml:space="preserve">/&gt;&lt;citedRange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"page"</w:t>
            </w:r>
            <w:r w:rsidDel="00000000" w:rsidR="00000000" w:rsidRPr="00000000">
              <w:rPr>
                <w:color w:val="000096"/>
                <w:sz w:val="18"/>
                <w:szCs w:val="18"/>
                <w:rtl w:val="0"/>
              </w:rPr>
              <w:t xml:space="preserve">&gt;</w:t>
            </w:r>
            <w:r w:rsidDel="00000000" w:rsidR="00000000" w:rsidRPr="00000000">
              <w:rPr>
                <w:sz w:val="18"/>
                <w:szCs w:val="18"/>
                <w:rtl w:val="0"/>
              </w:rPr>
              <w:t xml:space="preserve">1</w:t>
            </w:r>
            <w:r w:rsidDel="00000000" w:rsidR="00000000" w:rsidRPr="00000000">
              <w:rPr>
                <w:color w:val="000096"/>
                <w:sz w:val="18"/>
                <w:szCs w:val="18"/>
                <w:rtl w:val="0"/>
              </w:rPr>
              <w:t xml:space="preserve">&lt;/citedRange&gt;&lt;citedRange</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"line"</w:t>
            </w:r>
            <w:r w:rsidDel="00000000" w:rsidR="00000000" w:rsidRPr="00000000">
              <w:rPr>
                <w:color w:val="000096"/>
                <w:sz w:val="18"/>
                <w:szCs w:val="18"/>
                <w:rtl w:val="0"/>
              </w:rPr>
              <w:t xml:space="preserve">&gt;</w:t>
            </w:r>
            <w:r w:rsidDel="00000000" w:rsidR="00000000" w:rsidRPr="00000000">
              <w:rPr>
                <w:sz w:val="18"/>
                <w:szCs w:val="18"/>
                <w:rtl w:val="0"/>
              </w:rPr>
              <w:t xml:space="preserve">6</w:t>
            </w:r>
            <w:r w:rsidDel="00000000" w:rsidR="00000000" w:rsidRPr="00000000">
              <w:rPr>
                <w:color w:val="000096"/>
                <w:sz w:val="18"/>
                <w:szCs w:val="18"/>
                <w:rtl w:val="0"/>
              </w:rPr>
              <w:t xml:space="preserve">&lt;/citedRange&gt;&lt;/bibl&gt;&lt;/note&gt;</w:t>
            </w:r>
          </w:p>
          <w:p w:rsidR="00000000" w:rsidDel="00000000" w:rsidP="00000000" w:rsidRDefault="00000000" w:rsidRPr="00000000" w14:paraId="00000A6E">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&lt;/app&gt;</w:t>
            </w:r>
          </w:p>
          <w:p w:rsidR="00000000" w:rsidDel="00000000" w:rsidP="00000000" w:rsidRDefault="00000000" w:rsidRPr="00000000" w14:paraId="00000A6F">
            <w:pPr>
              <w:widowControl w:val="0"/>
              <w:rPr>
                <w:color w:val="000096"/>
                <w:sz w:val="18"/>
                <w:szCs w:val="18"/>
              </w:rPr>
            </w:pPr>
            <w:r w:rsidDel="00000000" w:rsidR="00000000" w:rsidRPr="00000000">
              <w:rPr>
                <w:color w:val="000096"/>
                <w:sz w:val="18"/>
                <w:szCs w:val="18"/>
                <w:rtl w:val="0"/>
              </w:rPr>
              <w:t xml:space="preserve">&lt;/listApp&gt;</w:t>
            </w:r>
          </w:p>
          <w:p w:rsidR="00000000" w:rsidDel="00000000" w:rsidP="00000000" w:rsidRDefault="00000000" w:rsidRPr="00000000" w14:paraId="00000A70">
            <w:pPr>
              <w:widowControl w:val="0"/>
              <w:rPr>
                <w:color w:val="000096"/>
                <w:sz w:val="18"/>
                <w:szCs w:val="18"/>
              </w:rPr>
            </w:pPr>
            <w:r w:rsidDel="00000000" w:rsidR="00000000" w:rsidRPr="00000000">
              <w:rPr>
                <w:color w:val="006400"/>
                <w:sz w:val="18"/>
                <w:szCs w:val="18"/>
                <w:rtl w:val="0"/>
              </w:rPr>
              <w:t xml:space="preserve">&lt;!-- this example shows a case where the digital resource is structured with xml elements while the corresponding printed edition needs to be cited by page and line numbers --&gt;</w:t>
            </w:r>
            <w:r w:rsidDel="00000000" w:rsidR="00000000" w:rsidRPr="00000000">
              <w:rPr>
                <w:rtl w:val="0"/>
              </w:rPr>
            </w:r>
          </w:p>
        </w:tc>
      </w:tr>
    </w:tbl>
    <w:p w:rsidR="00000000" w:rsidDel="00000000" w:rsidP="00000000" w:rsidRDefault="00000000" w:rsidRPr="00000000" w14:paraId="00000A71">
      <w:pPr>
        <w:ind w:firstLine="720"/>
        <w:jc w:val="both"/>
        <w:rPr/>
      </w:pPr>
      <w:r w:rsidDel="00000000" w:rsidR="00000000" w:rsidRPr="00000000">
        <w:rPr>
          <w:rtl w:val="0"/>
        </w:rPr>
      </w:r>
    </w:p>
    <w:p w:rsidR="00000000" w:rsidDel="00000000" w:rsidP="00000000" w:rsidRDefault="00000000" w:rsidRPr="00000000" w14:paraId="00000A72">
      <w:pPr>
        <w:jc w:val="both"/>
        <w:rPr/>
      </w:pPr>
      <w:r w:rsidDel="00000000" w:rsidR="00000000" w:rsidRPr="00000000">
        <w:rPr>
          <w:rtl w:val="0"/>
        </w:rPr>
        <w:t xml:space="preserve">The empty &lt;ptr/&gt; element provided for each work can contain more than one URL, separated with a blank space. If a white space character is part of a URL, make sure to escape it by transforming it to "%20". If several values have been recorded for a work, we will be facing the difficulty of selecting one value from another. Our system will process only the first one. It means you need to put the most important URL as the first value of the attribute @target. If you are dealing with a case where one work needs to be cited with true differentiation between all its editions, contact the TEI-XML data manager of the project. </w:t>
      </w:r>
    </w:p>
    <w:p w:rsidR="00000000" w:rsidDel="00000000" w:rsidP="00000000" w:rsidRDefault="00000000" w:rsidRPr="00000000" w14:paraId="00000A73">
      <w:pPr>
        <w:pStyle w:val="Heading4"/>
        <w:rPr/>
      </w:pPr>
      <w:bookmarkStart w:colFirst="0" w:colLast="0" w:name="_4fibt1j2l7oc" w:id="132"/>
      <w:bookmarkEnd w:id="132"/>
      <w:r w:rsidDel="00000000" w:rsidR="00000000" w:rsidRPr="00000000">
        <w:rPr>
          <w:rtl w:val="0"/>
        </w:rPr>
      </w:r>
    </w:p>
    <w:p w:rsidR="00000000" w:rsidDel="00000000" w:rsidP="00000000" w:rsidRDefault="00000000" w:rsidRPr="00000000" w14:paraId="00000A74">
      <w:pPr>
        <w:pStyle w:val="Heading4"/>
        <w:rPr/>
      </w:pPr>
      <w:bookmarkStart w:colFirst="0" w:colLast="0" w:name="_2c45c1y0pdhv" w:id="133"/>
      <w:bookmarkEnd w:id="133"/>
      <w:r w:rsidDel="00000000" w:rsidR="00000000" w:rsidRPr="00000000">
        <w:rPr>
          <w:rtl w:val="0"/>
        </w:rPr>
        <w:t xml:space="preserve">Shortcut for citing other texts</w:t>
      </w:r>
    </w:p>
    <w:p w:rsidR="00000000" w:rsidDel="00000000" w:rsidP="00000000" w:rsidRDefault="00000000" w:rsidRPr="00000000" w14:paraId="00000A75">
      <w:pPr>
        <w:jc w:val="both"/>
        <w:rPr/>
      </w:pPr>
      <w:r w:rsidDel="00000000" w:rsidR="00000000" w:rsidRPr="00000000">
        <w:rPr>
          <w:rtl w:val="0"/>
        </w:rPr>
        <w:t xml:space="preserve">If you need to cite a text declared in the authority list in free-text sections, as in a &lt;p&gt; or in a &lt;note&gt;, you can use an empty tag as a shortcut to name it. The logic is the same as in section §</w:t>
      </w:r>
      <w:hyperlink w:anchor="_p1nhunkzcnjx">
        <w:r w:rsidDel="00000000" w:rsidR="00000000" w:rsidRPr="00000000">
          <w:rPr>
            <w:color w:val="1155cc"/>
            <w:u w:val="single"/>
            <w:rtl w:val="0"/>
          </w:rPr>
          <w:t xml:space="preserve">Shortcut for citing sigla and hands</w:t>
        </w:r>
      </w:hyperlink>
      <w:r w:rsidDel="00000000" w:rsidR="00000000" w:rsidRPr="00000000">
        <w:rPr>
          <w:rtl w:val="0"/>
        </w:rPr>
        <w:t xml:space="preserve">; see the following examples:</w:t>
      </w:r>
    </w:p>
    <w:p w:rsidR="00000000" w:rsidDel="00000000" w:rsidP="00000000" w:rsidRDefault="00000000" w:rsidRPr="00000000" w14:paraId="00000A76">
      <w:pPr>
        <w:jc w:val="both"/>
        <w:rPr/>
      </w:pPr>
      <w:r w:rsidDel="00000000" w:rsidR="00000000" w:rsidRPr="00000000">
        <w:rPr>
          <w:rtl w:val="0"/>
        </w:rPr>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7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jc w:val="both"/>
              <w:rPr>
                <w:shd w:fill="ead1dc" w:val="clear"/>
              </w:rPr>
            </w:pPr>
            <w:r w:rsidDel="00000000" w:rsidR="00000000" w:rsidRPr="00000000">
              <w:rPr>
                <w:color w:val="000096"/>
                <w:sz w:val="18"/>
                <w:szCs w:val="18"/>
                <w:rtl w:val="0"/>
              </w:rPr>
              <w:t xml:space="preserve">&lt;note&gt;</w:t>
            </w:r>
            <w:r w:rsidDel="00000000" w:rsidR="00000000" w:rsidRPr="00000000">
              <w:rPr>
                <w:sz w:val="18"/>
                <w:szCs w:val="18"/>
                <w:rtl w:val="0"/>
              </w:rPr>
              <w:t xml:space="preserve">While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"title"</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"txt:EdAmGa1981"</w:t>
            </w:r>
            <w:r w:rsidDel="00000000" w:rsidR="00000000" w:rsidRPr="00000000">
              <w:rPr>
                <w:color w:val="000096"/>
                <w:sz w:val="18"/>
                <w:szCs w:val="18"/>
                <w:rtl w:val="0"/>
              </w:rPr>
              <w:t xml:space="preserve">/&gt;</w:t>
            </w:r>
            <w:r w:rsidDel="00000000" w:rsidR="00000000" w:rsidRPr="00000000">
              <w:rPr>
                <w:sz w:val="18"/>
                <w:szCs w:val="18"/>
                <w:rtl w:val="0"/>
              </w:rPr>
              <w:t xml:space="preserve"> appears …</w:t>
            </w:r>
            <w:r w:rsidDel="00000000" w:rsidR="00000000" w:rsidRPr="00000000">
              <w:rPr>
                <w:color w:val="000096"/>
                <w:sz w:val="18"/>
                <w:szCs w:val="18"/>
                <w:rtl w:val="0"/>
              </w:rPr>
              <w:t xml:space="preserve">&lt;/note&gt;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jc w:val="both"/>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A7A">
            <w:pPr>
              <w:jc w:val="both"/>
              <w:rPr>
                <w:sz w:val="18"/>
                <w:szCs w:val="18"/>
                <w:shd w:fill="ead1dc" w:val="clear"/>
              </w:rPr>
            </w:pPr>
            <w:r w:rsidDel="00000000" w:rsidR="00000000" w:rsidRPr="00000000">
              <w:rPr>
                <w:rtl w:val="0"/>
              </w:rPr>
            </w:r>
          </w:p>
          <w:p w:rsidR="00000000" w:rsidDel="00000000" w:rsidP="00000000" w:rsidRDefault="00000000" w:rsidRPr="00000000" w14:paraId="00000A7B">
            <w:pPr>
              <w:jc w:val="both"/>
              <w:rPr>
                <w:color w:val="000096"/>
                <w:sz w:val="14"/>
                <w:szCs w:val="14"/>
              </w:rPr>
            </w:pPr>
            <w:r w:rsidDel="00000000" w:rsidR="00000000" w:rsidRPr="00000000">
              <w:rPr>
                <w:sz w:val="18"/>
                <w:szCs w:val="18"/>
                <w:shd w:fill="ead1dc" w:val="clear"/>
                <w:rtl w:val="0"/>
              </w:rPr>
              <w:t xml:space="preserve">While </w:t>
            </w:r>
            <w:r w:rsidDel="00000000" w:rsidR="00000000" w:rsidRPr="00000000">
              <w:rPr>
                <w:i w:val="1"/>
                <w:sz w:val="18"/>
                <w:szCs w:val="18"/>
                <w:shd w:fill="ead1dc" w:val="clear"/>
                <w:rtl w:val="0"/>
              </w:rPr>
              <w:t xml:space="preserve">Amanat Galuṅguṅ</w:t>
            </w:r>
            <w:r w:rsidDel="00000000" w:rsidR="00000000" w:rsidRPr="00000000">
              <w:rPr>
                <w:sz w:val="18"/>
                <w:szCs w:val="18"/>
                <w:shd w:fill="ead1dc" w:val="clear"/>
                <w:rtl w:val="0"/>
              </w:rPr>
              <w:t xml:space="preserve"> appears …</w:t>
            </w:r>
            <w:r w:rsidDel="00000000" w:rsidR="00000000" w:rsidRPr="00000000">
              <w:rPr>
                <w:rtl w:val="0"/>
              </w:rPr>
            </w:r>
          </w:p>
        </w:tc>
      </w:tr>
    </w:tbl>
    <w:p w:rsidR="00000000" w:rsidDel="00000000" w:rsidP="00000000" w:rsidRDefault="00000000" w:rsidRPr="00000000" w14:paraId="00000A7C">
      <w:pPr>
        <w:jc w:val="both"/>
        <w:rPr/>
      </w:pPr>
      <w:r w:rsidDel="00000000" w:rsidR="00000000" w:rsidRPr="00000000">
        <w:rPr>
          <w:rtl w:val="0"/>
        </w:rPr>
      </w:r>
    </w:p>
    <w:p w:rsidR="00000000" w:rsidDel="00000000" w:rsidP="00000000" w:rsidRDefault="00000000" w:rsidRPr="00000000" w14:paraId="00000A7D">
      <w:pPr>
        <w:jc w:val="both"/>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7E">
            <w:pPr>
              <w:widowControl w:val="0"/>
              <w:jc w:val="center"/>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A7F">
            <w:pPr>
              <w:jc w:val="both"/>
              <w:rPr>
                <w:sz w:val="18"/>
                <w:szCs w:val="18"/>
              </w:rPr>
            </w:pPr>
            <w:r w:rsidDel="00000000" w:rsidR="00000000" w:rsidRPr="00000000">
              <w:rPr>
                <w:color w:val="000096"/>
                <w:sz w:val="18"/>
                <w:szCs w:val="18"/>
                <w:rtl w:val="0"/>
              </w:rPr>
              <w:t xml:space="preserve">&lt;note&gt;</w:t>
            </w:r>
            <w:r w:rsidDel="00000000" w:rsidR="00000000" w:rsidRPr="00000000">
              <w:rPr>
                <w:sz w:val="18"/>
                <w:szCs w:val="18"/>
                <w:rtl w:val="0"/>
              </w:rPr>
              <w:t xml:space="preserve">While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"siglum"</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"txt:EdAmGa1981"</w:t>
            </w:r>
            <w:r w:rsidDel="00000000" w:rsidR="00000000" w:rsidRPr="00000000">
              <w:rPr>
                <w:color w:val="000096"/>
                <w:sz w:val="18"/>
                <w:szCs w:val="18"/>
                <w:rtl w:val="0"/>
              </w:rPr>
              <w:t xml:space="preserve">/&gt;</w:t>
            </w:r>
            <w:r w:rsidDel="00000000" w:rsidR="00000000" w:rsidRPr="00000000">
              <w:rPr>
                <w:sz w:val="18"/>
                <w:szCs w:val="18"/>
                <w:rtl w:val="0"/>
              </w:rPr>
              <w:t xml:space="preserve"> appears …</w:t>
            </w:r>
            <w:r w:rsidDel="00000000" w:rsidR="00000000" w:rsidRPr="00000000">
              <w:rPr>
                <w:color w:val="000096"/>
                <w:sz w:val="18"/>
                <w:szCs w:val="18"/>
                <w:rtl w:val="0"/>
              </w:rPr>
              <w:t xml:space="preserve">&lt;/note&gt;</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A80">
            <w:pPr>
              <w:jc w:val="both"/>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A81">
            <w:pPr>
              <w:jc w:val="both"/>
              <w:rPr>
                <w:sz w:val="18"/>
                <w:szCs w:val="18"/>
                <w:shd w:fill="ead1dc" w:val="clear"/>
              </w:rPr>
            </w:pPr>
            <w:r w:rsidDel="00000000" w:rsidR="00000000" w:rsidRPr="00000000">
              <w:rPr>
                <w:rtl w:val="0"/>
              </w:rPr>
            </w:r>
          </w:p>
          <w:p w:rsidR="00000000" w:rsidDel="00000000" w:rsidP="00000000" w:rsidRDefault="00000000" w:rsidRPr="00000000" w14:paraId="00000A82">
            <w:pPr>
              <w:jc w:val="both"/>
              <w:rPr>
                <w:color w:val="000096"/>
                <w:sz w:val="14"/>
                <w:szCs w:val="14"/>
              </w:rPr>
            </w:pPr>
            <w:r w:rsidDel="00000000" w:rsidR="00000000" w:rsidRPr="00000000">
              <w:rPr>
                <w:sz w:val="18"/>
                <w:szCs w:val="18"/>
                <w:shd w:fill="ead1dc" w:val="clear"/>
                <w:rtl w:val="0"/>
              </w:rPr>
              <w:t xml:space="preserve">While </w:t>
            </w:r>
            <w:r w:rsidDel="00000000" w:rsidR="00000000" w:rsidRPr="00000000">
              <w:rPr>
                <w:b w:val="1"/>
                <w:sz w:val="18"/>
                <w:szCs w:val="18"/>
                <w:shd w:fill="ead1dc" w:val="clear"/>
                <w:rtl w:val="0"/>
              </w:rPr>
              <w:t xml:space="preserve">AmGa</w:t>
            </w:r>
            <w:r w:rsidDel="00000000" w:rsidR="00000000" w:rsidRPr="00000000">
              <w:rPr>
                <w:sz w:val="18"/>
                <w:szCs w:val="18"/>
                <w:shd w:fill="ead1dc" w:val="clear"/>
                <w:rtl w:val="0"/>
              </w:rPr>
              <w:t xml:space="preserve"> appears …</w:t>
            </w:r>
            <w:r w:rsidDel="00000000" w:rsidR="00000000" w:rsidRPr="00000000">
              <w:rPr>
                <w:rtl w:val="0"/>
              </w:rPr>
            </w:r>
          </w:p>
        </w:tc>
      </w:tr>
    </w:tbl>
    <w:p w:rsidR="00000000" w:rsidDel="00000000" w:rsidP="00000000" w:rsidRDefault="00000000" w:rsidRPr="00000000" w14:paraId="00000A83">
      <w:pPr>
        <w:jc w:val="both"/>
        <w:rPr/>
      </w:pPr>
      <w:r w:rsidDel="00000000" w:rsidR="00000000" w:rsidRPr="00000000">
        <w:rPr>
          <w:rtl w:val="0"/>
        </w:rPr>
      </w:r>
    </w:p>
    <w:p w:rsidR="00000000" w:rsidDel="00000000" w:rsidP="00000000" w:rsidRDefault="00000000" w:rsidRPr="00000000" w14:paraId="00000A84">
      <w:pPr>
        <w:jc w:val="both"/>
        <w:rPr/>
      </w:pPr>
      <w:r w:rsidDel="00000000" w:rsidR="00000000" w:rsidRPr="00000000">
        <w:rPr>
          <w:rtl w:val="0"/>
        </w:rPr>
        <w:t xml:space="preserve">The empty element &lt;ptr target="txt:EdAmGa1981"/&gt; works as a pointer to the @xml:id of the text defined in the authority list from which we will retrieve the title. You can use the attribute </w:t>
      </w:r>
      <w:r w:rsidDel="00000000" w:rsidR="00000000" w:rsidRPr="00000000">
        <w:rPr>
          <w:rtl w:val="0"/>
        </w:rPr>
        <w:t xml:space="preserve">@rend to select the rendering you expect, whether only the siglum or the whole title of the work: the latter might be preferable for instance when the siglum is ambiguous or not universally recognized. Choose between the values "title" and "siglum" to fill in the attribute @rend. </w:t>
      </w:r>
      <w:r w:rsidDel="00000000" w:rsidR="00000000" w:rsidRPr="00000000">
        <w:rPr>
          <w:rtl w:val="0"/>
        </w:rPr>
      </w:r>
    </w:p>
    <w:p w:rsidR="00000000" w:rsidDel="00000000" w:rsidP="00000000" w:rsidRDefault="00000000" w:rsidRPr="00000000" w14:paraId="00000A85">
      <w:pPr>
        <w:pStyle w:val="Heading2"/>
        <w:rPr/>
      </w:pPr>
      <w:bookmarkStart w:colFirst="0" w:colLast="0" w:name="_4ho0bbmktyx" w:id="134"/>
      <w:bookmarkEnd w:id="134"/>
      <w:r w:rsidDel="00000000" w:rsidR="00000000" w:rsidRPr="00000000">
        <w:rPr>
          <w:rtl w:val="0"/>
        </w:rPr>
        <w:t xml:space="preserve">Internal identifiers </w:t>
      </w:r>
    </w:p>
    <w:p w:rsidR="00000000" w:rsidDel="00000000" w:rsidP="00000000" w:rsidRDefault="00000000" w:rsidRPr="00000000" w14:paraId="00000A86">
      <w:pPr>
        <w:jc w:val="both"/>
        <w:rPr/>
      </w:pPr>
      <w:r w:rsidDel="00000000" w:rsidR="00000000" w:rsidRPr="00000000">
        <w:rPr>
          <w:rtl w:val="0"/>
        </w:rPr>
        <w:t xml:space="preserve">To produce identifiers for block elements, several possibilities are available in TEI. We favored a referencing system based on the mark-up of the text to match the general set to produce canonical references. This reference system is intended for long-term use, so it must be seen as an unchanging point in the text, once the first version of your edition has been published. </w:t>
      </w:r>
    </w:p>
    <w:p w:rsidR="00000000" w:rsidDel="00000000" w:rsidP="00000000" w:rsidRDefault="00000000" w:rsidRPr="00000000" w14:paraId="00000A87">
      <w:pPr>
        <w:jc w:val="both"/>
        <w:rPr/>
      </w:pPr>
      <w:r w:rsidDel="00000000" w:rsidR="00000000" w:rsidRPr="00000000">
        <w:rPr>
          <w:rtl w:val="0"/>
        </w:rPr>
        <w:tab/>
        <w:t xml:space="preserve">One of the available methods to provide automatic unique values for @xml:id attributes is to build for each element a domain-style address with one component for each level of the document hierarchy separated by full-stop. DHARMA favored a untyped path form of identifier.</w:t>
      </w:r>
      <w:r w:rsidDel="00000000" w:rsidR="00000000" w:rsidRPr="00000000">
        <w:rPr>
          <w:vertAlign w:val="superscript"/>
        </w:rPr>
        <w:footnoteReference w:customMarkFollows="0" w:id="51"/>
      </w:r>
      <w:r w:rsidDel="00000000" w:rsidR="00000000" w:rsidRPr="00000000">
        <w:rPr>
          <w:rtl w:val="0"/>
        </w:rPr>
        <w:t xml:space="preserve"> Each component will be formed by a number, indicating the position of the XML node inside the document hierarchy. Since to make the resulting identifier conformant, it requires an anchoring alphabetic letter, we decide to align the identifying pattern with the canonical reference system by adding the @xml:id of the edition declared on the &lt;TEI&gt; root of the file, followed by an underscore.   </w:t>
      </w:r>
    </w:p>
    <w:p w:rsidR="00000000" w:rsidDel="00000000" w:rsidP="00000000" w:rsidRDefault="00000000" w:rsidRPr="00000000" w14:paraId="00000A88">
      <w:pPr>
        <w:ind w:firstLine="720"/>
        <w:jc w:val="both"/>
        <w:rPr/>
      </w:pPr>
      <w:r w:rsidDel="00000000" w:rsidR="00000000" w:rsidRPr="00000000">
        <w:rPr>
          <w:rtl w:val="0"/>
        </w:rPr>
        <w:t xml:space="preserve">Finally, those identifiers generated will take the element &lt;text&gt; as a starting point.</w:t>
      </w:r>
      <w:r w:rsidDel="00000000" w:rsidR="00000000" w:rsidRPr="00000000">
        <w:rPr>
          <w:vertAlign w:val="superscript"/>
        </w:rPr>
        <w:footnoteReference w:customMarkFollows="0" w:id="52"/>
      </w:r>
      <w:r w:rsidDel="00000000" w:rsidR="00000000" w:rsidRPr="00000000">
        <w:rPr>
          <w:rtl w:val="0"/>
        </w:rPr>
        <w:t xml:space="preserve"> However, the element &lt;text&gt; itself is omitted from the identifiers pattern.   </w:t>
      </w:r>
    </w:p>
    <w:p w:rsidR="00000000" w:rsidDel="00000000" w:rsidP="00000000" w:rsidRDefault="00000000" w:rsidRPr="00000000" w14:paraId="00000A89">
      <w:pPr>
        <w:jc w:val="both"/>
        <w:rPr/>
      </w:pPr>
      <w:r w:rsidDel="00000000" w:rsidR="00000000" w:rsidRPr="00000000">
        <w:rPr>
          <w:rtl w:val="0"/>
        </w:rPr>
      </w:r>
    </w:p>
    <w:p w:rsidR="00000000" w:rsidDel="00000000" w:rsidP="00000000" w:rsidRDefault="00000000" w:rsidRPr="00000000" w14:paraId="00000A8A">
      <w:pPr>
        <w:pStyle w:val="Heading3"/>
        <w:rPr/>
      </w:pPr>
      <w:bookmarkStart w:colFirst="0" w:colLast="0" w:name="_1xs0n7ygzdqi" w:id="135"/>
      <w:bookmarkEnd w:id="135"/>
      <w:r w:rsidDel="00000000" w:rsidR="00000000" w:rsidRPr="00000000">
        <w:rPr>
          <w:rtl w:val="0"/>
        </w:rPr>
        <w:t xml:space="preserve">About the i</w:t>
      </w:r>
      <w:r w:rsidDel="00000000" w:rsidR="00000000" w:rsidRPr="00000000">
        <w:rPr>
          <w:rtl w:val="0"/>
        </w:rPr>
        <w:t xml:space="preserve">dentifying pattern for containers</w:t>
      </w:r>
      <w:r w:rsidDel="00000000" w:rsidR="00000000" w:rsidRPr="00000000">
        <w:rPr>
          <w:rtl w:val="0"/>
        </w:rPr>
      </w:r>
    </w:p>
    <w:p w:rsidR="00000000" w:rsidDel="00000000" w:rsidP="00000000" w:rsidRDefault="00000000" w:rsidRPr="00000000" w14:paraId="00000A8B">
      <w:pPr>
        <w:jc w:val="both"/>
        <w:rPr/>
      </w:pPr>
      <w:r w:rsidDel="00000000" w:rsidR="00000000" w:rsidRPr="00000000">
        <w:rPr>
          <w:rtl w:val="0"/>
        </w:rPr>
        <w:t xml:space="preserve">In order to identify the structural hierarchy of the xml, attributes @xml:id will be inserted into your code to allow cross-referencing to &lt;div&gt;, &lt;p&gt;, &lt;ab&gt;, &lt;lg&gt; or &lt;quote&gt; segments of your text edition. This will be done through an XSLT transformation process that can be launched and relaunched by the project's XML-TEI Data Manager at the encoder’s request.</w:t>
      </w:r>
      <w:r w:rsidDel="00000000" w:rsidR="00000000" w:rsidRPr="00000000">
        <w:rPr>
          <w:vertAlign w:val="superscript"/>
        </w:rPr>
        <w:footnoteReference w:customMarkFollows="0" w:id="53"/>
      </w:r>
      <w:r w:rsidDel="00000000" w:rsidR="00000000" w:rsidRPr="00000000">
        <w:rPr>
          <w:rtl w:val="0"/>
        </w:rPr>
        <w:t xml:space="preserve"> Their values will reference the sequential numbers of the parent &lt;div&gt; and of the elements &lt;ab&gt;, &lt;p&gt;, &lt;lg&gt; and &lt;quote&gt; within that &lt;div&gt;. This means that in some cases, the &lt;div&gt; identifier can diverge from the editorial numbering pattern reflected in your @n attributes. In the following example, the first &lt;div&gt; element used to enclose an invocation has received an @xml:id numbered in relation to its position in the file’s internal hierarchy, even though it is the second &lt;div&gt; that is marked by the attribute @n as the first chapter of the text. </w:t>
      </w:r>
    </w:p>
    <w:p w:rsidR="00000000" w:rsidDel="00000000" w:rsidP="00000000" w:rsidRDefault="00000000" w:rsidRPr="00000000" w14:paraId="00000A8C">
      <w:pPr>
        <w:jc w:val="both"/>
        <w:rPr/>
      </w:pPr>
      <w:r w:rsidDel="00000000" w:rsidR="00000000" w:rsidRPr="00000000">
        <w:rPr>
          <w:rtl w:val="0"/>
        </w:rPr>
      </w:r>
    </w:p>
    <w:tbl>
      <w:tblPr>
        <w:tblStyle w:val="Table1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8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"0"</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"chapter"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"rsisasana_01"</w:t>
            </w:r>
            <w:r w:rsidDel="00000000" w:rsidR="00000000" w:rsidRPr="00000000">
              <w:rPr>
                <w:color w:val="000096"/>
                <w:sz w:val="18"/>
                <w:szCs w:val="18"/>
                <w:rtl w:val="0"/>
              </w:rPr>
              <w:t xml:space="preserve">&gt;</w:t>
            </w:r>
          </w:p>
          <w:p w:rsidR="00000000" w:rsidDel="00000000" w:rsidP="00000000" w:rsidRDefault="00000000" w:rsidRPr="00000000" w14:paraId="00000A8F">
            <w:pPr>
              <w:widowControl w:val="0"/>
              <w:ind w:left="630" w:firstLine="0"/>
              <w:rPr>
                <w:color w:val="000096"/>
                <w:sz w:val="18"/>
                <w:szCs w:val="18"/>
              </w:rPr>
            </w:pPr>
            <w:r w:rsidDel="00000000" w:rsidR="00000000" w:rsidRPr="00000000">
              <w:rPr>
                <w:color w:val="000096"/>
                <w:sz w:val="18"/>
                <w:szCs w:val="18"/>
                <w:rtl w:val="0"/>
              </w:rPr>
              <w:t xml:space="preserve">&lt;ab</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"rsisasana_01.01"</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"invocation"</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&lt;/ab&gt;</w:t>
            </w:r>
          </w:p>
          <w:p w:rsidR="00000000" w:rsidDel="00000000" w:rsidP="00000000" w:rsidRDefault="00000000" w:rsidRPr="00000000" w14:paraId="00000A90">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A91">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"chapter"</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"rsisasana_02"</w:t>
            </w:r>
            <w:r w:rsidDel="00000000" w:rsidR="00000000" w:rsidRPr="00000000">
              <w:rPr>
                <w:color w:val="000096"/>
                <w:sz w:val="18"/>
                <w:szCs w:val="18"/>
                <w:rtl w:val="0"/>
              </w:rPr>
              <w:t xml:space="preserve">&gt;</w:t>
            </w:r>
          </w:p>
          <w:p w:rsidR="00000000" w:rsidDel="00000000" w:rsidP="00000000" w:rsidRDefault="00000000" w:rsidRPr="00000000" w14:paraId="00000A92">
            <w:pPr>
              <w:widowControl w:val="0"/>
              <w:ind w:firstLine="72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"rsisasana_02.01"</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"upajāti"</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&lt;/lg&gt;</w:t>
            </w:r>
          </w:p>
          <w:p w:rsidR="00000000" w:rsidDel="00000000" w:rsidP="00000000" w:rsidRDefault="00000000" w:rsidRPr="00000000" w14:paraId="00000A93">
            <w:pPr>
              <w:widowControl w:val="0"/>
              <w:ind w:left="630" w:firstLine="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"rsisasana_02.02"</w:t>
            </w:r>
            <w:r w:rsidDel="00000000" w:rsidR="00000000" w:rsidRPr="00000000">
              <w:rPr>
                <w:color w:val="000096"/>
                <w:sz w:val="18"/>
                <w:szCs w:val="18"/>
                <w:rtl w:val="0"/>
              </w:rPr>
              <w:t xml:space="preserve">&gt;</w:t>
            </w:r>
            <w:r w:rsidDel="00000000" w:rsidR="00000000" w:rsidRPr="00000000">
              <w:rPr>
                <w:sz w:val="18"/>
                <w:szCs w:val="18"/>
                <w:rtl w:val="0"/>
              </w:rPr>
              <w:t xml:space="preserve">kaliṅanya, [...]</w:t>
            </w:r>
            <w:r w:rsidDel="00000000" w:rsidR="00000000" w:rsidRPr="00000000">
              <w:rPr>
                <w:color w:val="000096"/>
                <w:sz w:val="18"/>
                <w:szCs w:val="18"/>
                <w:rtl w:val="0"/>
              </w:rPr>
              <w:t xml:space="preserve">&lt;/p&gt;</w:t>
            </w:r>
          </w:p>
          <w:p w:rsidR="00000000" w:rsidDel="00000000" w:rsidP="00000000" w:rsidRDefault="00000000" w:rsidRPr="00000000" w14:paraId="00000A94">
            <w:pPr>
              <w:widowControl w:val="0"/>
              <w:rPr/>
            </w:pPr>
            <w:r w:rsidDel="00000000" w:rsidR="00000000" w:rsidRPr="00000000">
              <w:rPr>
                <w:color w:val="000096"/>
                <w:sz w:val="18"/>
                <w:szCs w:val="18"/>
                <w:rtl w:val="0"/>
              </w:rPr>
              <w:t xml:space="preserve">&lt;/div&gt;</w:t>
            </w:r>
            <w:r w:rsidDel="00000000" w:rsidR="00000000" w:rsidRPr="00000000">
              <w:rPr>
                <w:rtl w:val="0"/>
              </w:rPr>
            </w:r>
          </w:p>
        </w:tc>
      </w:tr>
    </w:tbl>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ind w:firstLine="720"/>
        <w:jc w:val="both"/>
        <w:rPr/>
      </w:pPr>
      <w:r w:rsidDel="00000000" w:rsidR="00000000" w:rsidRPr="00000000">
        <w:rPr>
          <w:rtl w:val="0"/>
        </w:rPr>
        <w:t xml:space="preserve">The @xml:id is provided so you can interlink or reference segments of texts elsewhere in the file.</w:t>
      </w:r>
      <w:r w:rsidDel="00000000" w:rsidR="00000000" w:rsidRPr="00000000">
        <w:rPr>
          <w:rtl w:val="0"/>
        </w:rPr>
        <w:t xml:space="preserve"> They will become indispensable if you are dealing with prose or stanzas interrupted by base text, scenarios discussed in §</w:t>
      </w:r>
      <w:hyperlink w:anchor="_9csl522z3t9l">
        <w:r w:rsidDel="00000000" w:rsidR="00000000" w:rsidRPr="00000000">
          <w:rPr>
            <w:color w:val="1155cc"/>
            <w:u w:val="single"/>
            <w:rtl w:val="0"/>
          </w:rPr>
          <w:t xml:space="preserve">Prose interrupted by dependent prose</w:t>
        </w:r>
      </w:hyperlink>
      <w:r w:rsidDel="00000000" w:rsidR="00000000" w:rsidRPr="00000000">
        <w:rPr>
          <w:rtl w:val="0"/>
        </w:rPr>
        <w:t xml:space="preserve"> and §</w:t>
      </w:r>
      <w:hyperlink w:anchor="_fcpv3xxsopoo">
        <w:r w:rsidDel="00000000" w:rsidR="00000000" w:rsidRPr="00000000">
          <w:rPr>
            <w:color w:val="1155cc"/>
            <w:u w:val="single"/>
            <w:rtl w:val="0"/>
          </w:rPr>
          <w:t xml:space="preserve">Stanzas interrupted by dependent prose</w:t>
        </w:r>
      </w:hyperlink>
      <w:r w:rsidDel="00000000" w:rsidR="00000000" w:rsidRPr="00000000">
        <w:rPr>
          <w:rtl w:val="0"/>
        </w:rPr>
        <w:t xml:space="preserve">. </w:t>
      </w:r>
      <w:r w:rsidDel="00000000" w:rsidR="00000000" w:rsidRPr="00000000">
        <w:rPr>
          <w:rtl w:val="0"/>
        </w:rPr>
        <w:t xml:space="preserve">Once each segment has its own @xml:id, you can interlink the segments with the attributes @prev and @next, used to identify the previous segment and the next. Their value should always start with “#” followed by the @xml:id of the segment of prose they point to. This system allows all the parts to be chained together and can, if necessary, be used to reconstitute the base text without interspersal of dependent text.</w:t>
      </w:r>
      <w:r w:rsidDel="00000000" w:rsidR="00000000" w:rsidRPr="00000000">
        <w:rPr>
          <w:rtl w:val="0"/>
        </w:rPr>
      </w:r>
    </w:p>
    <w:p w:rsidR="00000000" w:rsidDel="00000000" w:rsidP="00000000" w:rsidRDefault="00000000" w:rsidRPr="00000000" w14:paraId="00000A97">
      <w:pPr>
        <w:pStyle w:val="Heading3"/>
        <w:rPr/>
      </w:pPr>
      <w:bookmarkStart w:colFirst="0" w:colLast="0" w:name="_u2mkxua8q5lw" w:id="136"/>
      <w:bookmarkEnd w:id="136"/>
      <w:r w:rsidDel="00000000" w:rsidR="00000000" w:rsidRPr="00000000">
        <w:rPr>
          <w:rtl w:val="0"/>
        </w:rPr>
        <w:t xml:space="preserve">About the identifying pattern for elements</w:t>
      </w:r>
    </w:p>
    <w:p w:rsidR="00000000" w:rsidDel="00000000" w:rsidP="00000000" w:rsidRDefault="00000000" w:rsidRPr="00000000" w14:paraId="00000A98">
      <w:pPr>
        <w:jc w:val="both"/>
        <w:rPr/>
      </w:pPr>
      <w:r w:rsidDel="00000000" w:rsidR="00000000" w:rsidRPr="00000000">
        <w:rPr>
          <w:rtl w:val="0"/>
        </w:rPr>
        <w:t xml:space="preserve">Some elements can also be given an identifier to handle cross-reference and link elements across block boundaries. Among those elements, we foresee such a pattern could be useful for &lt;term&gt; and &lt;app&gt;, but feel free to contact the XML-TEI Data Manager if you need another element to be numbered. </w:t>
      </w:r>
    </w:p>
    <w:p w:rsidR="00000000" w:rsidDel="00000000" w:rsidP="00000000" w:rsidRDefault="00000000" w:rsidRPr="00000000" w14:paraId="00000A99">
      <w:pPr>
        <w:jc w:val="both"/>
        <w:rPr/>
      </w:pPr>
      <w:r w:rsidDel="00000000" w:rsidR="00000000" w:rsidRPr="00000000">
        <w:rPr>
          <w:rtl w:val="0"/>
        </w:rPr>
        <w:tab/>
        <w:t xml:space="preserve">For those two elements, the identifier pattern should be the name of the element followed by a 3-digits number for &lt;term&gt; and a 5-digits number for &lt;app&gt;, i.e. term001 and app00001. See §</w:t>
      </w:r>
      <w:hyperlink w:anchor="_tyh87yr2ay8u">
        <w:r w:rsidDel="00000000" w:rsidR="00000000" w:rsidRPr="00000000">
          <w:rPr>
            <w:color w:val="1155cc"/>
            <w:u w:val="single"/>
            <w:rtl w:val="0"/>
          </w:rPr>
          <w:t xml:space="preserve">Strategies to encode apparatus entries across block boundaries</w:t>
        </w:r>
      </w:hyperlink>
      <w:r w:rsidDel="00000000" w:rsidR="00000000" w:rsidRPr="00000000">
        <w:rPr>
          <w:rtl w:val="0"/>
        </w:rPr>
        <w:t xml:space="preserve"> and §</w:t>
      </w:r>
      <w:hyperlink w:anchor="_a32yxhkfs3i9">
        <w:r w:rsidDel="00000000" w:rsidR="00000000" w:rsidRPr="00000000">
          <w:rPr>
            <w:color w:val="1155cc"/>
            <w:u w:val="single"/>
            <w:rtl w:val="0"/>
          </w:rPr>
          <w:t xml:space="preserve">Lemmas of base text in dependent text</w:t>
        </w:r>
      </w:hyperlink>
      <w:r w:rsidDel="00000000" w:rsidR="00000000" w:rsidRPr="00000000">
        <w:rPr>
          <w:rtl w:val="0"/>
        </w:rPr>
        <w:t xml:space="preserve"> to know more about their use. </w:t>
      </w:r>
    </w:p>
    <w:p w:rsidR="00000000" w:rsidDel="00000000" w:rsidP="00000000" w:rsidRDefault="00000000" w:rsidRPr="00000000" w14:paraId="00000A9A">
      <w:pPr>
        <w:pStyle w:val="Heading2"/>
        <w:jc w:val="both"/>
        <w:rPr/>
      </w:pPr>
      <w:bookmarkStart w:colFirst="0" w:colLast="0" w:name="_shvqq8zdeb8" w:id="137"/>
      <w:bookmarkEnd w:id="137"/>
      <w:r w:rsidDel="00000000" w:rsidR="00000000" w:rsidRPr="00000000">
        <w:rPr>
          <w:rtl w:val="0"/>
        </w:rPr>
        <w:t xml:space="preserve">Punctual links </w:t>
      </w:r>
    </w:p>
    <w:p w:rsidR="00000000" w:rsidDel="00000000" w:rsidP="00000000" w:rsidRDefault="00000000" w:rsidRPr="00000000" w14:paraId="00000A9B">
      <w:pPr>
        <w:jc w:val="both"/>
        <w:rPr/>
      </w:pPr>
      <w:r w:rsidDel="00000000" w:rsidR="00000000" w:rsidRPr="00000000">
        <w:rPr>
          <w:rtl w:val="0"/>
        </w:rPr>
        <w:t xml:space="preserve">Note that in this section, you will only find a solution for ad-hoc linking. Any repetitive links should be declared in the manner described in §</w:t>
      </w:r>
      <w:hyperlink w:anchor="_ao943vd2xpl1">
        <w:r w:rsidDel="00000000" w:rsidR="00000000" w:rsidRPr="00000000">
          <w:rPr>
            <w:color w:val="1155cc"/>
            <w:u w:val="single"/>
            <w:rtl w:val="0"/>
          </w:rPr>
          <w:t xml:space="preserve">Referring to digital resources external to your file</w:t>
        </w:r>
      </w:hyperlink>
      <w:r w:rsidDel="00000000" w:rsidR="00000000" w:rsidRPr="00000000">
        <w:rPr>
          <w:rtl w:val="0"/>
        </w:rPr>
        <w:t xml:space="preserve"> and should only appear in freeform text elements such &lt;note&gt;.</w:t>
      </w:r>
    </w:p>
    <w:p w:rsidR="00000000" w:rsidDel="00000000" w:rsidP="00000000" w:rsidRDefault="00000000" w:rsidRPr="00000000" w14:paraId="00000A9C">
      <w:pPr>
        <w:jc w:val="both"/>
        <w:rPr/>
      </w:pPr>
      <w:r w:rsidDel="00000000" w:rsidR="00000000" w:rsidRPr="00000000">
        <w:rPr>
          <w:rtl w:val="0"/>
        </w:rPr>
        <w:tab/>
        <w:t xml:space="preserve">Before starting this section, you should be aware that several linking mechanisms are available in a DHARMA conformant encoding. The main two possibility at your disposal are:</w:t>
      </w:r>
    </w:p>
    <w:p w:rsidR="00000000" w:rsidDel="00000000" w:rsidP="00000000" w:rsidRDefault="00000000" w:rsidRPr="00000000" w14:paraId="00000A9D">
      <w:pPr>
        <w:jc w:val="both"/>
        <w:rPr/>
      </w:pPr>
      <w:r w:rsidDel="00000000" w:rsidR="00000000" w:rsidRPr="00000000">
        <w:rPr>
          <w:rtl w:val="0"/>
        </w:rPr>
      </w:r>
    </w:p>
    <w:p w:rsidR="00000000" w:rsidDel="00000000" w:rsidP="00000000" w:rsidRDefault="00000000" w:rsidRPr="00000000" w14:paraId="00000A9E">
      <w:pPr>
        <w:numPr>
          <w:ilvl w:val="0"/>
          <w:numId w:val="4"/>
        </w:numPr>
        <w:ind w:left="720" w:hanging="360"/>
        <w:jc w:val="both"/>
        <w:rPr>
          <w:u w:val="none"/>
        </w:rPr>
      </w:pPr>
      <w:r w:rsidDel="00000000" w:rsidR="00000000" w:rsidRPr="00000000">
        <w:rPr>
          <w:rtl w:val="0"/>
        </w:rPr>
        <w:t xml:space="preserve">&lt;ptr/&gt; is a self-closing pointer with the attribute @target </w:t>
      </w:r>
    </w:p>
    <w:p w:rsidR="00000000" w:rsidDel="00000000" w:rsidP="00000000" w:rsidRDefault="00000000" w:rsidRPr="00000000" w14:paraId="00000A9F">
      <w:pPr>
        <w:numPr>
          <w:ilvl w:val="0"/>
          <w:numId w:val="4"/>
        </w:numPr>
        <w:ind w:left="720" w:hanging="360"/>
        <w:jc w:val="both"/>
        <w:rPr>
          <w:u w:val="none"/>
        </w:rPr>
      </w:pPr>
      <w:r w:rsidDel="00000000" w:rsidR="00000000" w:rsidRPr="00000000">
        <w:rPr>
          <w:rtl w:val="0"/>
        </w:rPr>
        <w:t xml:space="preserve">&lt;ref&gt; contains text to be hyperlinked with the resource declared in the attribute @target. </w:t>
      </w:r>
    </w:p>
    <w:p w:rsidR="00000000" w:rsidDel="00000000" w:rsidP="00000000" w:rsidRDefault="00000000" w:rsidRPr="00000000" w14:paraId="00000AA0">
      <w:pPr>
        <w:ind w:left="0" w:firstLine="0"/>
        <w:jc w:val="both"/>
        <w:rPr/>
      </w:pPr>
      <w:r w:rsidDel="00000000" w:rsidR="00000000" w:rsidRPr="00000000">
        <w:rPr>
          <w:rtl w:val="0"/>
        </w:rPr>
      </w:r>
    </w:p>
    <w:p w:rsidR="00000000" w:rsidDel="00000000" w:rsidP="00000000" w:rsidRDefault="00000000" w:rsidRPr="00000000" w14:paraId="00000AA1">
      <w:pPr>
        <w:ind w:left="0" w:firstLine="0"/>
        <w:jc w:val="both"/>
        <w:rPr/>
      </w:pPr>
      <w:r w:rsidDel="00000000" w:rsidR="00000000" w:rsidRPr="00000000">
        <w:rPr>
          <w:rtl w:val="0"/>
        </w:rPr>
        <w:t xml:space="preserve">When using the first solution, you must always be sure that textual content will be generated automatically to anchor the link identified in the attribute, while in the second solution, you will be able to decide on your own which text is anchoring it. </w:t>
      </w:r>
    </w:p>
    <w:p w:rsidR="00000000" w:rsidDel="00000000" w:rsidP="00000000" w:rsidRDefault="00000000" w:rsidRPr="00000000" w14:paraId="00000AA2">
      <w:pPr>
        <w:pStyle w:val="Heading3"/>
        <w:jc w:val="both"/>
        <w:rPr/>
      </w:pPr>
      <w:bookmarkStart w:colFirst="0" w:colLast="0" w:name="_yuhmqkd4d2z2" w:id="138"/>
      <w:bookmarkEnd w:id="138"/>
      <w:r w:rsidDel="00000000" w:rsidR="00000000" w:rsidRPr="00000000">
        <w:rPr>
          <w:rtl w:val="0"/>
        </w:rPr>
        <w:t xml:space="preserve">Links to external resources or files</w:t>
      </w:r>
    </w:p>
    <w:p w:rsidR="00000000" w:rsidDel="00000000" w:rsidP="00000000" w:rsidRDefault="00000000" w:rsidRPr="00000000" w14:paraId="00000AA3">
      <w:pPr>
        <w:pStyle w:val="Heading4"/>
        <w:jc w:val="both"/>
        <w:rPr/>
      </w:pPr>
      <w:bookmarkStart w:colFirst="0" w:colLast="0" w:name="_n3qk3lvvlpqq" w:id="139"/>
      <w:bookmarkEnd w:id="139"/>
      <w:r w:rsidDel="00000000" w:rsidR="00000000" w:rsidRPr="00000000">
        <w:rPr>
          <w:rtl w:val="0"/>
        </w:rPr>
        <w:t xml:space="preserve">Create a link between two DHARMA editions</w:t>
      </w:r>
    </w:p>
    <w:p w:rsidR="00000000" w:rsidDel="00000000" w:rsidP="00000000" w:rsidRDefault="00000000" w:rsidRPr="00000000" w14:paraId="00000AA4">
      <w:pPr>
        <w:jc w:val="both"/>
        <w:rPr/>
      </w:pPr>
      <w:r w:rsidDel="00000000" w:rsidR="00000000" w:rsidRPr="00000000">
        <w:rPr>
          <w:rtl w:val="0"/>
        </w:rPr>
        <w:t xml:space="preserve">The solution provided above to create a link between two elements in the same file can be used to create a link between two XML files created in the DHARMA framework. You should use the element &lt;ref&gt; around a human-readable reference like the name of the text you want to link with your current work. To generate the hypertext link, you must also reference an attribute @target in which you should give the full name of the file of the text. Be sure to follow the FNC guide to name your file. </w:t>
      </w:r>
    </w:p>
    <w:p w:rsidR="00000000" w:rsidDel="00000000" w:rsidP="00000000" w:rsidRDefault="00000000" w:rsidRPr="00000000" w14:paraId="00000AA5">
      <w:pPr>
        <w:ind w:firstLine="720"/>
        <w:jc w:val="both"/>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rPr/>
            </w:pPr>
            <w:r w:rsidDel="00000000" w:rsidR="00000000" w:rsidRPr="00000000">
              <w:rPr>
                <w:color w:val="000096"/>
                <w:sz w:val="18"/>
                <w:szCs w:val="18"/>
                <w:rtl w:val="0"/>
              </w:rPr>
              <w:t xml:space="preserve">&lt;ref</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"DHARMA_CritEdSvayambhu.xml"</w:t>
            </w:r>
            <w:r w:rsidDel="00000000" w:rsidR="00000000" w:rsidRPr="00000000">
              <w:rPr>
                <w:color w:val="000096"/>
                <w:sz w:val="18"/>
                <w:szCs w:val="18"/>
                <w:rtl w:val="0"/>
              </w:rPr>
              <w:t xml:space="preserve">&gt;</w:t>
            </w:r>
            <w:r w:rsidDel="00000000" w:rsidR="00000000" w:rsidRPr="00000000">
              <w:rPr>
                <w:sz w:val="18"/>
                <w:szCs w:val="18"/>
                <w:rtl w:val="0"/>
              </w:rPr>
              <w:t xml:space="preserve">Svayambhu</w:t>
            </w:r>
            <w:r w:rsidDel="00000000" w:rsidR="00000000" w:rsidRPr="00000000">
              <w:rPr>
                <w:color w:val="000096"/>
                <w:sz w:val="18"/>
                <w:szCs w:val="18"/>
                <w:rtl w:val="0"/>
              </w:rPr>
              <w:t xml:space="preserve">&lt;/ref&gt;</w:t>
            </w:r>
            <w:r w:rsidDel="00000000" w:rsidR="00000000" w:rsidRPr="00000000">
              <w:rPr>
                <w:rtl w:val="0"/>
              </w:rPr>
            </w:r>
          </w:p>
        </w:tc>
      </w:tr>
    </w:tbl>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jc w:val="both"/>
        <w:rPr/>
      </w:pPr>
      <w:r w:rsidDel="00000000" w:rsidR="00000000" w:rsidRPr="00000000">
        <w:rPr>
          <w:rtl w:val="0"/>
        </w:rPr>
        <w:t xml:space="preserve">If you want to provide a specific reference to a part of the text, you will use the element &lt;ref&gt;. The value of the attribute @target shall be built using the filename, followed by a hashtag symbol and then by the @xml:id of the part you want to reference. </w:t>
      </w:r>
    </w:p>
    <w:p w:rsidR="00000000" w:rsidDel="00000000" w:rsidP="00000000" w:rsidRDefault="00000000" w:rsidRPr="00000000" w14:paraId="00000AAA">
      <w:pPr>
        <w:rPr/>
      </w:pPr>
      <w:r w:rsidDel="00000000" w:rsidR="00000000" w:rsidRPr="00000000">
        <w:rPr>
          <w:rtl w:val="0"/>
        </w:rPr>
      </w:r>
    </w:p>
    <w:tbl>
      <w:tblPr>
        <w:tblStyle w:val="Table1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A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rPr/>
            </w:pPr>
            <w:r w:rsidDel="00000000" w:rsidR="00000000" w:rsidRPr="00000000">
              <w:rPr>
                <w:color w:val="000096"/>
                <w:sz w:val="18"/>
                <w:szCs w:val="18"/>
                <w:rtl w:val="0"/>
              </w:rPr>
              <w:t xml:space="preserve">&lt;ref</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"DHARMA_CritEdSvayambhu.xml#svayambhu-03"</w:t>
            </w:r>
            <w:r w:rsidDel="00000000" w:rsidR="00000000" w:rsidRPr="00000000">
              <w:rPr>
                <w:color w:val="000096"/>
                <w:sz w:val="18"/>
                <w:szCs w:val="18"/>
                <w:rtl w:val="0"/>
              </w:rPr>
              <w:t xml:space="preserve">&gt;</w:t>
            </w:r>
            <w:r w:rsidDel="00000000" w:rsidR="00000000" w:rsidRPr="00000000">
              <w:rPr>
                <w:sz w:val="18"/>
                <w:szCs w:val="18"/>
                <w:rtl w:val="0"/>
              </w:rPr>
              <w:t xml:space="preserve">See Svayambhu, chapter 2</w:t>
            </w:r>
            <w:r w:rsidDel="00000000" w:rsidR="00000000" w:rsidRPr="00000000">
              <w:rPr>
                <w:color w:val="000096"/>
                <w:sz w:val="18"/>
                <w:szCs w:val="18"/>
                <w:rtl w:val="0"/>
              </w:rPr>
              <w:t xml:space="preserve">&lt;/ref&gt;</w:t>
            </w:r>
            <w:r w:rsidDel="00000000" w:rsidR="00000000" w:rsidRPr="00000000">
              <w:rPr>
                <w:rtl w:val="0"/>
              </w:rPr>
            </w:r>
          </w:p>
        </w:tc>
      </w:tr>
    </w:tbl>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pStyle w:val="Heading4"/>
        <w:rPr/>
      </w:pPr>
      <w:bookmarkStart w:colFirst="0" w:colLast="0" w:name="_rt11kv1z8ri1" w:id="140"/>
      <w:bookmarkEnd w:id="140"/>
      <w:r w:rsidDel="00000000" w:rsidR="00000000" w:rsidRPr="00000000">
        <w:rPr>
          <w:rtl w:val="0"/>
        </w:rPr>
        <w:t xml:space="preserve">Making a hyperlink</w:t>
      </w:r>
    </w:p>
    <w:p w:rsidR="00000000" w:rsidDel="00000000" w:rsidP="00000000" w:rsidRDefault="00000000" w:rsidRPr="00000000" w14:paraId="00000AAF">
      <w:pPr>
        <w:jc w:val="both"/>
        <w:rPr/>
      </w:pPr>
      <w:r w:rsidDel="00000000" w:rsidR="00000000" w:rsidRPr="00000000">
        <w:rPr>
          <w:rtl w:val="0"/>
        </w:rPr>
        <w:t xml:space="preserve">The element &lt;ref&gt; can also be used for regular hyperlinks with any external resources to the project. In this case, the @target attribute shall contain a well-formed URL, or better a permalink. Be extra careful about filling any exterior link since we would like as much as possible to avoid breaking of this link. </w:t>
      </w:r>
    </w:p>
    <w:p w:rsidR="00000000" w:rsidDel="00000000" w:rsidP="00000000" w:rsidRDefault="00000000" w:rsidRPr="00000000" w14:paraId="00000AB0">
      <w:pPr>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B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rPr/>
            </w:pPr>
            <w:r w:rsidDel="00000000" w:rsidR="00000000" w:rsidRPr="00000000">
              <w:rPr>
                <w:color w:val="000096"/>
                <w:sz w:val="18"/>
                <w:szCs w:val="18"/>
                <w:rtl w:val="0"/>
              </w:rPr>
              <w:t xml:space="preserve">&lt;ref</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"https://erc-dharma.github.io/"</w:t>
            </w:r>
            <w:r w:rsidDel="00000000" w:rsidR="00000000" w:rsidRPr="00000000">
              <w:rPr>
                <w:color w:val="000096"/>
                <w:sz w:val="18"/>
                <w:szCs w:val="18"/>
                <w:rtl w:val="0"/>
              </w:rPr>
              <w:t xml:space="preserve">&gt;</w:t>
            </w:r>
            <w:r w:rsidDel="00000000" w:rsidR="00000000" w:rsidRPr="00000000">
              <w:rPr>
                <w:sz w:val="18"/>
                <w:szCs w:val="18"/>
                <w:rtl w:val="0"/>
              </w:rPr>
              <w:t xml:space="preserve">See DHARMA temporary static website</w:t>
            </w:r>
            <w:r w:rsidDel="00000000" w:rsidR="00000000" w:rsidRPr="00000000">
              <w:rPr>
                <w:color w:val="000096"/>
                <w:sz w:val="18"/>
                <w:szCs w:val="18"/>
                <w:rtl w:val="0"/>
              </w:rPr>
              <w:t xml:space="preserve">&lt;/ref&gt;</w:t>
            </w:r>
            <w:r w:rsidDel="00000000" w:rsidR="00000000" w:rsidRPr="00000000">
              <w:rPr>
                <w:rtl w:val="0"/>
              </w:rPr>
            </w:r>
          </w:p>
        </w:tc>
      </w:tr>
    </w:tbl>
    <w:p w:rsidR="00000000" w:rsidDel="00000000" w:rsidP="00000000" w:rsidRDefault="00000000" w:rsidRPr="00000000" w14:paraId="00000AB3">
      <w:pPr>
        <w:pStyle w:val="Heading4"/>
        <w:rPr/>
      </w:pPr>
      <w:bookmarkStart w:colFirst="0" w:colLast="0" w:name="_el195295inc7" w:id="141"/>
      <w:bookmarkEnd w:id="141"/>
      <w:r w:rsidDel="00000000" w:rsidR="00000000" w:rsidRPr="00000000">
        <w:rPr>
          <w:rtl w:val="0"/>
        </w:rPr>
      </w:r>
    </w:p>
    <w:p w:rsidR="00000000" w:rsidDel="00000000" w:rsidP="00000000" w:rsidRDefault="00000000" w:rsidRPr="00000000" w14:paraId="00000AB4">
      <w:pPr>
        <w:pStyle w:val="Heading4"/>
        <w:rPr/>
      </w:pPr>
      <w:bookmarkStart w:colFirst="0" w:colLast="0" w:name="_nr75uixb0tan" w:id="142"/>
      <w:bookmarkEnd w:id="142"/>
      <w:r w:rsidDel="00000000" w:rsidR="00000000" w:rsidRPr="00000000">
        <w:rPr>
          <w:rtl w:val="0"/>
        </w:rPr>
        <w:t xml:space="preserve">Hyperlinking to texts with URNs</w:t>
      </w:r>
    </w:p>
    <w:p w:rsidR="00000000" w:rsidDel="00000000" w:rsidP="00000000" w:rsidRDefault="00000000" w:rsidRPr="00000000" w14:paraId="00000AB5">
      <w:pPr>
        <w:jc w:val="both"/>
        <w:rPr/>
      </w:pPr>
      <w:r w:rsidDel="00000000" w:rsidR="00000000" w:rsidRPr="00000000">
        <w:rPr>
          <w:rtl w:val="0"/>
        </w:rPr>
        <w:t xml:space="preserve">The element &lt;ref&gt; should also be used for punctual hyperlinks with any external texts. However when available, we recommend you provide a link to a Universal Resource Name (URN). CTS is the most common schema for providings URNs for digital editions in the Humanities. Classical Latin and Medieval Latin texts are extensively covered by the CTS URN, for others languages and period references have a less exhaustive coverage. Depending on the scholarly fields, a URN isn’t always available and you might need to revert to using a simple permalink, url link or even a specific project identifying pattern. In case of doubt, contact the XML-TEi Data Manager of the project. </w:t>
      </w:r>
    </w:p>
    <w:p w:rsidR="00000000" w:rsidDel="00000000" w:rsidP="00000000" w:rsidRDefault="00000000" w:rsidRPr="00000000" w14:paraId="00000AB6">
      <w:pPr>
        <w:pStyle w:val="Heading3"/>
        <w:rPr/>
      </w:pPr>
      <w:bookmarkStart w:colFirst="0" w:colLast="0" w:name="_l0mmzehbw6i2" w:id="143"/>
      <w:bookmarkEnd w:id="143"/>
      <w:r w:rsidDel="00000000" w:rsidR="00000000" w:rsidRPr="00000000">
        <w:rPr>
          <w:rtl w:val="0"/>
        </w:rPr>
        <w:t xml:space="preserve">File internal links</w:t>
      </w:r>
    </w:p>
    <w:p w:rsidR="00000000" w:rsidDel="00000000" w:rsidP="00000000" w:rsidRDefault="00000000" w:rsidRPr="00000000" w14:paraId="00000AB7">
      <w:pPr>
        <w:jc w:val="both"/>
        <w:rPr/>
      </w:pPr>
      <w:r w:rsidDel="00000000" w:rsidR="00000000" w:rsidRPr="00000000">
        <w:rPr>
          <w:rtl w:val="0"/>
        </w:rPr>
        <w:t xml:space="preserve">T</w:t>
      </w:r>
      <w:r w:rsidDel="00000000" w:rsidR="00000000" w:rsidRPr="00000000">
        <w:rPr>
          <w:rtl w:val="0"/>
        </w:rPr>
        <w:t xml:space="preserve">he technical team has implemented a system that will process your XML file and automatically assign an @xml:id to every</w:t>
      </w:r>
      <w:r w:rsidDel="00000000" w:rsidR="00000000" w:rsidRPr="00000000">
        <w:rPr>
          <w:rtl w:val="0"/>
        </w:rPr>
        <w:t xml:space="preserve"> structural element of your edition (&lt;div&gt;, &lt;lg&gt;, &lt;p&gt; and &lt;ab&gt;), so that, subsequently, it will be possible to reference any of those elements by their unique identifier</w:t>
      </w:r>
      <w:r w:rsidDel="00000000" w:rsidR="00000000" w:rsidRPr="00000000">
        <w:rPr>
          <w:rtl w:val="0"/>
        </w:rPr>
        <w:t xml:space="preserve"> preceded by a hashtag symbol “#” inside the attribute @target. </w:t>
      </w:r>
    </w:p>
    <w:p w:rsidR="00000000" w:rsidDel="00000000" w:rsidP="00000000" w:rsidRDefault="00000000" w:rsidRPr="00000000" w14:paraId="00000AB8">
      <w:pPr>
        <w:jc w:val="both"/>
        <w:rPr/>
      </w:pPr>
      <w:r w:rsidDel="00000000" w:rsidR="00000000" w:rsidRPr="00000000">
        <w:rPr>
          <w:rtl w:val="0"/>
        </w:rPr>
      </w:r>
    </w:p>
    <w:p w:rsidR="00000000" w:rsidDel="00000000" w:rsidP="00000000" w:rsidRDefault="00000000" w:rsidRPr="00000000" w14:paraId="00000AB9">
      <w:pPr>
        <w:pStyle w:val="Heading4"/>
        <w:keepLines w:val="0"/>
        <w:widowControl w:val="0"/>
        <w:spacing w:after="60" w:before="120" w:line="240" w:lineRule="auto"/>
        <w:rPr/>
      </w:pPr>
      <w:bookmarkStart w:colFirst="0" w:colLast="0" w:name="_pm1t1lfi1msd" w:id="144"/>
      <w:bookmarkEnd w:id="144"/>
      <w:r w:rsidDel="00000000" w:rsidR="00000000" w:rsidRPr="00000000">
        <w:rPr>
          <w:rtl w:val="0"/>
        </w:rPr>
        <w:t xml:space="preserve">C</w:t>
      </w:r>
      <w:r w:rsidDel="00000000" w:rsidR="00000000" w:rsidRPr="00000000">
        <w:rPr>
          <w:rtl w:val="0"/>
        </w:rPr>
        <w:t xml:space="preserve">reate</w:t>
      </w:r>
      <w:r w:rsidDel="00000000" w:rsidR="00000000" w:rsidRPr="00000000">
        <w:rPr>
          <w:rtl w:val="0"/>
        </w:rPr>
        <w:t xml:space="preserve"> a file internal reference</w:t>
      </w:r>
    </w:p>
    <w:p w:rsidR="00000000" w:rsidDel="00000000" w:rsidP="00000000" w:rsidRDefault="00000000" w:rsidRPr="00000000" w14:paraId="00000ABA">
      <w:pPr>
        <w:jc w:val="both"/>
        <w:rPr/>
      </w:pPr>
      <w:r w:rsidDel="00000000" w:rsidR="00000000" w:rsidRPr="00000000">
        <w:rPr>
          <w:rtl w:val="0"/>
        </w:rPr>
        <w:t xml:space="preserve">To create a link toward another part of your edition from a free-text part, you can use the element &lt;ref&gt; with the attribute @target filled with the identifier of the element you want to mention with the hashtag symbol. For instance, if you want to link a note with the chapter 2, you will provide the identifier of this chapter in the @target attribute.</w:t>
      </w:r>
    </w:p>
    <w:p w:rsidR="00000000" w:rsidDel="00000000" w:rsidP="00000000" w:rsidRDefault="00000000" w:rsidRPr="00000000" w14:paraId="00000ABB">
      <w:pPr>
        <w:jc w:val="both"/>
        <w:rPr/>
      </w:pPr>
      <w:r w:rsidDel="00000000" w:rsidR="00000000" w:rsidRPr="00000000">
        <w:rPr>
          <w:rtl w:val="0"/>
        </w:rPr>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B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rPr/>
            </w:pPr>
            <w:r w:rsidDel="00000000" w:rsidR="00000000" w:rsidRPr="00000000">
              <w:rPr>
                <w:color w:val="000096"/>
                <w:sz w:val="18"/>
                <w:szCs w:val="18"/>
                <w:rtl w:val="0"/>
              </w:rPr>
              <w:t xml:space="preserve">&lt;ref</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"#svayambhu-03"</w:t>
            </w:r>
            <w:r w:rsidDel="00000000" w:rsidR="00000000" w:rsidRPr="00000000">
              <w:rPr>
                <w:color w:val="000096"/>
                <w:sz w:val="18"/>
                <w:szCs w:val="18"/>
                <w:rtl w:val="0"/>
              </w:rPr>
              <w:t xml:space="preserve">&gt;</w:t>
            </w:r>
            <w:r w:rsidDel="00000000" w:rsidR="00000000" w:rsidRPr="00000000">
              <w:rPr>
                <w:sz w:val="18"/>
                <w:szCs w:val="18"/>
                <w:rtl w:val="0"/>
              </w:rPr>
              <w:t xml:space="preserve">See the same phenomenon on the chapter 2</w:t>
            </w:r>
            <w:r w:rsidDel="00000000" w:rsidR="00000000" w:rsidRPr="00000000">
              <w:rPr>
                <w:color w:val="000096"/>
                <w:sz w:val="18"/>
                <w:szCs w:val="18"/>
                <w:rtl w:val="0"/>
              </w:rPr>
              <w:t xml:space="preserve">&lt;/ref&gt;</w:t>
            </w:r>
            <w:r w:rsidDel="00000000" w:rsidR="00000000" w:rsidRPr="00000000">
              <w:rPr>
                <w:rtl w:val="0"/>
              </w:rPr>
            </w:r>
          </w:p>
        </w:tc>
      </w:tr>
    </w:tbl>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pStyle w:val="Heading4"/>
        <w:rPr/>
      </w:pPr>
      <w:bookmarkStart w:colFirst="0" w:colLast="0" w:name="_iekr3ogkp52" w:id="145"/>
      <w:bookmarkEnd w:id="145"/>
      <w:r w:rsidDel="00000000" w:rsidR="00000000" w:rsidRPr="00000000">
        <w:rPr>
          <w:rtl w:val="0"/>
        </w:rPr>
        <w:t xml:space="preserve">Shortcut for citing a part of the edition</w:t>
      </w:r>
    </w:p>
    <w:p w:rsidR="00000000" w:rsidDel="00000000" w:rsidP="00000000" w:rsidRDefault="00000000" w:rsidRPr="00000000" w14:paraId="00000AC0">
      <w:pPr>
        <w:jc w:val="both"/>
        <w:rPr/>
      </w:pPr>
      <w:r w:rsidDel="00000000" w:rsidR="00000000" w:rsidRPr="00000000">
        <w:rPr>
          <w:rtl w:val="0"/>
        </w:rPr>
        <w:t xml:space="preserve">If you want to quote a part of your edition, you can use the &lt;ptr/&gt; element with the attribute @target filled with the identifier of the said part.  The display will then be the name of the element and the @n attribute provided with it. If no attributes have been associated with the element you are referencing, an automatic number based on the occurrence of the element in your edition will be automatically generated. Then, if you want another display, we recommend you use the solution with &lt;ref&gt; explained above §</w:t>
      </w:r>
      <w:hyperlink w:anchor="_pm1t1lfi1msd">
        <w:r w:rsidDel="00000000" w:rsidR="00000000" w:rsidRPr="00000000">
          <w:rPr>
            <w:color w:val="1155cc"/>
            <w:u w:val="single"/>
            <w:rtl w:val="0"/>
          </w:rPr>
          <w:t xml:space="preserve">C</w:t>
        </w:r>
      </w:hyperlink>
      <w:hyperlink w:anchor="_pm1t1lfi1msd">
        <w:r w:rsidDel="00000000" w:rsidR="00000000" w:rsidRPr="00000000">
          <w:rPr>
            <w:color w:val="1155cc"/>
            <w:u w:val="single"/>
            <w:rtl w:val="0"/>
          </w:rPr>
          <w:t xml:space="preserve">reate</w:t>
        </w:r>
      </w:hyperlink>
      <w:hyperlink w:anchor="_pm1t1lfi1msd">
        <w:r w:rsidDel="00000000" w:rsidR="00000000" w:rsidRPr="00000000">
          <w:rPr>
            <w:color w:val="1155cc"/>
            <w:u w:val="single"/>
            <w:rtl w:val="0"/>
          </w:rPr>
          <w:t xml:space="preserve"> a file internal reference</w:t>
        </w:r>
      </w:hyperlink>
      <w:r w:rsidDel="00000000" w:rsidR="00000000" w:rsidRPr="00000000">
        <w:rPr>
          <w:rtl w:val="0"/>
        </w:rPr>
        <w:t xml:space="preserve">.</w:t>
      </w:r>
    </w:p>
    <w:p w:rsidR="00000000" w:rsidDel="00000000" w:rsidP="00000000" w:rsidRDefault="00000000" w:rsidRPr="00000000" w14:paraId="00000AC1">
      <w:pPr>
        <w:jc w:val="both"/>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C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rPr/>
            </w:pPr>
            <w:r w:rsidDel="00000000" w:rsidR="00000000" w:rsidRPr="00000000">
              <w:rPr>
                <w:color w:val="000096"/>
                <w:sz w:val="18"/>
                <w:szCs w:val="18"/>
                <w:rtl w:val="0"/>
              </w:rPr>
              <w:t xml:space="preserve">&lt;note&gt;Dependent text on &lt;ptr</w:t>
            </w:r>
            <w:r w:rsidDel="00000000" w:rsidR="00000000" w:rsidRPr="00000000">
              <w:rPr>
                <w:color w:val="f5844c"/>
                <w:sz w:val="18"/>
                <w:szCs w:val="18"/>
                <w:rtl w:val="0"/>
              </w:rPr>
              <w:t xml:space="preserve"> </w:t>
            </w:r>
            <w:r w:rsidDel="00000000" w:rsidR="00000000" w:rsidRPr="00000000">
              <w:rPr>
                <w:color w:val="f5844c"/>
                <w:sz w:val="18"/>
                <w:szCs w:val="18"/>
                <w:rtl w:val="0"/>
              </w:rPr>
              <w:t xml:space="preserve"> target=”#svayambhu_</w:t>
            </w:r>
            <w:r w:rsidDel="00000000" w:rsidR="00000000" w:rsidRPr="00000000">
              <w:rPr>
                <w:color w:val="993300"/>
                <w:sz w:val="18"/>
                <w:szCs w:val="18"/>
                <w:rtl w:val="0"/>
              </w:rPr>
              <w:t xml:space="preserve">07.13.02.02</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 and, according to the editor, at least partly on &lt;ptr</w:t>
            </w:r>
            <w:r w:rsidDel="00000000" w:rsidR="00000000" w:rsidRPr="00000000">
              <w:rPr>
                <w:color w:val="f5844c"/>
                <w:sz w:val="18"/>
                <w:szCs w:val="18"/>
                <w:rtl w:val="0"/>
              </w:rPr>
              <w:t xml:space="preserve"> </w:t>
            </w:r>
            <w:r w:rsidDel="00000000" w:rsidR="00000000" w:rsidRPr="00000000">
              <w:rPr>
                <w:color w:val="f5844c"/>
                <w:sz w:val="18"/>
                <w:szCs w:val="18"/>
                <w:rtl w:val="0"/>
              </w:rPr>
              <w:t xml:space="preserve"> target=”#svayambhu_</w:t>
            </w:r>
            <w:r w:rsidDel="00000000" w:rsidR="00000000" w:rsidRPr="00000000">
              <w:rPr>
                <w:color w:val="993300"/>
                <w:sz w:val="18"/>
                <w:szCs w:val="18"/>
                <w:rtl w:val="0"/>
              </w:rPr>
              <w:t xml:space="preserve">07.13.02.01</w:t>
            </w:r>
            <w:r w:rsidDel="00000000" w:rsidR="00000000" w:rsidRPr="00000000">
              <w:rPr>
                <w:color w:val="993300"/>
                <w:sz w:val="18"/>
                <w:szCs w:val="18"/>
                <w:rtl w:val="0"/>
              </w:rPr>
              <w:t xml:space="preserve">"</w:t>
            </w:r>
            <w:r w:rsidDel="00000000" w:rsidR="00000000" w:rsidRPr="00000000">
              <w:rPr>
                <w:color w:val="000096"/>
                <w:sz w:val="18"/>
                <w:szCs w:val="18"/>
                <w:rtl w:val="0"/>
              </w:rPr>
              <w:t xml:space="preserve">/&gt;&lt;/note&gt;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jc w:val="both"/>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AC5">
            <w:pPr>
              <w:jc w:val="both"/>
              <w:rPr>
                <w:sz w:val="18"/>
                <w:szCs w:val="18"/>
                <w:shd w:fill="ead1dc" w:val="clear"/>
              </w:rPr>
            </w:pPr>
            <w:r w:rsidDel="00000000" w:rsidR="00000000" w:rsidRPr="00000000">
              <w:rPr>
                <w:rtl w:val="0"/>
              </w:rPr>
            </w:r>
          </w:p>
          <w:p w:rsidR="00000000" w:rsidDel="00000000" w:rsidP="00000000" w:rsidRDefault="00000000" w:rsidRPr="00000000" w14:paraId="00000AC6">
            <w:pPr>
              <w:jc w:val="both"/>
              <w:rPr>
                <w:color w:val="000096"/>
                <w:sz w:val="14"/>
                <w:szCs w:val="14"/>
              </w:rPr>
            </w:pPr>
            <w:r w:rsidDel="00000000" w:rsidR="00000000" w:rsidRPr="00000000">
              <w:rPr>
                <w:sz w:val="18"/>
                <w:szCs w:val="18"/>
                <w:shd w:fill="ead1dc" w:val="clear"/>
                <w:rtl w:val="0"/>
              </w:rPr>
              <w:t xml:space="preserve">Dependent text on stanza 273 and, according to the editor, at least partly on stanza 272</w:t>
            </w:r>
            <w:r w:rsidDel="00000000" w:rsidR="00000000" w:rsidRPr="00000000">
              <w:rPr>
                <w:rtl w:val="0"/>
              </w:rPr>
            </w:r>
          </w:p>
        </w:tc>
      </w:tr>
    </w:tbl>
    <w:p w:rsidR="00000000" w:rsidDel="00000000" w:rsidP="00000000" w:rsidRDefault="00000000" w:rsidRPr="00000000" w14:paraId="00000AC7">
      <w:pPr>
        <w:ind w:left="0" w:firstLine="0"/>
        <w:jc w:val="both"/>
        <w:rPr/>
      </w:pPr>
      <w:r w:rsidDel="00000000" w:rsidR="00000000" w:rsidRPr="00000000">
        <w:rPr>
          <w:rtl w:val="0"/>
        </w:rPr>
      </w:r>
    </w:p>
    <w:p w:rsidR="00000000" w:rsidDel="00000000" w:rsidP="00000000" w:rsidRDefault="00000000" w:rsidRPr="00000000" w14:paraId="00000AC8">
      <w:pPr>
        <w:pStyle w:val="Heading1"/>
        <w:pageBreakBefore w:val="0"/>
        <w:rPr/>
      </w:pPr>
      <w:bookmarkStart w:colFirst="0" w:colLast="0" w:name="_7045i8qhm99i" w:id="146"/>
      <w:bookmarkEnd w:id="146"/>
      <w:commentRangeStart w:id="87"/>
      <w:commentRangeStart w:id="88"/>
      <w:commentRangeStart w:id="89"/>
      <w:commentRangeStart w:id="90"/>
      <w:r w:rsidDel="00000000" w:rsidR="00000000" w:rsidRPr="00000000">
        <w:rPr>
          <w:rtl w:val="0"/>
        </w:rPr>
        <w:t xml:space="preserve">Encoding Additional information in the Edition</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AC9">
      <w:pPr>
        <w:pStyle w:val="Heading2"/>
        <w:rPr/>
      </w:pPr>
      <w:bookmarkStart w:colFirst="0" w:colLast="0" w:name="_3kz2l0rlylrj" w:id="147"/>
      <w:bookmarkEnd w:id="147"/>
      <w:r w:rsidDel="00000000" w:rsidR="00000000" w:rsidRPr="00000000">
        <w:rPr>
          <w:rtl w:val="0"/>
        </w:rPr>
        <w:t xml:space="preserve">Milestone </w:t>
      </w:r>
      <w:r w:rsidDel="00000000" w:rsidR="00000000" w:rsidRPr="00000000">
        <w:rPr>
          <w:rtl w:val="0"/>
        </w:rPr>
        <w:t xml:space="preserve">elements: pages, folios and lines </w:t>
      </w:r>
      <w:r w:rsidDel="00000000" w:rsidR="00000000" w:rsidRPr="00000000">
        <w:rPr>
          <w:rtl w:val="0"/>
        </w:rPr>
      </w:r>
    </w:p>
    <w:p w:rsidR="00000000" w:rsidDel="00000000" w:rsidP="00000000" w:rsidRDefault="00000000" w:rsidRPr="00000000" w14:paraId="00000ACA">
      <w:pPr>
        <w:jc w:val="both"/>
        <w:rPr/>
      </w:pPr>
      <w:r w:rsidDel="00000000" w:rsidR="00000000" w:rsidRPr="00000000">
        <w:rPr>
          <w:rtl w:val="0"/>
        </w:rPr>
        <w:t xml:space="preserve">In the TEI context, a milestone is an empty element that marks the transition from one physical or textual unit to another.</w:t>
      </w:r>
    </w:p>
    <w:p w:rsidR="00000000" w:rsidDel="00000000" w:rsidP="00000000" w:rsidRDefault="00000000" w:rsidRPr="00000000" w14:paraId="00000ACB">
      <w:pPr>
        <w:ind w:firstLine="720"/>
        <w:jc w:val="both"/>
        <w:rPr/>
      </w:pPr>
      <w:r w:rsidDel="00000000" w:rsidR="00000000" w:rsidRPr="00000000">
        <w:rPr>
          <w:rtl w:val="0"/>
        </w:rPr>
        <w:t xml:space="preserve">Dedicated milestone elements to encode page beginnings &lt;pb/&gt; — the term “page” here also includes manuscript folios — and line beginnings &lt;lb/&gt; are not expected in most of the DHARMA project’s digital critical editions, since we are generally dealing with critical editions based on more than a single witness. An exception can be made if you have a limited number of witnesses and you wish to encode the place where, in relation to your edited text, a given witness switches from one folio, or folio-side, to another (see §“</w:t>
      </w:r>
      <w:hyperlink w:anchor="_2a6kp2xqk018">
        <w:r w:rsidDel="00000000" w:rsidR="00000000" w:rsidRPr="00000000">
          <w:rPr>
            <w:color w:val="1155cc"/>
            <w:u w:val="single"/>
            <w:rtl w:val="0"/>
          </w:rPr>
          <w:t xml:space="preserve">Folios</w:t>
        </w:r>
      </w:hyperlink>
      <w:r w:rsidDel="00000000" w:rsidR="00000000" w:rsidRPr="00000000">
        <w:rPr>
          <w:rtl w:val="0"/>
        </w:rPr>
        <w:t xml:space="preserve">”). </w:t>
      </w:r>
    </w:p>
    <w:p w:rsidR="00000000" w:rsidDel="00000000" w:rsidP="00000000" w:rsidRDefault="00000000" w:rsidRPr="00000000" w14:paraId="00000ACC">
      <w:pPr>
        <w:ind w:firstLine="720"/>
        <w:jc w:val="both"/>
        <w:rPr/>
      </w:pPr>
      <w:r w:rsidDel="00000000" w:rsidR="00000000" w:rsidRPr="00000000">
        <w:rPr>
          <w:rtl w:val="0"/>
        </w:rPr>
        <w:t xml:space="preserve">An exception must also be made when you are encoding a critical edition that has already been published in printed format, or are using a printed edition among your witnesses; in such cases, see §“</w:t>
      </w:r>
      <w:hyperlink w:anchor="_ru6n93rw7z9a">
        <w:r w:rsidDel="00000000" w:rsidR="00000000" w:rsidRPr="00000000">
          <w:rPr>
            <w:color w:val="1155cc"/>
            <w:u w:val="single"/>
            <w:rtl w:val="0"/>
          </w:rPr>
          <w:t xml:space="preserve">Lines and pages for printed editions</w:t>
        </w:r>
      </w:hyperlink>
      <w:r w:rsidDel="00000000" w:rsidR="00000000" w:rsidRPr="00000000">
        <w:rPr>
          <w:rtl w:val="0"/>
        </w:rPr>
        <w:t xml:space="preserve">”. </w:t>
      </w:r>
    </w:p>
    <w:p w:rsidR="00000000" w:rsidDel="00000000" w:rsidP="00000000" w:rsidRDefault="00000000" w:rsidRPr="00000000" w14:paraId="00000ACD">
      <w:pPr>
        <w:pStyle w:val="Heading3"/>
        <w:jc w:val="both"/>
        <w:rPr/>
      </w:pPr>
      <w:bookmarkStart w:colFirst="0" w:colLast="0" w:name="_ru6n93rw7z9a" w:id="148"/>
      <w:bookmarkEnd w:id="148"/>
      <w:r w:rsidDel="00000000" w:rsidR="00000000" w:rsidRPr="00000000">
        <w:rPr>
          <w:rtl w:val="0"/>
        </w:rPr>
        <w:t xml:space="preserve">Lines and pages for printed editions</w:t>
      </w:r>
      <w:r w:rsidDel="00000000" w:rsidR="00000000" w:rsidRPr="00000000">
        <w:rPr>
          <w:rtl w:val="0"/>
        </w:rPr>
      </w:r>
    </w:p>
    <w:p w:rsidR="00000000" w:rsidDel="00000000" w:rsidP="00000000" w:rsidRDefault="00000000" w:rsidRPr="00000000" w14:paraId="00000ACE">
      <w:pPr>
        <w:jc w:val="both"/>
        <w:rPr/>
      </w:pPr>
      <w:r w:rsidDel="00000000" w:rsidR="00000000" w:rsidRPr="00000000">
        <w:rPr>
          <w:rtl w:val="0"/>
        </w:rPr>
        <w:t xml:space="preserve">We do not recommend that you encode any manuscript line </w:t>
      </w:r>
      <w:r w:rsidDel="00000000" w:rsidR="00000000" w:rsidRPr="00000000">
        <w:rPr>
          <w:rtl w:val="0"/>
        </w:rPr>
        <w:t xml:space="preserve">beginnings</w:t>
      </w:r>
      <w:r w:rsidDel="00000000" w:rsidR="00000000" w:rsidRPr="00000000">
        <w:rPr>
          <w:rtl w:val="0"/>
        </w:rPr>
        <w:t xml:space="preserve"> in a critical edition. However, if you are editing a text for which there is a </w:t>
      </w:r>
      <w:r w:rsidDel="00000000" w:rsidR="00000000" w:rsidRPr="00000000">
        <w:rPr>
          <w:b w:val="1"/>
          <w:rtl w:val="0"/>
        </w:rPr>
        <w:t xml:space="preserve">published</w:t>
      </w:r>
      <w:r w:rsidDel="00000000" w:rsidR="00000000" w:rsidRPr="00000000">
        <w:rPr>
          <w:rtl w:val="0"/>
        </w:rPr>
        <w:t xml:space="preserve"> </w:t>
      </w:r>
      <w:r w:rsidDel="00000000" w:rsidR="00000000" w:rsidRPr="00000000">
        <w:rPr>
          <w:b w:val="1"/>
          <w:rtl w:val="0"/>
        </w:rPr>
        <w:t xml:space="preserve">edition</w:t>
      </w:r>
      <w:r w:rsidDel="00000000" w:rsidR="00000000" w:rsidRPr="00000000">
        <w:rPr>
          <w:rtl w:val="0"/>
        </w:rPr>
        <w:t xml:space="preserve"> of reference, you can encode its page and line beginnings using the &lt;pb/&gt; and &lt;lb/&gt; elements, in combination with the</w:t>
      </w:r>
      <w:r w:rsidDel="00000000" w:rsidR="00000000" w:rsidRPr="00000000">
        <w:rPr>
          <w:rtl w:val="0"/>
        </w:rPr>
        <w:t xml:space="preserve"> attribute @source</w:t>
      </w:r>
      <w:r w:rsidDel="00000000" w:rsidR="00000000" w:rsidRPr="00000000">
        <w:rPr>
          <w:color w:val="ff0000"/>
          <w:rtl w:val="0"/>
        </w:rPr>
        <w:t xml:space="preserve"> </w:t>
      </w:r>
      <w:r w:rsidDel="00000000" w:rsidR="00000000" w:rsidRPr="00000000">
        <w:rPr>
          <w:rtl w:val="0"/>
        </w:rPr>
        <w:t xml:space="preserve">to identify the edition in question</w:t>
      </w:r>
      <w:r w:rsidDel="00000000" w:rsidR="00000000" w:rsidRPr="00000000">
        <w:rPr>
          <w:rtl w:val="0"/>
        </w:rPr>
        <w:t xml:space="preserve"> (see §</w:t>
      </w:r>
      <w:hyperlink w:anchor="_ofgcdf4mqjfe">
        <w:r w:rsidDel="00000000" w:rsidR="00000000" w:rsidRPr="00000000">
          <w:rPr>
            <w:color w:val="1155cc"/>
            <w:u w:val="single"/>
            <w:rtl w:val="0"/>
          </w:rPr>
          <w:t xml:space="preserve">bib: -- Referring to items in the DHARMA Zotero Group Library</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ACF">
      <w:pPr>
        <w:ind w:firstLine="720"/>
        <w:jc w:val="both"/>
        <w:rPr/>
      </w:pPr>
      <w:r w:rsidDel="00000000" w:rsidR="00000000" w:rsidRPr="00000000">
        <w:rPr>
          <w:rtl w:val="0"/>
        </w:rPr>
        <w:t xml:space="preserve">We suppose that generally it will make sense to encode page beginnings of the edition of reference, and if this seems useful, then it may also also be useful to encode its line beginnings. If you do encode any page (and line) beginnings, then you must make sure that every one of them is represented in your digital edition. </w:t>
      </w:r>
    </w:p>
    <w:p w:rsidR="00000000" w:rsidDel="00000000" w:rsidP="00000000" w:rsidRDefault="00000000" w:rsidRPr="00000000" w14:paraId="00000AD0">
      <w:pPr>
        <w:ind w:firstLine="720"/>
        <w:jc w:val="both"/>
        <w:rPr/>
      </w:pPr>
      <w:r w:rsidDel="00000000" w:rsidR="00000000" w:rsidRPr="00000000">
        <w:rPr>
          <w:rtl w:val="0"/>
        </w:rPr>
        <w:t xml:space="preserve">You should use the attribute @n, converting any non-Arabic printed numbers to their Arabic equivalents, to record the page numbers of the printed edition. For any printed line numbers, it is sufficient to mark the line beginnings with &lt;lb/&gt; without applying @n. Page or line beginnings occuring in the middle of a word must bear the attribute @break with the value “no”, as described in more detail in the </w:t>
      </w:r>
      <w:r w:rsidDel="00000000" w:rsidR="00000000" w:rsidRPr="00000000">
        <w:rPr>
          <w:rtl w:val="0"/>
        </w:rPr>
        <w:t xml:space="preserve">EGD</w:t>
      </w:r>
      <w:r w:rsidDel="00000000" w:rsidR="00000000" w:rsidRPr="00000000">
        <w:rPr>
          <w:rtl w:val="0"/>
        </w:rPr>
        <w:t xml:space="preserve">.</w:t>
      </w:r>
      <w:r w:rsidDel="00000000" w:rsidR="00000000" w:rsidRPr="00000000">
        <w:rPr>
          <w:vertAlign w:val="superscript"/>
        </w:rPr>
        <w:footnoteReference w:customMarkFollows="0" w:id="54"/>
      </w:r>
      <w:r w:rsidDel="00000000" w:rsidR="00000000" w:rsidRPr="00000000">
        <w:rPr>
          <w:rtl w:val="0"/>
        </w:rPr>
      </w:r>
    </w:p>
    <w:p w:rsidR="00000000" w:rsidDel="00000000" w:rsidP="00000000" w:rsidRDefault="00000000" w:rsidRPr="00000000" w14:paraId="00000AD1">
      <w:pPr>
        <w:pStyle w:val="Heading3"/>
        <w:jc w:val="both"/>
        <w:rPr/>
      </w:pPr>
      <w:bookmarkStart w:colFirst="0" w:colLast="0" w:name="_2a6kp2xqk018" w:id="149"/>
      <w:bookmarkEnd w:id="149"/>
      <w:r w:rsidDel="00000000" w:rsidR="00000000" w:rsidRPr="00000000">
        <w:rPr>
          <w:rtl w:val="0"/>
        </w:rPr>
        <w:t xml:space="preserve">Folios</w:t>
      </w:r>
    </w:p>
    <w:p w:rsidR="00000000" w:rsidDel="00000000" w:rsidP="00000000" w:rsidRDefault="00000000" w:rsidRPr="00000000" w14:paraId="00000AD2">
      <w:pPr>
        <w:jc w:val="both"/>
        <w:rPr/>
      </w:pPr>
      <w:r w:rsidDel="00000000" w:rsidR="00000000" w:rsidRPr="00000000">
        <w:rPr>
          <w:rtl w:val="0"/>
        </w:rPr>
        <w:t xml:space="preserve">In some cases, it may also be deemed useful to represent the folio beginnings of your manuscript witnesses; we do not expect there will often be the need to encode manuscript line beginnings in a critical edition. For folio beginnings, you must use the same element &lt;pb/&gt; as used for the pages of printed editions. But, contrary to what might be expected on the basis of how witnesses are to be identified in </w:t>
      </w:r>
      <w:r w:rsidDel="00000000" w:rsidR="00000000" w:rsidRPr="00000000">
        <w:rPr>
          <w:rtl w:val="0"/>
        </w:rPr>
        <w:t xml:space="preserve">your critical apparatus</w:t>
      </w:r>
      <w:r w:rsidDel="00000000" w:rsidR="00000000" w:rsidRPr="00000000">
        <w:rPr>
          <w:rtl w:val="0"/>
        </w:rPr>
        <w:t xml:space="preserve"> (§</w:t>
      </w:r>
      <w:hyperlink w:anchor="_4hllj4pbouh">
        <w:r w:rsidDel="00000000" w:rsidR="00000000" w:rsidRPr="00000000">
          <w:rPr>
            <w:color w:val="1155cc"/>
            <w:u w:val="single"/>
            <w:rtl w:val="0"/>
          </w:rPr>
          <w:t xml:space="preserve">Apparatus criticus</w:t>
        </w:r>
      </w:hyperlink>
      <w:r w:rsidDel="00000000" w:rsidR="00000000" w:rsidRPr="00000000">
        <w:rPr>
          <w:rtl w:val="0"/>
        </w:rPr>
        <w:t xml:space="preserve">), in this case you cannot use the attribute @wit to identify them, because the TEI does not allow it. As a workaround, you should use</w:t>
      </w:r>
      <w:r w:rsidDel="00000000" w:rsidR="00000000" w:rsidRPr="00000000">
        <w:rPr>
          <w:rtl w:val="0"/>
        </w:rPr>
        <w:t xml:space="preserve"> &lt;pb edRef="#..."/&gt;</w:t>
      </w:r>
      <w:r w:rsidDel="00000000" w:rsidR="00000000" w:rsidRPr="00000000">
        <w:rPr>
          <w:rtl w:val="0"/>
        </w:rPr>
        <w:t xml:space="preserve">, and fill in the siglum of the witness as defined in &lt;sourceDesc&gt;, e.g. &lt;pb edRef="#B"/&gt;. Note that the attribute @edRef is a pointer, so that the identifier must be prefixed here with “#”. </w:t>
      </w:r>
    </w:p>
    <w:p w:rsidR="00000000" w:rsidDel="00000000" w:rsidP="00000000" w:rsidRDefault="00000000" w:rsidRPr="00000000" w14:paraId="00000AD3">
      <w:pPr>
        <w:ind w:firstLine="720"/>
        <w:jc w:val="both"/>
        <w:rPr/>
      </w:pPr>
      <w:r w:rsidDel="00000000" w:rsidR="00000000" w:rsidRPr="00000000">
        <w:rPr>
          <w:rtl w:val="0"/>
        </w:rPr>
        <w:t xml:space="preserve">To indicate the number and side of</w:t>
      </w:r>
      <w:r w:rsidDel="00000000" w:rsidR="00000000" w:rsidRPr="00000000">
        <w:rPr>
          <w:rtl w:val="0"/>
        </w:rPr>
        <w:t xml:space="preserve"> </w:t>
      </w:r>
      <w:r w:rsidDel="00000000" w:rsidR="00000000" w:rsidRPr="00000000">
        <w:rPr>
          <w:b w:val="1"/>
          <w:rtl w:val="0"/>
        </w:rPr>
        <w:t xml:space="preserve">manuscript folios</w:t>
      </w:r>
      <w:r w:rsidDel="00000000" w:rsidR="00000000" w:rsidRPr="00000000">
        <w:rPr>
          <w:rtl w:val="0"/>
        </w:rPr>
        <w:t xml:space="preserve">, you should add the attribute @n whose value shall be the folio number and one-letter indication of its side (recto/verso), as in “1r”, “1v”, “2r”, “2v” and so on. </w:t>
      </w:r>
      <w:r w:rsidDel="00000000" w:rsidR="00000000" w:rsidRPr="00000000">
        <w:rPr>
          <w:rtl w:val="0"/>
        </w:rPr>
        <w:t xml:space="preserve">M</w:t>
      </w:r>
      <w:r w:rsidDel="00000000" w:rsidR="00000000" w:rsidRPr="00000000">
        <w:rPr>
          <w:rtl w:val="0"/>
        </w:rPr>
        <w:t xml:space="preserve">anual encoding of @n is always necessary </w:t>
      </w:r>
      <w:r w:rsidDel="00000000" w:rsidR="00000000" w:rsidRPr="00000000">
        <w:rPr>
          <w:rtl w:val="0"/>
        </w:rPr>
        <w:t xml:space="preserve">on elements </w:t>
      </w:r>
      <w:r w:rsidDel="00000000" w:rsidR="00000000" w:rsidRPr="00000000">
        <w:rPr>
          <w:rtl w:val="0"/>
        </w:rPr>
        <w:t xml:space="preserve">&lt;pb edRef="#..."/&gt;</w:t>
      </w:r>
      <w:r w:rsidDel="00000000" w:rsidR="00000000" w:rsidRPr="00000000">
        <w:rPr>
          <w:rtl w:val="0"/>
        </w:rPr>
        <w:t xml:space="preserve">.</w:t>
      </w:r>
      <w:r w:rsidDel="00000000" w:rsidR="00000000" w:rsidRPr="00000000">
        <w:rPr>
          <w:rtl w:val="0"/>
        </w:rPr>
        <w:t xml:space="preserve"> As in the case of printed editions, if your &lt;pb/&gt; occurs in the middle of the word, you should add the attribute @break with the value “no”.</w:t>
      </w:r>
      <w:r w:rsidDel="00000000" w:rsidR="00000000" w:rsidRPr="00000000">
        <w:rPr>
          <w:rtl w:val="0"/>
        </w:rPr>
      </w:r>
    </w:p>
    <w:p w:rsidR="00000000" w:rsidDel="00000000" w:rsidP="00000000" w:rsidRDefault="00000000" w:rsidRPr="00000000" w14:paraId="00000AD4">
      <w:pPr>
        <w:ind w:firstLine="720"/>
        <w:jc w:val="both"/>
        <w:rPr/>
      </w:pPr>
      <w:r w:rsidDel="00000000" w:rsidR="00000000" w:rsidRPr="00000000">
        <w:rPr>
          <w:rtl w:val="0"/>
        </w:rPr>
        <w:t xml:space="preserve">In cases where two witnesses move from one folio or folio-side to the next at exactly the same place in the text — a situation that is especially common at the beginning of texts — you must use two &lt;pb/&gt; elements, like this: &lt;pb </w:t>
      </w:r>
      <w:r w:rsidDel="00000000" w:rsidR="00000000" w:rsidRPr="00000000">
        <w:rPr>
          <w:rtl w:val="0"/>
        </w:rPr>
        <w:t xml:space="preserve">ed</w:t>
      </w:r>
      <w:r w:rsidDel="00000000" w:rsidR="00000000" w:rsidRPr="00000000">
        <w:rPr>
          <w:rtl w:val="0"/>
        </w:rPr>
        <w:t xml:space="preserve">Ref="#A"/&gt;&lt;pb edRef="#B"/&gt;, and you must specify the respective folio numbers and sides by using @n, &lt;pb edRef="#A" n="3r"/&gt;&lt;pb edRef="#B" n="4r"/&gt;. Note that it is this need to use @n that stands in the way of encoding in the usual way, which would be &lt;pb edRef=</w:t>
      </w:r>
      <w:r w:rsidDel="00000000" w:rsidR="00000000" w:rsidRPr="00000000">
        <w:rPr>
          <w:rtl w:val="0"/>
        </w:rPr>
        <w:t xml:space="preserve">"#A #B"/&gt;</w:t>
      </w:r>
      <w:r w:rsidDel="00000000" w:rsidR="00000000" w:rsidRPr="00000000">
        <w:rPr>
          <w:rtl w:val="0"/>
        </w:rPr>
        <w:t xml:space="preserve">.</w:t>
      </w:r>
    </w:p>
    <w:p w:rsidR="00000000" w:rsidDel="00000000" w:rsidP="00000000" w:rsidRDefault="00000000" w:rsidRPr="00000000" w14:paraId="00000AD5">
      <w:pPr>
        <w:ind w:firstLine="720"/>
        <w:jc w:val="both"/>
        <w:rPr/>
      </w:pPr>
      <w:r w:rsidDel="00000000" w:rsidR="00000000" w:rsidRPr="00000000">
        <w:rPr>
          <w:rtl w:val="0"/>
        </w:rPr>
        <w:t xml:space="preserve">The following is an example of the beginning of an edition encoded from a printed edition based on a codex unicus:</w:t>
      </w:r>
    </w:p>
    <w:p w:rsidR="00000000" w:rsidDel="00000000" w:rsidP="00000000" w:rsidRDefault="00000000" w:rsidRPr="00000000" w14:paraId="00000AD6">
      <w:pPr>
        <w:jc w:val="both"/>
        <w:rPr/>
      </w:pPr>
      <w:r w:rsidDel="00000000" w:rsidR="00000000" w:rsidRPr="00000000">
        <w:rPr>
          <w:rtl w:val="0"/>
        </w:rPr>
      </w:r>
    </w:p>
    <w:tbl>
      <w:tblPr>
        <w:tblStyle w:val="Table1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D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rPr>
                <w:color w:val="000096"/>
                <w:sz w:val="18"/>
                <w:szCs w:val="18"/>
              </w:rPr>
            </w:pPr>
            <w:r w:rsidDel="00000000" w:rsidR="00000000" w:rsidRPr="00000000">
              <w:rPr>
                <w:color w:val="000096"/>
                <w:sz w:val="18"/>
                <w:szCs w:val="18"/>
                <w:rtl w:val="0"/>
              </w:rPr>
              <w:t xml:space="preserve">&lt;pb</w:t>
            </w:r>
            <w:r w:rsidDel="00000000" w:rsidR="00000000" w:rsidRPr="00000000">
              <w:rPr>
                <w:color w:val="f5844c"/>
                <w:sz w:val="18"/>
                <w:szCs w:val="18"/>
                <w:rtl w:val="0"/>
              </w:rPr>
              <w:t xml:space="preserve"> edRef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"#EdA"</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"194"</w:t>
            </w:r>
            <w:r w:rsidDel="00000000" w:rsidR="00000000" w:rsidRPr="00000000">
              <w:rPr>
                <w:color w:val="000096"/>
                <w:sz w:val="18"/>
                <w:szCs w:val="18"/>
                <w:rtl w:val="0"/>
              </w:rPr>
              <w:t xml:space="preserve">/&gt;</w:t>
            </w:r>
          </w:p>
          <w:p w:rsidR="00000000" w:rsidDel="00000000" w:rsidP="00000000" w:rsidRDefault="00000000" w:rsidRPr="00000000" w14:paraId="00000AD9">
            <w:pPr>
              <w:widowControl w:val="0"/>
              <w:rPr>
                <w:color w:val="000096"/>
                <w:sz w:val="18"/>
                <w:szCs w:val="18"/>
              </w:rPr>
            </w:pPr>
            <w:r w:rsidDel="00000000" w:rsidR="00000000" w:rsidRPr="00000000">
              <w:rPr>
                <w:color w:val="000096"/>
                <w:sz w:val="18"/>
                <w:szCs w:val="18"/>
                <w:rtl w:val="0"/>
              </w:rPr>
              <w:t xml:space="preserve">&lt;ab</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"invocation"</w:t>
            </w:r>
            <w:r w:rsidDel="00000000" w:rsidR="00000000" w:rsidRPr="00000000">
              <w:rPr>
                <w:color w:val="000096"/>
                <w:sz w:val="18"/>
                <w:szCs w:val="18"/>
                <w:rtl w:val="0"/>
              </w:rPr>
              <w:t xml:space="preserve">&gt;&lt;pb</w:t>
            </w:r>
            <w:r w:rsidDel="00000000" w:rsidR="00000000" w:rsidRPr="00000000">
              <w:rPr>
                <w:color w:val="f5844c"/>
                <w:sz w:val="18"/>
                <w:szCs w:val="18"/>
                <w:rtl w:val="0"/>
              </w:rPr>
              <w:t xml:space="preserve"> edRef</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"0v"</w:t>
            </w:r>
            <w:r w:rsidDel="00000000" w:rsidR="00000000" w:rsidRPr="00000000">
              <w:rPr>
                <w:color w:val="000096"/>
                <w:sz w:val="18"/>
                <w:szCs w:val="18"/>
                <w:rtl w:val="0"/>
              </w:rPr>
              <w:t xml:space="preserve">/&gt;&lt;lb</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r w:rsidDel="00000000" w:rsidR="00000000" w:rsidRPr="00000000">
              <w:rPr>
                <w:sz w:val="18"/>
                <w:szCs w:val="18"/>
                <w:rtl w:val="0"/>
              </w:rPr>
              <w:t xml:space="preserve">siddhir astu</w:t>
            </w:r>
            <w:r w:rsidDel="00000000" w:rsidR="00000000" w:rsidRPr="00000000">
              <w:rPr>
                <w:color w:val="000096"/>
                <w:sz w:val="18"/>
                <w:szCs w:val="18"/>
                <w:rtl w:val="0"/>
              </w:rPr>
              <w:t xml:space="preserve">&lt;/ab&gt;</w:t>
            </w:r>
          </w:p>
        </w:tc>
      </w:tr>
    </w:tbl>
    <w:p w:rsidR="00000000" w:rsidDel="00000000" w:rsidP="00000000" w:rsidRDefault="00000000" w:rsidRPr="00000000" w14:paraId="00000ADA">
      <w:pPr>
        <w:pStyle w:val="Heading2"/>
        <w:pageBreakBefore w:val="0"/>
        <w:rPr>
          <w:highlight w:val="yellow"/>
        </w:rPr>
      </w:pPr>
      <w:bookmarkStart w:colFirst="0" w:colLast="0" w:name="_ja4skzo6d5hs" w:id="150"/>
      <w:bookmarkEnd w:id="150"/>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ADB">
      <w:pPr>
        <w:pStyle w:val="Heading3"/>
        <w:pageBreakBefore w:val="0"/>
        <w:rPr/>
      </w:pPr>
      <w:bookmarkStart w:colFirst="0" w:colLast="0" w:name="_ewb3p8h3s6w5" w:id="151"/>
      <w:bookmarkEnd w:id="151"/>
      <w:r w:rsidDel="00000000" w:rsidR="00000000" w:rsidRPr="00000000">
        <w:rPr>
          <w:rtl w:val="0"/>
        </w:rPr>
        <w:t xml:space="preserve">&lt;note&gt; – Generic Notes</w:t>
      </w:r>
    </w:p>
    <w:p w:rsidR="00000000" w:rsidDel="00000000" w:rsidP="00000000" w:rsidRDefault="00000000" w:rsidRPr="00000000" w14:paraId="00000ADC">
      <w:pPr>
        <w:pageBreakBefore w:val="0"/>
        <w:jc w:val="both"/>
        <w:rPr/>
      </w:pPr>
      <w:r w:rsidDel="00000000" w:rsidR="00000000" w:rsidRPr="00000000">
        <w:rPr>
          <w:rtl w:val="0"/>
        </w:rPr>
        <w:t xml:space="preserve">Insertion of</w:t>
      </w:r>
      <w:r w:rsidDel="00000000" w:rsidR="00000000" w:rsidRPr="00000000">
        <w:rPr>
          <w:rtl w:val="0"/>
        </w:rPr>
        <w:t xml:space="preserve"> free-text notes into your edition is constrained. It is only possible to do so at the end of any &lt;app&gt; element and at the very end of any block-level container (after any final punctuation). To do so, add the element &lt;note&gt;. </w:t>
      </w:r>
      <w:commentRangeStart w:id="91"/>
      <w:r w:rsidDel="00000000" w:rsidR="00000000" w:rsidRPr="00000000">
        <w:rPr>
          <w:rtl w:val="0"/>
        </w:rPr>
        <w:t xml:space="preserve">Make sure the contents of a &lt;note&gt; is a full sentence, beginning with a capital letter and ending with a punctuation mark. Place it after any adjacent punctuation mark, not before it.</w:t>
      </w:r>
      <w:commentRangeEnd w:id="91"/>
      <w:r w:rsidDel="00000000" w:rsidR="00000000" w:rsidRPr="00000000">
        <w:commentReference w:id="91"/>
      </w:r>
      <w:r w:rsidDel="00000000" w:rsidR="00000000" w:rsidRPr="00000000">
        <w:rPr>
          <w:rtl w:val="0"/>
        </w:rPr>
        <w:t xml:space="preserve"> The contents of notes may be structured into paragraphs by creating &lt;p&gt; elements within &lt;note&gt; when the note becomes more than a few sentences. Note that in this case, all the content should be contained inside &lt;p&gt; elements. </w:t>
        <w:tab/>
      </w:r>
    </w:p>
    <w:p w:rsidR="00000000" w:rsidDel="00000000" w:rsidP="00000000" w:rsidRDefault="00000000" w:rsidRPr="00000000" w14:paraId="00000ADD">
      <w:pPr>
        <w:pageBreakBefore w:val="0"/>
        <w:ind w:firstLine="720"/>
        <w:jc w:val="both"/>
        <w:rPr/>
      </w:pPr>
      <w:r w:rsidDel="00000000" w:rsidR="00000000" w:rsidRPr="00000000">
        <w:rPr>
          <w:rtl w:val="0"/>
        </w:rPr>
        <w:t xml:space="preserve">If you are not the author of the note, you may need the attributes @resp and @source to declare someone else authorship. To give credit to another member of the project, add the @resp attribute, while the @source should be taken only if the note is adopted verbatim from a publication. Remember that according to DHARMA conventions, paraphrased notes are in this respect regarded as the product of the person doing the paraphrasing. The author of the original note should be declared using the regular bibliographic citation system, or depending on the context, simply by referring to the author's name. </w:t>
      </w:r>
      <w:r w:rsidDel="00000000" w:rsidR="00000000" w:rsidRPr="00000000">
        <w:rPr>
          <w:rtl w:val="0"/>
        </w:rPr>
      </w:r>
    </w:p>
    <w:p w:rsidR="00000000" w:rsidDel="00000000" w:rsidP="00000000" w:rsidRDefault="00000000" w:rsidRPr="00000000" w14:paraId="00000ADE">
      <w:pPr>
        <w:pStyle w:val="Heading3"/>
        <w:pageBreakBefore w:val="0"/>
        <w:jc w:val="both"/>
        <w:rPr/>
      </w:pPr>
      <w:bookmarkStart w:colFirst="0" w:colLast="0" w:name="_oh4p7kc1uje8" w:id="152"/>
      <w:bookmarkEnd w:id="152"/>
      <w:commentRangeStart w:id="92"/>
      <w:commentRangeStart w:id="93"/>
      <w:r w:rsidDel="00000000" w:rsidR="00000000" w:rsidRPr="00000000">
        <w:rPr>
          <w:rtl w:val="0"/>
        </w:rPr>
        <w:t xml:space="preserve">&lt;witDetail&gt; – </w:t>
      </w:r>
      <w:r w:rsidDel="00000000" w:rsidR="00000000" w:rsidRPr="00000000">
        <w:rPr>
          <w:rtl w:val="0"/>
        </w:rPr>
        <w:t xml:space="preserve">Witnesses Notes</w:t>
      </w:r>
      <w:commentRangeEnd w:id="92"/>
      <w:r w:rsidDel="00000000" w:rsidR="00000000" w:rsidRPr="00000000">
        <w:commentReference w:id="92"/>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ADF">
      <w:pPr>
        <w:pageBreakBefore w:val="0"/>
        <w:jc w:val="both"/>
        <w:rPr/>
      </w:pPr>
      <w:r w:rsidDel="00000000" w:rsidR="00000000" w:rsidRPr="00000000">
        <w:rPr>
          <w:rtl w:val="0"/>
        </w:rPr>
        <w:t xml:space="preserve">Unlike the &lt;note&gt;, the element &lt;witDetail&gt; provides specific information related to a particular witness or witnesses to complete a variant reading. It works as a specialized version of the generic element &lt;note&gt;. It is used to comment on the &lt;lem&gt; or the &lt;rdg&gt; preceding it. You would have to add an attribute @wit to the &lt;witDetail&gt; with the sigil identifying the right witness or witnesses. </w:t>
      </w:r>
    </w:p>
    <w:p w:rsidR="00000000" w:rsidDel="00000000" w:rsidP="00000000" w:rsidRDefault="00000000" w:rsidRPr="00000000" w14:paraId="00000AE0">
      <w:pPr>
        <w:pageBreakBefore w:val="0"/>
        <w:jc w:val="both"/>
        <w:rPr/>
      </w:pPr>
      <w:r w:rsidDel="00000000" w:rsidR="00000000" w:rsidRPr="00000000">
        <w:rPr>
          <w:rtl w:val="0"/>
        </w:rPr>
        <w:tab/>
        <w:t xml:space="preserve">The &lt;witDetail&gt; can mention elements related to a specific aspect of the witness you would like to evoke or to record a specific information of the source texte, such as a note explaining that the variant readings might have two hands involved. </w:t>
      </w:r>
    </w:p>
    <w:p w:rsidR="00000000" w:rsidDel="00000000" w:rsidP="00000000" w:rsidRDefault="00000000" w:rsidRPr="00000000" w14:paraId="00000AE1">
      <w:pPr>
        <w:pageBreakBefore w:val="0"/>
        <w:ind w:firstLine="720"/>
        <w:jc w:val="both"/>
        <w:rPr/>
      </w:pPr>
      <w:r w:rsidDel="00000000" w:rsidR="00000000" w:rsidRPr="00000000">
        <w:rPr>
          <w:rtl w:val="0"/>
        </w:rPr>
        <w:t xml:space="preserve">For instance the following apparatus entry given in the edition of Saṅ Hyaṅ Siksa Kandaṅ Karesian, the initial comment on the shape of the script given in the diplomatic edition A could be retained in the critical edition through the element &lt;witDetail&gt;. Its placement is expected right after the variant reading of the witness A, here declared as &lt;lem&gt;. Any other variant &lt;rdg&gt; should then come after &lt;witDetail&gt;. </w:t>
      </w:r>
    </w:p>
    <w:p w:rsidR="00000000" w:rsidDel="00000000" w:rsidP="00000000" w:rsidRDefault="00000000" w:rsidRPr="00000000" w14:paraId="00000AE2">
      <w:pPr>
        <w:pageBreakBefore w:val="0"/>
        <w:jc w:val="both"/>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E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rPr>
                <w:color w:val="000096"/>
                <w:sz w:val="18"/>
                <w:szCs w:val="18"/>
              </w:rPr>
            </w:pPr>
            <w:r w:rsidDel="00000000" w:rsidR="00000000" w:rsidRPr="00000000">
              <w:rPr>
                <w:sz w:val="18"/>
                <w:szCs w:val="18"/>
                <w:rtl w:val="0"/>
              </w:rPr>
              <w:t xml:space="preserve">Ulah </w:t>
            </w:r>
            <w:r w:rsidDel="00000000" w:rsidR="00000000" w:rsidRPr="00000000">
              <w:rPr>
                <w:color w:val="000096"/>
                <w:sz w:val="18"/>
                <w:szCs w:val="18"/>
                <w:rtl w:val="0"/>
              </w:rPr>
              <w:t xml:space="preserve">&lt;app&gt;</w:t>
            </w:r>
          </w:p>
          <w:p w:rsidR="00000000" w:rsidDel="00000000" w:rsidP="00000000" w:rsidRDefault="00000000" w:rsidRPr="00000000" w14:paraId="00000AE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mo</w:t>
            </w:r>
            <w:r w:rsidDel="00000000" w:rsidR="00000000" w:rsidRPr="00000000">
              <w:rPr>
                <w:color w:val="000096"/>
                <w:sz w:val="18"/>
                <w:szCs w:val="18"/>
                <w:rtl w:val="0"/>
              </w:rPr>
              <w:t xml:space="preserve">&lt;/lem&gt;</w:t>
            </w:r>
          </w:p>
          <w:p w:rsidR="00000000" w:rsidDel="00000000" w:rsidP="00000000" w:rsidRDefault="00000000" w:rsidRPr="00000000" w14:paraId="00000AE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&lt;witDetail&gt;</w:t>
            </w:r>
            <w:r w:rsidDel="00000000" w:rsidR="00000000" w:rsidRPr="00000000">
              <w:rPr>
                <w:sz w:val="18"/>
                <w:szCs w:val="18"/>
                <w:rtl w:val="0"/>
              </w:rPr>
              <w:t xml:space="preserve">The shape of </w:t>
            </w:r>
            <w:r w:rsidDel="00000000" w:rsidR="00000000" w:rsidRPr="00000000">
              <w:rPr>
                <w:color w:val="000096"/>
                <w:sz w:val="18"/>
                <w:szCs w:val="18"/>
                <w:rtl w:val="0"/>
              </w:rPr>
              <w:t xml:space="preserve">&lt;foreign&gt;</w:t>
            </w:r>
            <w:r w:rsidDel="00000000" w:rsidR="00000000" w:rsidRPr="00000000">
              <w:rPr>
                <w:sz w:val="18"/>
                <w:szCs w:val="18"/>
                <w:rtl w:val="0"/>
              </w:rPr>
              <w:t xml:space="preserve">tarung</w:t>
            </w:r>
            <w:r w:rsidDel="00000000" w:rsidR="00000000" w:rsidRPr="00000000">
              <w:rPr>
                <w:color w:val="000096"/>
                <w:sz w:val="18"/>
                <w:szCs w:val="18"/>
                <w:rtl w:val="0"/>
              </w:rPr>
              <w:t xml:space="preserve">&lt;/foreign&gt;</w:t>
            </w:r>
            <w:r w:rsidDel="00000000" w:rsidR="00000000" w:rsidRPr="00000000">
              <w:rPr>
                <w:sz w:val="18"/>
                <w:szCs w:val="18"/>
                <w:rtl w:val="0"/>
              </w:rPr>
              <w:t xml:space="preserve"> is unusual, it looks like </w:t>
            </w:r>
            <w:r w:rsidDel="00000000" w:rsidR="00000000" w:rsidRPr="00000000">
              <w:rPr>
                <w:color w:val="000096"/>
                <w:sz w:val="18"/>
                <w:szCs w:val="18"/>
                <w:rtl w:val="0"/>
              </w:rPr>
              <w:t xml:space="preserve">&lt;foreign&gt;</w:t>
            </w:r>
            <w:r w:rsidDel="00000000" w:rsidR="00000000" w:rsidRPr="00000000">
              <w:rPr>
                <w:sz w:val="18"/>
                <w:szCs w:val="18"/>
                <w:rtl w:val="0"/>
              </w:rPr>
              <w:t xml:space="preserve">wulu</w:t>
            </w:r>
            <w:r w:rsidDel="00000000" w:rsidR="00000000" w:rsidRPr="00000000">
              <w:rPr>
                <w:color w:val="000096"/>
                <w:sz w:val="18"/>
                <w:szCs w:val="18"/>
                <w:rtl w:val="0"/>
              </w:rPr>
              <w:t xml:space="preserve">&lt;/foreign&gt;</w:t>
            </w:r>
            <w:r w:rsidDel="00000000" w:rsidR="00000000" w:rsidRPr="00000000">
              <w:rPr>
                <w:sz w:val="18"/>
                <w:szCs w:val="18"/>
                <w:rtl w:val="0"/>
              </w:rPr>
              <w:t xml:space="preserve"> with the wavy stroke to the bottom, probably it was added later by the scribe.</w:t>
            </w:r>
            <w:r w:rsidDel="00000000" w:rsidR="00000000" w:rsidRPr="00000000">
              <w:rPr>
                <w:color w:val="000096"/>
                <w:sz w:val="18"/>
                <w:szCs w:val="18"/>
                <w:rtl w:val="0"/>
              </w:rPr>
              <w:t xml:space="preserve">&lt;/witDetail&gt;</w:t>
            </w:r>
          </w:p>
          <w:p w:rsidR="00000000" w:rsidDel="00000000" w:rsidP="00000000" w:rsidRDefault="00000000" w:rsidRPr="00000000" w14:paraId="00000AE7">
            <w:pPr>
              <w:widowControl w:val="0"/>
              <w:rPr>
                <w:color w:val="006400"/>
                <w:sz w:val="18"/>
                <w:szCs w:val="18"/>
              </w:rPr>
            </w:pPr>
            <w:r w:rsidDel="00000000" w:rsidR="00000000" w:rsidRPr="00000000">
              <w:rPr>
                <w:sz w:val="18"/>
                <w:szCs w:val="18"/>
                <w:rtl w:val="0"/>
              </w:rPr>
              <w:t xml:space="preserve">    </w:t>
            </w:r>
            <w:r w:rsidDel="00000000" w:rsidR="00000000" w:rsidRPr="00000000">
              <w:rPr>
                <w:color w:val="006400"/>
                <w:sz w:val="18"/>
                <w:szCs w:val="18"/>
                <w:rtl w:val="0"/>
              </w:rPr>
              <w:t xml:space="preserve">&lt;!-- Potential &lt;rdg&gt; element --&gt;</w:t>
            </w:r>
          </w:p>
          <w:p w:rsidR="00000000" w:rsidDel="00000000" w:rsidP="00000000" w:rsidRDefault="00000000" w:rsidRPr="00000000" w14:paraId="00000AE8">
            <w:pPr>
              <w:widowControl w:val="0"/>
              <w:rPr/>
            </w:pPr>
            <w:r w:rsidDel="00000000" w:rsidR="00000000" w:rsidRPr="00000000">
              <w:rPr>
                <w:color w:val="000096"/>
                <w:sz w:val="18"/>
                <w:szCs w:val="18"/>
                <w:rtl w:val="0"/>
              </w:rPr>
              <w:t xml:space="preserve">&lt;/app&gt;</w:t>
            </w:r>
            <w:r w:rsidDel="00000000" w:rsidR="00000000" w:rsidRPr="00000000">
              <w:rPr>
                <w:sz w:val="18"/>
                <w:szCs w:val="18"/>
                <w:rtl w:val="0"/>
              </w:rPr>
              <w:t xml:space="preserve"> turut saṅ hyaṅ siksa</w:t>
            </w:r>
            <w:r w:rsidDel="00000000" w:rsidR="00000000" w:rsidRPr="00000000">
              <w:rPr>
                <w:rtl w:val="0"/>
              </w:rPr>
            </w:r>
          </w:p>
        </w:tc>
      </w:tr>
    </w:tbl>
    <w:p w:rsidR="00000000" w:rsidDel="00000000" w:rsidP="00000000" w:rsidRDefault="00000000" w:rsidRPr="00000000" w14:paraId="00000AE9">
      <w:pPr>
        <w:pageBreakBefore w:val="0"/>
        <w:jc w:val="both"/>
        <w:rPr/>
      </w:pPr>
      <w:r w:rsidDel="00000000" w:rsidR="00000000" w:rsidRPr="00000000">
        <w:rPr>
          <w:rtl w:val="0"/>
        </w:rPr>
      </w:r>
    </w:p>
    <w:p w:rsidR="00000000" w:rsidDel="00000000" w:rsidP="00000000" w:rsidRDefault="00000000" w:rsidRPr="00000000" w14:paraId="00000AEA">
      <w:pPr>
        <w:pageBreakBefore w:val="0"/>
        <w:jc w:val="both"/>
        <w:rPr/>
      </w:pPr>
      <w:r w:rsidDel="00000000" w:rsidR="00000000" w:rsidRPr="00000000">
        <w:rPr>
          <w:rtl w:val="0"/>
        </w:rPr>
        <w:t xml:space="preserve">Since DHARMA uses &lt;witDetail&gt; as a solution to encode </w:t>
      </w:r>
      <w:r w:rsidDel="00000000" w:rsidR="00000000" w:rsidRPr="00000000">
        <w:rPr>
          <w:i w:val="1"/>
          <w:rtl w:val="0"/>
        </w:rPr>
        <w:t xml:space="preserve">ante</w:t>
      </w:r>
      <w:r w:rsidDel="00000000" w:rsidR="00000000" w:rsidRPr="00000000">
        <w:rPr>
          <w:rtl w:val="0"/>
        </w:rPr>
        <w:t xml:space="preserve"> and </w:t>
      </w:r>
      <w:r w:rsidDel="00000000" w:rsidR="00000000" w:rsidRPr="00000000">
        <w:rPr>
          <w:i w:val="1"/>
          <w:rtl w:val="0"/>
        </w:rPr>
        <w:t xml:space="preserve">post correctionem</w:t>
      </w:r>
      <w:r w:rsidDel="00000000" w:rsidR="00000000" w:rsidRPr="00000000">
        <w:rPr>
          <w:rtl w:val="0"/>
        </w:rPr>
        <w:t xml:space="preserve">, we don't recommend using this element in other contexts to avoid confusion. However, if you feel like you might benefit from using it, contact the XML-TEI Data Manager.</w:t>
      </w:r>
    </w:p>
    <w:p w:rsidR="00000000" w:rsidDel="00000000" w:rsidP="00000000" w:rsidRDefault="00000000" w:rsidRPr="00000000" w14:paraId="00000AEB">
      <w:pPr>
        <w:pStyle w:val="Heading2"/>
        <w:pageBreakBefore w:val="0"/>
        <w:rPr/>
      </w:pPr>
      <w:bookmarkStart w:colFirst="0" w:colLast="0" w:name="_fjgi90lzb6zx" w:id="153"/>
      <w:bookmarkEnd w:id="153"/>
      <w:r w:rsidDel="00000000" w:rsidR="00000000" w:rsidRPr="00000000">
        <w:rPr>
          <w:rtl w:val="0"/>
        </w:rPr>
        <w:t xml:space="preserve">Quotes</w:t>
      </w:r>
    </w:p>
    <w:p w:rsidR="00000000" w:rsidDel="00000000" w:rsidP="00000000" w:rsidRDefault="00000000" w:rsidRPr="00000000" w14:paraId="00000AEC">
      <w:pPr>
        <w:pageBreakBefore w:val="0"/>
        <w:jc w:val="both"/>
        <w:rPr/>
      </w:pPr>
      <w:r w:rsidDel="00000000" w:rsidR="00000000" w:rsidRPr="00000000">
        <w:rPr>
          <w:rtl w:val="0"/>
        </w:rPr>
        <w:t xml:space="preserve">Generally, while encoding quotations, do not add any quotation marks, they will be produced but the transformation processes. However, if you don't encode it for whatever reasons, then add them. </w:t>
      </w:r>
    </w:p>
    <w:p w:rsidR="00000000" w:rsidDel="00000000" w:rsidP="00000000" w:rsidRDefault="00000000" w:rsidRPr="00000000" w14:paraId="00000AED">
      <w:pPr>
        <w:pageBreakBefore w:val="0"/>
        <w:ind w:firstLine="720"/>
        <w:jc w:val="both"/>
        <w:rPr/>
      </w:pPr>
      <w:r w:rsidDel="00000000" w:rsidR="00000000" w:rsidRPr="00000000">
        <w:rPr>
          <w:rtl w:val="0"/>
        </w:rPr>
        <w:t xml:space="preserve">When citing text from a publication, follow DHARMA transliteration conventions. When inside a &lt;quote&gt;, any transliterated words in the cited text shall be retained in their original form rather than being converted to DHARMA transliteration system. However, if quoting outside of the &lt;quote&gt; element, for instance in apparatus readings, translations and paraphrased/summarised opinions, the text should be converted to DHARMA transliteration system. </w:t>
      </w:r>
    </w:p>
    <w:p w:rsidR="00000000" w:rsidDel="00000000" w:rsidP="00000000" w:rsidRDefault="00000000" w:rsidRPr="00000000" w14:paraId="00000AEE">
      <w:pPr>
        <w:pageBreakBefore w:val="0"/>
        <w:jc w:val="both"/>
        <w:rPr/>
      </w:pPr>
      <w:r w:rsidDel="00000000" w:rsidR="00000000" w:rsidRPr="00000000">
        <w:rPr>
          <w:rtl w:val="0"/>
        </w:rPr>
      </w:r>
    </w:p>
    <w:p w:rsidR="00000000" w:rsidDel="00000000" w:rsidP="00000000" w:rsidRDefault="00000000" w:rsidRPr="00000000" w14:paraId="00000AEF">
      <w:pPr>
        <w:pStyle w:val="Heading3"/>
        <w:pageBreakBefore w:val="0"/>
        <w:rPr/>
      </w:pPr>
      <w:bookmarkStart w:colFirst="0" w:colLast="0" w:name="_oux10a9n6xn3" w:id="154"/>
      <w:bookmarkEnd w:id="154"/>
      <w:r w:rsidDel="00000000" w:rsidR="00000000" w:rsidRPr="00000000">
        <w:rPr>
          <w:rtl w:val="0"/>
        </w:rPr>
        <w:t xml:space="preserve">&lt;cit&gt; – Cited Quotation  </w:t>
      </w:r>
    </w:p>
    <w:p w:rsidR="00000000" w:rsidDel="00000000" w:rsidP="00000000" w:rsidRDefault="00000000" w:rsidRPr="00000000" w14:paraId="00000AF0">
      <w:pPr>
        <w:pageBreakBefore w:val="0"/>
        <w:jc w:val="both"/>
        <w:rPr/>
      </w:pPr>
      <w:r w:rsidDel="00000000" w:rsidR="00000000" w:rsidRPr="00000000">
        <w:rPr>
          <w:rtl w:val="0"/>
        </w:rPr>
        <w:t xml:space="preserve">To encode quotations from an external source, with accompanying information about its origin, use the element &lt;cit&gt; as a container and add a &lt;quote&gt; element in the &lt;cit&gt;. The second child element of &lt;cit&gt; depends on whether the author is referring to a work or if you, as editor, provide the information. For the first case, then use the element &lt;ref&gt; around the reference. If you want to normalize this reference, you can add the attribute @cRef to provide the canonical reference of this quoted text, see §</w:t>
      </w:r>
      <w:r w:rsidDel="00000000" w:rsidR="00000000" w:rsidRPr="00000000">
        <w:rPr>
          <w:color w:val="ff0000"/>
          <w:rtl w:val="0"/>
        </w:rPr>
        <w:t xml:space="preserve">XXX</w:t>
      </w:r>
      <w:r w:rsidDel="00000000" w:rsidR="00000000" w:rsidRPr="00000000">
        <w:rPr>
          <w:rtl w:val="0"/>
        </w:rPr>
        <w:t xml:space="preserve">. On the other hand, you can choose the attribute @target to give a reference of an edition of the text. In this case, see §</w:t>
      </w:r>
      <w:hyperlink w:anchor="_llpaod40rmr1">
        <w:r w:rsidDel="00000000" w:rsidR="00000000" w:rsidRPr="00000000">
          <w:rPr>
            <w:color w:val="1155cc"/>
            <w:u w:val="single"/>
            <w:rtl w:val="0"/>
          </w:rPr>
          <w:t xml:space="preserve">Making a hyperlink</w:t>
        </w:r>
      </w:hyperlink>
      <w:r w:rsidDel="00000000" w:rsidR="00000000" w:rsidRPr="00000000">
        <w:rPr>
          <w:rtl w:val="0"/>
        </w:rPr>
        <w:t xml:space="preserve"> to learn more.</w:t>
      </w:r>
    </w:p>
    <w:p w:rsidR="00000000" w:rsidDel="00000000" w:rsidP="00000000" w:rsidRDefault="00000000" w:rsidRPr="00000000" w14:paraId="00000AF1">
      <w:pPr>
        <w:pageBreakBefore w:val="0"/>
        <w:jc w:val="both"/>
        <w:rPr/>
      </w:pPr>
      <w:r w:rsidDel="00000000" w:rsidR="00000000" w:rsidRPr="00000000">
        <w:rPr>
          <w:rtl w:val="0"/>
        </w:rPr>
      </w:r>
    </w:p>
    <w:tbl>
      <w:tblPr>
        <w:tblStyle w:val="Table1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F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rPr>
                <w:color w:val="000096"/>
                <w:sz w:val="18"/>
                <w:szCs w:val="18"/>
              </w:rPr>
            </w:pPr>
            <w:r w:rsidDel="00000000" w:rsidR="00000000" w:rsidRPr="00000000">
              <w:rPr>
                <w:color w:val="000096"/>
                <w:sz w:val="18"/>
                <w:szCs w:val="18"/>
                <w:rtl w:val="0"/>
              </w:rPr>
              <w:t xml:space="preserve">&lt;cit&gt;</w:t>
            </w:r>
          </w:p>
          <w:p w:rsidR="00000000" w:rsidDel="00000000" w:rsidP="00000000" w:rsidRDefault="00000000" w:rsidRPr="00000000" w14:paraId="00000AF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&lt;quote&gt;&lt;/quote&gt;</w:t>
            </w:r>
          </w:p>
          <w:p w:rsidR="00000000" w:rsidDel="00000000" w:rsidP="00000000" w:rsidRDefault="00000000" w:rsidRPr="00000000" w14:paraId="00000AF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&lt;ref&gt;&lt;/ref&gt;</w:t>
            </w:r>
          </w:p>
          <w:p w:rsidR="00000000" w:rsidDel="00000000" w:rsidP="00000000" w:rsidRDefault="00000000" w:rsidRPr="00000000" w14:paraId="00000AF6">
            <w:pPr>
              <w:widowControl w:val="0"/>
              <w:rPr/>
            </w:pPr>
            <w:r w:rsidDel="00000000" w:rsidR="00000000" w:rsidRPr="00000000">
              <w:rPr>
                <w:color w:val="000096"/>
                <w:sz w:val="18"/>
                <w:szCs w:val="18"/>
                <w:rtl w:val="0"/>
              </w:rPr>
              <w:t xml:space="preserve">&lt;/cit&gt;</w:t>
            </w:r>
            <w:r w:rsidDel="00000000" w:rsidR="00000000" w:rsidRPr="00000000">
              <w:rPr>
                <w:rtl w:val="0"/>
              </w:rPr>
            </w:r>
          </w:p>
        </w:tc>
      </w:tr>
    </w:tbl>
    <w:p w:rsidR="00000000" w:rsidDel="00000000" w:rsidP="00000000" w:rsidRDefault="00000000" w:rsidRPr="00000000" w14:paraId="00000AF7">
      <w:pPr>
        <w:pageBreakBefore w:val="0"/>
        <w:jc w:val="both"/>
        <w:rPr/>
      </w:pPr>
      <w:r w:rsidDel="00000000" w:rsidR="00000000" w:rsidRPr="00000000">
        <w:rPr>
          <w:rtl w:val="0"/>
        </w:rPr>
      </w:r>
    </w:p>
    <w:p w:rsidR="00000000" w:rsidDel="00000000" w:rsidP="00000000" w:rsidRDefault="00000000" w:rsidRPr="00000000" w14:paraId="00000AF8">
      <w:pPr>
        <w:pageBreakBefore w:val="0"/>
        <w:jc w:val="both"/>
        <w:rPr/>
      </w:pPr>
      <w:r w:rsidDel="00000000" w:rsidR="00000000" w:rsidRPr="00000000">
        <w:rPr>
          <w:rtl w:val="0"/>
        </w:rPr>
        <w:tab/>
        <w:t xml:space="preserve">For the second case, use the element &lt;bibl&gt;, if you are quoting this material from a published work, see §</w:t>
      </w:r>
      <w:hyperlink w:anchor="_dne5sn36l37j">
        <w:r w:rsidDel="00000000" w:rsidR="00000000" w:rsidRPr="00000000">
          <w:rPr>
            <w:color w:val="1155cc"/>
            <w:u w:val="single"/>
            <w:rtl w:val="0"/>
          </w:rPr>
          <w:t xml:space="preserve">Bibliographic citations with Zotero</w:t>
        </w:r>
      </w:hyperlink>
      <w:r w:rsidDel="00000000" w:rsidR="00000000" w:rsidRPr="00000000">
        <w:rPr>
          <w:color w:val="ff0000"/>
          <w:rtl w:val="0"/>
        </w:rPr>
        <w:t xml:space="preserve"> </w:t>
      </w:r>
      <w:r w:rsidDel="00000000" w:rsidR="00000000" w:rsidRPr="00000000">
        <w:rPr>
          <w:rtl w:val="0"/>
        </w:rPr>
        <w:t xml:space="preserve">on how to do use &lt;bibl&gt; with &lt;ptr/&gt;. Note that both &lt;ref&gt; and &lt;bibl&gt; elements could be used together to provide a specific edition to the reference made by the author of the text. In this case, use the element &lt;ref&gt; first followed by the &lt;</w:t>
      </w:r>
      <w:r w:rsidDel="00000000" w:rsidR="00000000" w:rsidRPr="00000000">
        <w:rPr>
          <w:rtl w:val="0"/>
        </w:rPr>
        <w:t xml:space="preserve">bibl</w:t>
      </w:r>
      <w:r w:rsidDel="00000000" w:rsidR="00000000" w:rsidRPr="00000000">
        <w:rPr>
          <w:rtl w:val="0"/>
        </w:rPr>
        <w:t xml:space="preserve">&gt; and its associated element. </w:t>
      </w:r>
    </w:p>
    <w:p w:rsidR="00000000" w:rsidDel="00000000" w:rsidP="00000000" w:rsidRDefault="00000000" w:rsidRPr="00000000" w14:paraId="00000AF9">
      <w:pPr>
        <w:pageBreakBefore w:val="0"/>
        <w:jc w:val="both"/>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AFA">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rPr>
                <w:color w:val="000096"/>
                <w:sz w:val="18"/>
                <w:szCs w:val="18"/>
              </w:rPr>
            </w:pPr>
            <w:r w:rsidDel="00000000" w:rsidR="00000000" w:rsidRPr="00000000">
              <w:rPr>
                <w:color w:val="000096"/>
                <w:sz w:val="18"/>
                <w:szCs w:val="18"/>
                <w:rtl w:val="0"/>
              </w:rPr>
              <w:t xml:space="preserve">&lt;cit&gt;</w:t>
            </w:r>
          </w:p>
          <w:p w:rsidR="00000000" w:rsidDel="00000000" w:rsidP="00000000" w:rsidRDefault="00000000" w:rsidRPr="00000000" w14:paraId="00000AF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&lt;quote&gt;&lt;/quote&gt;</w:t>
            </w:r>
          </w:p>
          <w:p w:rsidR="00000000" w:rsidDel="00000000" w:rsidP="00000000" w:rsidRDefault="00000000" w:rsidRPr="00000000" w14:paraId="00000AF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&lt;bibl&gt;&lt;ptr/&gt;&lt;/bibl&gt;</w:t>
            </w:r>
          </w:p>
          <w:p w:rsidR="00000000" w:rsidDel="00000000" w:rsidP="00000000" w:rsidRDefault="00000000" w:rsidRPr="00000000" w14:paraId="00000AFE">
            <w:pPr>
              <w:widowControl w:val="0"/>
              <w:rPr/>
            </w:pPr>
            <w:r w:rsidDel="00000000" w:rsidR="00000000" w:rsidRPr="00000000">
              <w:rPr>
                <w:color w:val="000096"/>
                <w:sz w:val="18"/>
                <w:szCs w:val="18"/>
                <w:rtl w:val="0"/>
              </w:rPr>
              <w:t xml:space="preserve">&lt;/cit&gt;</w:t>
            </w:r>
            <w:r w:rsidDel="00000000" w:rsidR="00000000" w:rsidRPr="00000000">
              <w:rPr>
                <w:rtl w:val="0"/>
              </w:rPr>
            </w:r>
          </w:p>
        </w:tc>
      </w:tr>
    </w:tbl>
    <w:p w:rsidR="00000000" w:rsidDel="00000000" w:rsidP="00000000" w:rsidRDefault="00000000" w:rsidRPr="00000000" w14:paraId="00000AFF">
      <w:pPr>
        <w:pageBreakBefore w:val="0"/>
        <w:jc w:val="both"/>
        <w:rPr>
          <w:rFonts w:ascii="Gentium" w:cs="Gentium" w:eastAsia="Gentium" w:hAnsi="Gentium"/>
          <w:sz w:val="24"/>
          <w:szCs w:val="24"/>
        </w:rPr>
      </w:pPr>
      <w:r w:rsidDel="00000000" w:rsidR="00000000" w:rsidRPr="00000000">
        <w:rPr>
          <w:rtl w:val="0"/>
        </w:rPr>
      </w:r>
    </w:p>
    <w:p w:rsidR="00000000" w:rsidDel="00000000" w:rsidP="00000000" w:rsidRDefault="00000000" w:rsidRPr="00000000" w14:paraId="00000B00">
      <w:pPr>
        <w:pageBreakBefore w:val="0"/>
        <w:widowControl w:val="0"/>
        <w:spacing w:line="240" w:lineRule="auto"/>
        <w:jc w:val="both"/>
        <w:rPr>
          <w:rFonts w:ascii="Gentium" w:cs="Gentium" w:eastAsia="Gentium" w:hAnsi="Gentium"/>
          <w:sz w:val="24"/>
          <w:szCs w:val="24"/>
        </w:rPr>
      </w:pPr>
      <w:r w:rsidDel="00000000" w:rsidR="00000000" w:rsidRPr="00000000">
        <w:rPr>
          <w:rtl w:val="0"/>
        </w:rPr>
      </w:r>
    </w:p>
    <w:p w:rsidR="00000000" w:rsidDel="00000000" w:rsidP="00000000" w:rsidRDefault="00000000" w:rsidRPr="00000000" w14:paraId="00000B01">
      <w:pPr>
        <w:pStyle w:val="Heading3"/>
        <w:keepLines w:val="0"/>
        <w:pageBreakBefore w:val="0"/>
        <w:widowControl w:val="0"/>
        <w:spacing w:after="60" w:before="120" w:line="240" w:lineRule="auto"/>
        <w:rPr/>
      </w:pPr>
      <w:bookmarkStart w:colFirst="0" w:colLast="0" w:name="_57tiei7g7b2r" w:id="155"/>
      <w:bookmarkEnd w:id="155"/>
      <w:r w:rsidDel="00000000" w:rsidR="00000000" w:rsidRPr="00000000">
        <w:rPr>
          <w:rtl w:val="0"/>
        </w:rPr>
        <w:t xml:space="preserve">&lt;q&gt; – Quoted Material </w:t>
      </w:r>
    </w:p>
    <w:p w:rsidR="00000000" w:rsidDel="00000000" w:rsidP="00000000" w:rsidRDefault="00000000" w:rsidRPr="00000000" w14:paraId="00000B02">
      <w:pPr>
        <w:pageBreakBefore w:val="0"/>
        <w:jc w:val="both"/>
        <w:rPr/>
      </w:pPr>
      <w:r w:rsidDel="00000000" w:rsidR="00000000" w:rsidRPr="00000000">
        <w:rPr>
          <w:rtl w:val="0"/>
        </w:rPr>
        <w:t xml:space="preserve">Quoted text not attributed to a published source should be encoded in the element &lt;q&gt;, which is more neutral in its meaning than &lt;quote&gt;. We expect it to be applied mostly to quotations in the same language as the surrounding text such as translation of sentences inside the translation, or translation of direct speech given in the edition</w:t>
      </w:r>
      <w:r w:rsidDel="00000000" w:rsidR="00000000" w:rsidRPr="00000000">
        <w:rPr>
          <w:rtl w:val="0"/>
        </w:rPr>
        <w:t xml:space="preserve">. </w:t>
      </w:r>
    </w:p>
    <w:p w:rsidR="00000000" w:rsidDel="00000000" w:rsidP="00000000" w:rsidRDefault="00000000" w:rsidRPr="00000000" w14:paraId="00000B03">
      <w:pPr>
        <w:pageBreakBefore w:val="0"/>
        <w:jc w:val="both"/>
        <w:rPr/>
      </w:pPr>
      <w:r w:rsidDel="00000000" w:rsidR="00000000" w:rsidRPr="00000000">
        <w:rPr>
          <w:rtl w:val="0"/>
        </w:rPr>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0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pageBreakBefore w:val="0"/>
              <w:widowControl w:val="0"/>
              <w:rPr/>
            </w:pPr>
            <w:r w:rsidDel="00000000" w:rsidR="00000000" w:rsidRPr="00000000">
              <w:rPr>
                <w:color w:val="000096"/>
                <w:sz w:val="18"/>
                <w:szCs w:val="18"/>
                <w:rtl w:val="0"/>
              </w:rPr>
              <w:t xml:space="preserve">&lt;note&gt;</w:t>
            </w:r>
            <w:r w:rsidDel="00000000" w:rsidR="00000000" w:rsidRPr="00000000">
              <w:rPr>
                <w:sz w:val="18"/>
                <w:szCs w:val="18"/>
                <w:rtl w:val="0"/>
              </w:rPr>
              <w:t xml:space="preserve">There is no verbal form in the entry s.v. </w:t>
            </w:r>
            <w:r w:rsidDel="00000000" w:rsidR="00000000" w:rsidRPr="00000000">
              <w:rPr>
                <w:color w:val="000096"/>
                <w:sz w:val="18"/>
                <w:szCs w:val="18"/>
                <w:rtl w:val="0"/>
              </w:rPr>
              <w:t xml:space="preserve">&lt;foreign&gt;</w:t>
            </w:r>
            <w:r w:rsidDel="00000000" w:rsidR="00000000" w:rsidRPr="00000000">
              <w:rPr>
                <w:sz w:val="18"/>
                <w:szCs w:val="18"/>
                <w:rtl w:val="0"/>
              </w:rPr>
              <w:t xml:space="preserve">śanku</w:t>
            </w:r>
            <w:r w:rsidDel="00000000" w:rsidR="00000000" w:rsidRPr="00000000">
              <w:rPr>
                <w:color w:val="000096"/>
                <w:sz w:val="18"/>
                <w:szCs w:val="18"/>
                <w:rtl w:val="0"/>
              </w:rPr>
              <w:t xml:space="preserve">&lt;/foreign&gt;</w:t>
            </w:r>
            <w:r w:rsidDel="00000000" w:rsidR="00000000" w:rsidRPr="00000000">
              <w:rPr>
                <w:sz w:val="18"/>
                <w:szCs w:val="18"/>
                <w:rtl w:val="0"/>
              </w:rPr>
              <w:t xml:space="preserve"> 1 (</w:t>
            </w:r>
            <w:r w:rsidDel="00000000" w:rsidR="00000000" w:rsidRPr="00000000">
              <w:rPr>
                <w:color w:val="000096"/>
                <w:sz w:val="18"/>
                <w:szCs w:val="18"/>
                <w:rtl w:val="0"/>
              </w:rPr>
              <w:t xml:space="preserve">&lt;q&gt;</w:t>
            </w:r>
            <w:r w:rsidDel="00000000" w:rsidR="00000000" w:rsidRPr="00000000">
              <w:rPr>
                <w:sz w:val="18"/>
                <w:szCs w:val="18"/>
                <w:rtl w:val="0"/>
              </w:rPr>
              <w:t xml:space="preserve">a particular kind of weapon</w:t>
            </w:r>
            <w:r w:rsidDel="00000000" w:rsidR="00000000" w:rsidRPr="00000000">
              <w:rPr>
                <w:color w:val="000096"/>
                <w:sz w:val="18"/>
                <w:szCs w:val="18"/>
                <w:rtl w:val="0"/>
              </w:rPr>
              <w:t xml:space="preserve">&lt;/q&gt;</w:t>
            </w:r>
            <w:r w:rsidDel="00000000" w:rsidR="00000000" w:rsidRPr="00000000">
              <w:rPr>
                <w:sz w:val="18"/>
                <w:szCs w:val="18"/>
                <w:rtl w:val="0"/>
              </w:rPr>
              <w:t xml:space="preserve">). The passive irrealis form used here is spelled with an </w:t>
            </w:r>
            <w:r w:rsidDel="00000000" w:rsidR="00000000" w:rsidRPr="00000000">
              <w:rPr>
                <w:color w:val="000096"/>
                <w:sz w:val="18"/>
                <w:szCs w:val="18"/>
                <w:rtl w:val="0"/>
              </w:rPr>
              <w:t xml:space="preserve">&lt;foreign&gt;</w:t>
            </w:r>
            <w:r w:rsidDel="00000000" w:rsidR="00000000" w:rsidRPr="00000000">
              <w:rPr>
                <w:sz w:val="18"/>
                <w:szCs w:val="18"/>
                <w:rtl w:val="0"/>
              </w:rPr>
              <w:t xml:space="preserve">h</w:t>
            </w:r>
            <w:r w:rsidDel="00000000" w:rsidR="00000000" w:rsidRPr="00000000">
              <w:rPr>
                <w:color w:val="000096"/>
                <w:sz w:val="18"/>
                <w:szCs w:val="18"/>
                <w:rtl w:val="0"/>
              </w:rPr>
              <w:t xml:space="preserve">&lt;/foreign&gt;</w:t>
            </w:r>
            <w:r w:rsidDel="00000000" w:rsidR="00000000" w:rsidRPr="00000000">
              <w:rPr>
                <w:sz w:val="18"/>
                <w:szCs w:val="18"/>
                <w:rtl w:val="0"/>
              </w:rPr>
              <w:t xml:space="preserve">, which serves to bridge the hiatus between base and suffix </w:t>
            </w:r>
            <w:r w:rsidDel="00000000" w:rsidR="00000000" w:rsidRPr="00000000">
              <w:rPr>
                <w:color w:val="000096"/>
                <w:sz w:val="18"/>
                <w:szCs w:val="18"/>
                <w:rtl w:val="0"/>
              </w:rPr>
              <w:t xml:space="preserve">&lt;foreign&gt;</w:t>
            </w:r>
            <w:r w:rsidDel="00000000" w:rsidR="00000000" w:rsidRPr="00000000">
              <w:rPr>
                <w:sz w:val="18"/>
                <w:szCs w:val="18"/>
                <w:rtl w:val="0"/>
              </w:rPr>
              <w:t xml:space="preserve">-ən</w:t>
            </w:r>
            <w:r w:rsidDel="00000000" w:rsidR="00000000" w:rsidRPr="00000000">
              <w:rPr>
                <w:color w:val="000096"/>
                <w:sz w:val="18"/>
                <w:szCs w:val="18"/>
                <w:rtl w:val="0"/>
              </w:rPr>
              <w:t xml:space="preserve">&lt;/foreign&gt;</w:t>
            </w:r>
            <w:r w:rsidDel="00000000" w:rsidR="00000000" w:rsidRPr="00000000">
              <w:rPr>
                <w:sz w:val="18"/>
                <w:szCs w:val="18"/>
                <w:rtl w:val="0"/>
              </w:rPr>
              <w:t xml:space="preserve">.</w:t>
            </w:r>
            <w:r w:rsidDel="00000000" w:rsidR="00000000" w:rsidRPr="00000000">
              <w:rPr>
                <w:color w:val="000096"/>
                <w:sz w:val="18"/>
                <w:szCs w:val="18"/>
                <w:rtl w:val="0"/>
              </w:rPr>
              <w:t xml:space="preserve">&lt;/note&gt;</w:t>
            </w:r>
            <w:r w:rsidDel="00000000" w:rsidR="00000000" w:rsidRPr="00000000">
              <w:rPr>
                <w:rtl w:val="0"/>
              </w:rPr>
            </w:r>
          </w:p>
        </w:tc>
      </w:tr>
    </w:tbl>
    <w:p w:rsidR="00000000" w:rsidDel="00000000" w:rsidP="00000000" w:rsidRDefault="00000000" w:rsidRPr="00000000" w14:paraId="00000B06">
      <w:pPr>
        <w:pageBreakBefore w:val="0"/>
        <w:jc w:val="both"/>
        <w:rPr/>
      </w:pPr>
      <w:r w:rsidDel="00000000" w:rsidR="00000000" w:rsidRPr="00000000">
        <w:rPr>
          <w:rtl w:val="0"/>
        </w:rPr>
      </w:r>
    </w:p>
    <w:p w:rsidR="00000000" w:rsidDel="00000000" w:rsidP="00000000" w:rsidRDefault="00000000" w:rsidRPr="00000000" w14:paraId="00000B07">
      <w:pPr>
        <w:pageBreakBefore w:val="0"/>
        <w:jc w:val="both"/>
        <w:rPr/>
      </w:pPr>
      <w:r w:rsidDel="00000000" w:rsidR="00000000" w:rsidRPr="00000000">
        <w:rPr>
          <w:rtl w:val="0"/>
        </w:rPr>
        <w:t xml:space="preserve">Do not add quotation marks, they will be produced but the transformation processes. Nonetheless, if you need more control on the display, it is possible to omit the tag and directly write inside the file the desired characters. This method should be reduced to special cases as much as possible.</w:t>
      </w:r>
    </w:p>
    <w:p w:rsidR="00000000" w:rsidDel="00000000" w:rsidP="00000000" w:rsidRDefault="00000000" w:rsidRPr="00000000" w14:paraId="00000B08">
      <w:pPr>
        <w:pStyle w:val="Heading2"/>
        <w:pageBreakBefore w:val="0"/>
        <w:jc w:val="both"/>
        <w:rPr/>
      </w:pPr>
      <w:bookmarkStart w:colFirst="0" w:colLast="0" w:name="_c3ve74ykqb1g" w:id="156"/>
      <w:bookmarkEnd w:id="156"/>
      <w:r w:rsidDel="00000000" w:rsidR="00000000" w:rsidRPr="00000000">
        <w:rPr>
          <w:rtl w:val="0"/>
        </w:rPr>
        <w:t xml:space="preserve">Bibliographic References </w:t>
      </w:r>
    </w:p>
    <w:p w:rsidR="00000000" w:rsidDel="00000000" w:rsidP="00000000" w:rsidRDefault="00000000" w:rsidRPr="00000000" w14:paraId="00000B09">
      <w:pPr>
        <w:pStyle w:val="Heading3"/>
        <w:pageBreakBefore w:val="0"/>
        <w:rPr/>
      </w:pPr>
      <w:bookmarkStart w:colFirst="0" w:colLast="0" w:name="_dne5sn36l37j" w:id="157"/>
      <w:bookmarkEnd w:id="157"/>
      <w:r w:rsidDel="00000000" w:rsidR="00000000" w:rsidRPr="00000000">
        <w:rPr>
          <w:rtl w:val="0"/>
        </w:rPr>
        <w:t xml:space="preserve">Bibliographic citations with Zotero</w:t>
      </w:r>
    </w:p>
    <w:p w:rsidR="00000000" w:rsidDel="00000000" w:rsidP="00000000" w:rsidRDefault="00000000" w:rsidRPr="00000000" w14:paraId="00000B0A">
      <w:pPr>
        <w:pageBreakBefore w:val="0"/>
        <w:jc w:val="both"/>
        <w:rPr/>
      </w:pPr>
      <w:r w:rsidDel="00000000" w:rsidR="00000000" w:rsidRPr="00000000">
        <w:rPr>
          <w:rtl w:val="0"/>
        </w:rPr>
        <w:t xml:space="preserve">Bibliographic citations may be used in any part of your XML file. Their main container is &lt;bibl&gt;. </w:t>
      </w:r>
    </w:p>
    <w:p w:rsidR="00000000" w:rsidDel="00000000" w:rsidP="00000000" w:rsidRDefault="00000000" w:rsidRPr="00000000" w14:paraId="00000B0B">
      <w:pPr>
        <w:pageBreakBefore w:val="0"/>
        <w:jc w:val="both"/>
        <w:rPr/>
      </w:pPr>
      <w:r w:rsidDel="00000000" w:rsidR="00000000" w:rsidRPr="00000000">
        <w:rPr>
          <w:rtl w:val="0"/>
        </w:rPr>
        <w:t xml:space="preserve">The empty element &lt;ptr/&gt; should mandatorily appear as the first element within &lt;bibl&gt; with the attribute @target, whose value shall be the Zotero Short Title of the cited publication, prefixed with the string “bib:”, see </w:t>
      </w:r>
      <w:hyperlink w:anchor="_s1925x27uij1">
        <w:r w:rsidDel="00000000" w:rsidR="00000000" w:rsidRPr="00000000">
          <w:rPr>
            <w:color w:val="1155cc"/>
            <w:u w:val="single"/>
            <w:rtl w:val="0"/>
          </w:rPr>
          <w:t xml:space="preserve">bib: — Referring to items in the DHARMA Zotero Group Library</w:t>
        </w:r>
      </w:hyperlink>
      <w:r w:rsidDel="00000000" w:rsidR="00000000" w:rsidRPr="00000000">
        <w:rPr>
          <w:rtl w:val="0"/>
        </w:rPr>
        <w:t xml:space="preserve">.</w:t>
      </w:r>
    </w:p>
    <w:p w:rsidR="00000000" w:rsidDel="00000000" w:rsidP="00000000" w:rsidRDefault="00000000" w:rsidRPr="00000000" w14:paraId="00000B0C">
      <w:pPr>
        <w:pageBreakBefore w:val="0"/>
        <w:jc w:val="both"/>
        <w:rPr/>
      </w:pPr>
      <w:r w:rsidDel="00000000" w:rsidR="00000000" w:rsidRPr="00000000">
        <w:rPr>
          <w:rtl w:val="0"/>
        </w:rPr>
        <w:tab/>
        <w:t xml:space="preserve">To give further specification regarding the part of the publication concerned, add the element &lt;citedRange&gt; as a second child of &lt;bibl&gt;. Its content should provide the citations of text units. To refer to page numbers, no need to add any other content:  &lt;citedRange&gt;103&lt;/citedRange&gt;. If you need to quote any other textual unit inside a publication, add the attribute @unit and fill it with one of the following values: </w:t>
      </w:r>
    </w:p>
    <w:p w:rsidR="00000000" w:rsidDel="00000000" w:rsidP="00000000" w:rsidRDefault="00000000" w:rsidRPr="00000000" w14:paraId="00000B0D">
      <w:pPr>
        <w:pageBreakBefore w:val="0"/>
        <w:numPr>
          <w:ilvl w:val="0"/>
          <w:numId w:val="34"/>
        </w:numPr>
        <w:ind w:left="1440" w:hanging="360"/>
        <w:jc w:val="both"/>
        <w:rPr>
          <w:sz w:val="22"/>
          <w:szCs w:val="22"/>
        </w:rPr>
      </w:pPr>
      <w:r w:rsidDel="00000000" w:rsidR="00000000" w:rsidRPr="00000000">
        <w:rPr>
          <w:rtl w:val="0"/>
        </w:rPr>
        <w:t xml:space="preserve">“page” </w:t>
      </w:r>
    </w:p>
    <w:p w:rsidR="00000000" w:rsidDel="00000000" w:rsidP="00000000" w:rsidRDefault="00000000" w:rsidRPr="00000000" w14:paraId="00000B0E">
      <w:pPr>
        <w:pageBreakBefore w:val="0"/>
        <w:numPr>
          <w:ilvl w:val="0"/>
          <w:numId w:val="34"/>
        </w:numPr>
        <w:ind w:left="1440" w:hanging="360"/>
        <w:jc w:val="both"/>
        <w:rPr>
          <w:sz w:val="22"/>
          <w:szCs w:val="22"/>
        </w:rPr>
      </w:pPr>
      <w:r w:rsidDel="00000000" w:rsidR="00000000" w:rsidRPr="00000000">
        <w:rPr>
          <w:rtl w:val="0"/>
        </w:rPr>
        <w:t xml:space="preserve">“part” </w:t>
      </w:r>
    </w:p>
    <w:p w:rsidR="00000000" w:rsidDel="00000000" w:rsidP="00000000" w:rsidRDefault="00000000" w:rsidRPr="00000000" w14:paraId="00000B0F">
      <w:pPr>
        <w:pageBreakBefore w:val="0"/>
        <w:numPr>
          <w:ilvl w:val="0"/>
          <w:numId w:val="34"/>
        </w:numPr>
        <w:ind w:left="1440" w:hanging="360"/>
        <w:jc w:val="both"/>
        <w:rPr>
          <w:sz w:val="22"/>
          <w:szCs w:val="22"/>
        </w:rPr>
      </w:pPr>
      <w:r w:rsidDel="00000000" w:rsidR="00000000" w:rsidRPr="00000000">
        <w:rPr>
          <w:rtl w:val="0"/>
        </w:rPr>
        <w:t xml:space="preserve">“volume”</w:t>
      </w:r>
    </w:p>
    <w:p w:rsidR="00000000" w:rsidDel="00000000" w:rsidP="00000000" w:rsidRDefault="00000000" w:rsidRPr="00000000" w14:paraId="00000B10">
      <w:pPr>
        <w:pageBreakBefore w:val="0"/>
        <w:numPr>
          <w:ilvl w:val="0"/>
          <w:numId w:val="34"/>
        </w:numPr>
        <w:ind w:left="1440" w:hanging="360"/>
        <w:jc w:val="both"/>
        <w:rPr>
          <w:sz w:val="22"/>
          <w:szCs w:val="22"/>
        </w:rPr>
      </w:pPr>
      <w:r w:rsidDel="00000000" w:rsidR="00000000" w:rsidRPr="00000000">
        <w:rPr>
          <w:rtl w:val="0"/>
        </w:rPr>
        <w:t xml:space="preserve">“note”</w:t>
      </w:r>
    </w:p>
    <w:p w:rsidR="00000000" w:rsidDel="00000000" w:rsidP="00000000" w:rsidRDefault="00000000" w:rsidRPr="00000000" w14:paraId="00000B11">
      <w:pPr>
        <w:pageBreakBefore w:val="0"/>
        <w:numPr>
          <w:ilvl w:val="0"/>
          <w:numId w:val="34"/>
        </w:numPr>
        <w:ind w:left="1440" w:hanging="360"/>
        <w:jc w:val="both"/>
        <w:rPr>
          <w:sz w:val="22"/>
          <w:szCs w:val="22"/>
        </w:rPr>
      </w:pPr>
      <w:r w:rsidDel="00000000" w:rsidR="00000000" w:rsidRPr="00000000">
        <w:rPr>
          <w:rtl w:val="0"/>
        </w:rPr>
        <w:t xml:space="preserve">“item”</w:t>
      </w:r>
    </w:p>
    <w:p w:rsidR="00000000" w:rsidDel="00000000" w:rsidP="00000000" w:rsidRDefault="00000000" w:rsidRPr="00000000" w14:paraId="00000B12">
      <w:pPr>
        <w:pageBreakBefore w:val="0"/>
        <w:numPr>
          <w:ilvl w:val="0"/>
          <w:numId w:val="34"/>
        </w:numPr>
        <w:ind w:left="1440" w:hanging="360"/>
        <w:jc w:val="both"/>
        <w:rPr>
          <w:sz w:val="22"/>
          <w:szCs w:val="22"/>
        </w:rPr>
      </w:pPr>
      <w:r w:rsidDel="00000000" w:rsidR="00000000" w:rsidRPr="00000000">
        <w:rPr>
          <w:rtl w:val="0"/>
        </w:rPr>
        <w:t xml:space="preserve">“entry”</w:t>
      </w:r>
    </w:p>
    <w:p w:rsidR="00000000" w:rsidDel="00000000" w:rsidP="00000000" w:rsidRDefault="00000000" w:rsidRPr="00000000" w14:paraId="00000B13">
      <w:pPr>
        <w:pageBreakBefore w:val="0"/>
        <w:numPr>
          <w:ilvl w:val="0"/>
          <w:numId w:val="34"/>
        </w:numPr>
        <w:ind w:left="1440" w:hanging="360"/>
        <w:jc w:val="both"/>
        <w:rPr>
          <w:sz w:val="22"/>
          <w:szCs w:val="22"/>
        </w:rPr>
      </w:pPr>
      <w:r w:rsidDel="00000000" w:rsidR="00000000" w:rsidRPr="00000000">
        <w:rPr>
          <w:rtl w:val="0"/>
        </w:rPr>
        <w:t xml:space="preserve">“line”</w:t>
      </w:r>
    </w:p>
    <w:p w:rsidR="00000000" w:rsidDel="00000000" w:rsidP="00000000" w:rsidRDefault="00000000" w:rsidRPr="00000000" w14:paraId="00000B14">
      <w:pPr>
        <w:pageBreakBefore w:val="0"/>
        <w:numPr>
          <w:ilvl w:val="0"/>
          <w:numId w:val="34"/>
        </w:numPr>
        <w:ind w:left="1440" w:hanging="360"/>
        <w:jc w:val="both"/>
        <w:rPr>
          <w:sz w:val="22"/>
          <w:szCs w:val="22"/>
        </w:rPr>
      </w:pPr>
      <w:r w:rsidDel="00000000" w:rsidR="00000000" w:rsidRPr="00000000">
        <w:rPr>
          <w:rtl w:val="0"/>
        </w:rPr>
        <w:t xml:space="preserve">“figure”</w:t>
      </w:r>
    </w:p>
    <w:p w:rsidR="00000000" w:rsidDel="00000000" w:rsidP="00000000" w:rsidRDefault="00000000" w:rsidRPr="00000000" w14:paraId="00000B15">
      <w:pPr>
        <w:pageBreakBefore w:val="0"/>
        <w:numPr>
          <w:ilvl w:val="0"/>
          <w:numId w:val="34"/>
        </w:numPr>
        <w:ind w:left="1440" w:hanging="360"/>
        <w:jc w:val="both"/>
        <w:rPr>
          <w:sz w:val="22"/>
          <w:szCs w:val="22"/>
        </w:rPr>
      </w:pPr>
      <w:r w:rsidDel="00000000" w:rsidR="00000000" w:rsidRPr="00000000">
        <w:rPr>
          <w:rtl w:val="0"/>
        </w:rPr>
        <w:t xml:space="preserve">“plate”</w:t>
      </w:r>
    </w:p>
    <w:p w:rsidR="00000000" w:rsidDel="00000000" w:rsidP="00000000" w:rsidRDefault="00000000" w:rsidRPr="00000000" w14:paraId="00000B16">
      <w:pPr>
        <w:pageBreakBefore w:val="0"/>
        <w:numPr>
          <w:ilvl w:val="0"/>
          <w:numId w:val="34"/>
        </w:numPr>
        <w:ind w:left="1440" w:hanging="360"/>
        <w:jc w:val="both"/>
        <w:rPr>
          <w:sz w:val="22"/>
          <w:szCs w:val="22"/>
        </w:rPr>
      </w:pPr>
      <w:r w:rsidDel="00000000" w:rsidR="00000000" w:rsidRPr="00000000">
        <w:rPr>
          <w:rtl w:val="0"/>
        </w:rPr>
        <w:t xml:space="preserve">“table”</w:t>
      </w:r>
    </w:p>
    <w:p w:rsidR="00000000" w:rsidDel="00000000" w:rsidP="00000000" w:rsidRDefault="00000000" w:rsidRPr="00000000" w14:paraId="00000B17">
      <w:pPr>
        <w:pageBreakBefore w:val="0"/>
        <w:numPr>
          <w:ilvl w:val="0"/>
          <w:numId w:val="34"/>
        </w:numPr>
        <w:ind w:left="1440" w:hanging="360"/>
        <w:jc w:val="both"/>
        <w:rPr>
          <w:sz w:val="22"/>
          <w:szCs w:val="22"/>
        </w:rPr>
      </w:pPr>
      <w:r w:rsidDel="00000000" w:rsidR="00000000" w:rsidRPr="00000000">
        <w:rPr>
          <w:rtl w:val="0"/>
        </w:rPr>
        <w:t xml:space="preserve">“appendix”</w:t>
      </w:r>
    </w:p>
    <w:p w:rsidR="00000000" w:rsidDel="00000000" w:rsidP="00000000" w:rsidRDefault="00000000" w:rsidRPr="00000000" w14:paraId="00000B18">
      <w:pPr>
        <w:pageBreakBefore w:val="0"/>
        <w:numPr>
          <w:ilvl w:val="0"/>
          <w:numId w:val="34"/>
        </w:numPr>
        <w:ind w:left="1440" w:hanging="360"/>
        <w:jc w:val="both"/>
        <w:rPr>
          <w:u w:val="none"/>
        </w:rPr>
      </w:pPr>
      <w:r w:rsidDel="00000000" w:rsidR="00000000" w:rsidRPr="00000000">
        <w:rPr>
          <w:rtl w:val="0"/>
        </w:rPr>
        <w:t xml:space="preserve">“section”</w:t>
      </w:r>
    </w:p>
    <w:p w:rsidR="00000000" w:rsidDel="00000000" w:rsidP="00000000" w:rsidRDefault="00000000" w:rsidRPr="00000000" w14:paraId="00000B19">
      <w:pPr>
        <w:pageBreakBefore w:val="0"/>
        <w:jc w:val="both"/>
        <w:rPr/>
      </w:pPr>
      <w:r w:rsidDel="00000000" w:rsidR="00000000" w:rsidRPr="00000000">
        <w:rPr>
          <w:rtl w:val="0"/>
        </w:rPr>
      </w:r>
    </w:p>
    <w:p w:rsidR="00000000" w:rsidDel="00000000" w:rsidP="00000000" w:rsidRDefault="00000000" w:rsidRPr="00000000" w14:paraId="00000B1A">
      <w:pPr>
        <w:pageBreakBefore w:val="0"/>
        <w:jc w:val="both"/>
        <w:rPr/>
      </w:pPr>
      <w:r w:rsidDel="00000000" w:rsidR="00000000" w:rsidRPr="00000000">
        <w:rPr>
          <w:rtl w:val="0"/>
        </w:rPr>
        <w:t xml:space="preserve">The quotation content of the textual units shall be given as Arabic numbers, any Roman or Devanagari will have to be converted by the editor. Any range should be recorded using a hyphen to separate the starting point from the ending one, both are expected in full, e.g. &lt;citedRange&gt;123-124&lt;/citedRange&gt; (not 123-4 or 123-24). To list non-adjacent elements, use a comma followed by a space, e.g. &lt;citedRange&gt;12, 24&lt;/citedRange&gt;. </w:t>
      </w:r>
    </w:p>
    <w:p w:rsidR="00000000" w:rsidDel="00000000" w:rsidP="00000000" w:rsidRDefault="00000000" w:rsidRPr="00000000" w14:paraId="00000B1B">
      <w:pPr>
        <w:pageBreakBefore w:val="0"/>
        <w:jc w:val="both"/>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1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D">
            <w:pPr>
              <w:pageBreakBefore w:val="0"/>
              <w:widowControl w:val="0"/>
              <w:rPr>
                <w:sz w:val="18"/>
                <w:szCs w:val="18"/>
                <w:shd w:fill="ead1dc" w:val="clear"/>
              </w:rPr>
            </w:pPr>
            <w:r w:rsidDel="00000000" w:rsidR="00000000" w:rsidRPr="00000000">
              <w:rPr>
                <w:color w:val="000096"/>
                <w:sz w:val="18"/>
                <w:szCs w:val="18"/>
                <w:rtl w:val="0"/>
              </w:rPr>
              <w:t xml:space="preserve">&lt;bibl&gt;&lt;ptr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"bib:Naerssen1976_01"</w:t>
            </w:r>
            <w:r w:rsidDel="00000000" w:rsidR="00000000" w:rsidRPr="00000000">
              <w:rPr>
                <w:color w:val="000096"/>
                <w:sz w:val="18"/>
                <w:szCs w:val="18"/>
                <w:rtl w:val="0"/>
              </w:rPr>
              <w:t xml:space="preserve">/&gt;&lt;citedRange&gt;</w:t>
            </w:r>
            <w:r w:rsidDel="00000000" w:rsidR="00000000" w:rsidRPr="00000000">
              <w:rPr>
                <w:sz w:val="18"/>
                <w:szCs w:val="18"/>
                <w:rtl w:val="0"/>
              </w:rPr>
              <w:t xml:space="preserve">301-302</w:t>
            </w:r>
            <w:r w:rsidDel="00000000" w:rsidR="00000000" w:rsidRPr="00000000">
              <w:rPr>
                <w:color w:val="000096"/>
                <w:sz w:val="18"/>
                <w:szCs w:val="18"/>
                <w:rtl w:val="0"/>
              </w:rPr>
              <w:t xml:space="preserve">&lt;/citedRange&gt;&lt;/bibl&gt;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B1F">
            <w:pPr>
              <w:widowControl w:val="0"/>
              <w:rPr>
                <w:sz w:val="18"/>
                <w:szCs w:val="18"/>
                <w:shd w:fill="ead1dc" w:val="clear"/>
              </w:rPr>
            </w:pPr>
            <w:r w:rsidDel="00000000" w:rsidR="00000000" w:rsidRPr="00000000">
              <w:rPr>
                <w:rtl w:val="0"/>
              </w:rPr>
            </w:r>
          </w:p>
          <w:p w:rsidR="00000000" w:rsidDel="00000000" w:rsidP="00000000" w:rsidRDefault="00000000" w:rsidRPr="00000000" w14:paraId="00000B20">
            <w:pPr>
              <w:widowControl w:val="0"/>
              <w:rPr>
                <w:color w:val="000096"/>
                <w:sz w:val="18"/>
                <w:szCs w:val="18"/>
              </w:rPr>
            </w:pPr>
            <w:hyperlink r:id="rId26">
              <w:r w:rsidDel="00000000" w:rsidR="00000000" w:rsidRPr="00000000">
                <w:rPr>
                  <w:color w:val="1155cc"/>
                  <w:sz w:val="18"/>
                  <w:szCs w:val="18"/>
                  <w:u w:val="single"/>
                  <w:shd w:fill="ead1dc" w:val="clear"/>
                  <w:rtl w:val="0"/>
                </w:rPr>
                <w:t xml:space="preserve">van Naerssen 1976</w:t>
              </w:r>
            </w:hyperlink>
            <w:r w:rsidDel="00000000" w:rsidR="00000000" w:rsidRPr="00000000">
              <w:rPr>
                <w:sz w:val="18"/>
                <w:szCs w:val="18"/>
                <w:shd w:fill="ead1dc" w:val="clear"/>
                <w:rtl w:val="0"/>
              </w:rPr>
              <w:t xml:space="preserve">: pages 301–302.</w:t>
            </w:r>
            <w:r w:rsidDel="00000000" w:rsidR="00000000" w:rsidRPr="00000000">
              <w:rPr>
                <w:rtl w:val="0"/>
              </w:rPr>
            </w:r>
          </w:p>
        </w:tc>
      </w:tr>
    </w:tbl>
    <w:p w:rsidR="00000000" w:rsidDel="00000000" w:rsidP="00000000" w:rsidRDefault="00000000" w:rsidRPr="00000000" w14:paraId="00000B21">
      <w:pPr>
        <w:pageBreakBefore w:val="0"/>
        <w:ind w:firstLine="720"/>
        <w:jc w:val="both"/>
        <w:rPr/>
      </w:pPr>
      <w:r w:rsidDel="00000000" w:rsidR="00000000" w:rsidRPr="00000000">
        <w:rPr>
          <w:rtl w:val="0"/>
        </w:rPr>
      </w:r>
    </w:p>
    <w:p w:rsidR="00000000" w:rsidDel="00000000" w:rsidP="00000000" w:rsidRDefault="00000000" w:rsidRPr="00000000" w14:paraId="00000B22">
      <w:pPr>
        <w:pageBreakBefore w:val="0"/>
        <w:jc w:val="both"/>
        <w:rPr/>
      </w:pPr>
      <w:r w:rsidDel="00000000" w:rsidR="00000000" w:rsidRPr="00000000">
        <w:rPr>
          <w:rtl w:val="0"/>
        </w:rPr>
        <w:t xml:space="preserve">If the name of the author(s) don't need to be display, use the attribute @rend with the value “omitname” to the &lt;bibl&gt; element, but if you expect to show “</w:t>
      </w:r>
      <w:r w:rsidDel="00000000" w:rsidR="00000000" w:rsidRPr="00000000">
        <w:rPr>
          <w:i w:val="1"/>
          <w:rtl w:val="0"/>
        </w:rPr>
        <w:t xml:space="preserve">ibid</w:t>
      </w:r>
      <w:r w:rsidDel="00000000" w:rsidR="00000000" w:rsidRPr="00000000">
        <w:rPr>
          <w:rtl w:val="0"/>
        </w:rPr>
        <w:t xml:space="preserve">”, use the value “ibid” for @rend. All this section is following recommendations established by the EDG, see §10.4.5. </w:t>
      </w:r>
    </w:p>
    <w:p w:rsidR="00000000" w:rsidDel="00000000" w:rsidP="00000000" w:rsidRDefault="00000000" w:rsidRPr="00000000" w14:paraId="00000B23">
      <w:pPr>
        <w:pageBreakBefore w:val="0"/>
        <w:jc w:val="both"/>
        <w:rPr/>
      </w:pPr>
      <w:r w:rsidDel="00000000" w:rsidR="00000000" w:rsidRPr="00000000">
        <w:rPr>
          <w:rtl w:val="0"/>
        </w:rPr>
      </w:r>
    </w:p>
    <w:tbl>
      <w:tblPr>
        <w:tblStyle w:val="Table1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2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rPr>
                <w:sz w:val="18"/>
                <w:szCs w:val="18"/>
                <w:shd w:fill="ead1dc" w:val="clear"/>
              </w:rPr>
            </w:pPr>
            <w:r w:rsidDel="00000000" w:rsidR="00000000" w:rsidRPr="00000000">
              <w:rPr>
                <w:color w:val="000096"/>
                <w:sz w:val="18"/>
                <w:szCs w:val="18"/>
                <w:rtl w:val="0"/>
              </w:rPr>
              <w:t xml:space="preserve">&lt;bibl</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"omitname"</w:t>
            </w:r>
            <w:r w:rsidDel="00000000" w:rsidR="00000000" w:rsidRPr="00000000">
              <w:rPr>
                <w:color w:val="000096"/>
                <w:sz w:val="18"/>
                <w:szCs w:val="18"/>
                <w:rtl w:val="0"/>
              </w:rPr>
              <w:t xml:space="preserve">&gt;&lt;ptr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"bib:Naerssen1976_01"</w:t>
            </w:r>
            <w:r w:rsidDel="00000000" w:rsidR="00000000" w:rsidRPr="00000000">
              <w:rPr>
                <w:color w:val="000096"/>
                <w:sz w:val="18"/>
                <w:szCs w:val="18"/>
                <w:rtl w:val="0"/>
              </w:rPr>
              <w:t xml:space="preserve">/&gt;&lt;/bibl&gt;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B27">
            <w:pPr>
              <w:widowControl w:val="0"/>
              <w:rPr>
                <w:sz w:val="18"/>
                <w:szCs w:val="18"/>
                <w:shd w:fill="ead1dc" w:val="clear"/>
              </w:rPr>
            </w:pPr>
            <w:r w:rsidDel="00000000" w:rsidR="00000000" w:rsidRPr="00000000">
              <w:rPr>
                <w:rtl w:val="0"/>
              </w:rPr>
            </w:r>
          </w:p>
          <w:p w:rsidR="00000000" w:rsidDel="00000000" w:rsidP="00000000" w:rsidRDefault="00000000" w:rsidRPr="00000000" w14:paraId="00000B28">
            <w:pPr>
              <w:widowControl w:val="0"/>
              <w:rPr>
                <w:color w:val="000096"/>
                <w:sz w:val="18"/>
                <w:szCs w:val="18"/>
              </w:rPr>
            </w:pPr>
            <w:r w:rsidDel="00000000" w:rsidR="00000000" w:rsidRPr="00000000">
              <w:rPr>
                <w:color w:val="000096"/>
                <w:sz w:val="18"/>
                <w:szCs w:val="18"/>
                <w:shd w:fill="ead1dc" w:val="clear"/>
                <w:rtl w:val="0"/>
              </w:rPr>
              <w:t xml:space="preserve">(</w:t>
            </w:r>
            <w:hyperlink r:id="rId27">
              <w:r w:rsidDel="00000000" w:rsidR="00000000" w:rsidRPr="00000000">
                <w:rPr>
                  <w:color w:val="1155cc"/>
                  <w:sz w:val="18"/>
                  <w:szCs w:val="18"/>
                  <w:u w:val="single"/>
                  <w:shd w:fill="ead1dc" w:val="clear"/>
                  <w:rtl w:val="0"/>
                </w:rPr>
                <w:t xml:space="preserve">1976</w:t>
              </w:r>
            </w:hyperlink>
            <w:r w:rsidDel="00000000" w:rsidR="00000000" w:rsidRPr="00000000">
              <w:rPr>
                <w:color w:val="000096"/>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B29">
      <w:pPr>
        <w:pageBreakBefore w:val="0"/>
        <w:jc w:val="both"/>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2A">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rPr/>
            </w:pPr>
            <w:r w:rsidDel="00000000" w:rsidR="00000000" w:rsidRPr="00000000">
              <w:rPr>
                <w:color w:val="000096"/>
                <w:sz w:val="18"/>
                <w:szCs w:val="18"/>
                <w:rtl w:val="0"/>
              </w:rPr>
              <w:t xml:space="preserve">&lt;bibl </w:t>
            </w:r>
            <w:r w:rsidDel="00000000" w:rsidR="00000000" w:rsidRPr="00000000">
              <w:rPr>
                <w:color w:val="f5844c"/>
                <w:sz w:val="18"/>
                <w:szCs w:val="18"/>
                <w:rtl w:val="0"/>
              </w:rPr>
              <w:t xml:space="preserve">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"ibid"</w:t>
            </w:r>
            <w:r w:rsidDel="00000000" w:rsidR="00000000" w:rsidRPr="00000000">
              <w:rPr>
                <w:color w:val="000096"/>
                <w:sz w:val="18"/>
                <w:szCs w:val="18"/>
                <w:rtl w:val="0"/>
              </w:rPr>
              <w:t xml:space="preserve">&gt;&lt;ptr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"bib:Naerssen1976_01"</w:t>
            </w:r>
            <w:r w:rsidDel="00000000" w:rsidR="00000000" w:rsidRPr="00000000">
              <w:rPr>
                <w:color w:val="000096"/>
                <w:sz w:val="18"/>
                <w:szCs w:val="18"/>
                <w:rtl w:val="0"/>
              </w:rPr>
              <w:t xml:space="preserve">/&gt;&lt;citedRange&gt;</w:t>
            </w:r>
            <w:r w:rsidDel="00000000" w:rsidR="00000000" w:rsidRPr="00000000">
              <w:rPr>
                <w:sz w:val="18"/>
                <w:szCs w:val="18"/>
                <w:rtl w:val="0"/>
              </w:rPr>
              <w:t xml:space="preserve">301-302</w:t>
            </w:r>
            <w:r w:rsidDel="00000000" w:rsidR="00000000" w:rsidRPr="00000000">
              <w:rPr>
                <w:color w:val="000096"/>
                <w:sz w:val="18"/>
                <w:szCs w:val="18"/>
                <w:rtl w:val="0"/>
              </w:rPr>
              <w:t xml:space="preserve">&lt;/citedRange&gt;&lt;/bibl&gt;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B2D">
            <w:pPr>
              <w:widowControl w:val="0"/>
              <w:rPr>
                <w:sz w:val="18"/>
                <w:szCs w:val="18"/>
                <w:shd w:fill="ead1dc" w:val="clear"/>
              </w:rPr>
            </w:pPr>
            <w:r w:rsidDel="00000000" w:rsidR="00000000" w:rsidRPr="00000000">
              <w:rPr>
                <w:rtl w:val="0"/>
              </w:rPr>
            </w:r>
          </w:p>
          <w:p w:rsidR="00000000" w:rsidDel="00000000" w:rsidP="00000000" w:rsidRDefault="00000000" w:rsidRPr="00000000" w14:paraId="00000B2E">
            <w:pPr>
              <w:widowControl w:val="0"/>
              <w:rPr/>
            </w:pPr>
            <w:hyperlink r:id="rId28">
              <w:r w:rsidDel="00000000" w:rsidR="00000000" w:rsidRPr="00000000">
                <w:rPr>
                  <w:i w:val="1"/>
                  <w:color w:val="1155cc"/>
                  <w:sz w:val="18"/>
                  <w:szCs w:val="18"/>
                  <w:u w:val="single"/>
                  <w:shd w:fill="ead1dc" w:val="clear"/>
                  <w:rtl w:val="0"/>
                </w:rPr>
                <w:t xml:space="preserve">ibid</w:t>
              </w:r>
            </w:hyperlink>
            <w:r w:rsidDel="00000000" w:rsidR="00000000" w:rsidRPr="00000000">
              <w:rPr>
                <w:i w:val="1"/>
                <w:sz w:val="18"/>
                <w:szCs w:val="18"/>
                <w:shd w:fill="ead1dc" w:val="clear"/>
                <w:rtl w:val="0"/>
              </w:rPr>
              <w:t xml:space="preserve">.</w:t>
            </w:r>
            <w:r w:rsidDel="00000000" w:rsidR="00000000" w:rsidRPr="00000000">
              <w:rPr>
                <w:sz w:val="18"/>
                <w:szCs w:val="18"/>
                <w:shd w:fill="ead1dc" w:val="clear"/>
                <w:rtl w:val="0"/>
              </w:rPr>
              <w:t xml:space="preserve">: </w:t>
            </w:r>
            <w:commentRangeStart w:id="94"/>
            <w:commentRangeStart w:id="95"/>
            <w:commentRangeStart w:id="96"/>
            <w:r w:rsidDel="00000000" w:rsidR="00000000" w:rsidRPr="00000000">
              <w:rPr>
                <w:sz w:val="18"/>
                <w:szCs w:val="18"/>
                <w:shd w:fill="ead1dc" w:val="clear"/>
                <w:rtl w:val="0"/>
              </w:rPr>
              <w:t xml:space="preserve">pages</w:t>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sz w:val="18"/>
                <w:szCs w:val="18"/>
                <w:shd w:fill="ead1dc" w:val="clear"/>
                <w:rtl w:val="0"/>
              </w:rPr>
              <w:t xml:space="preserve"> 301–302</w:t>
            </w:r>
            <w:r w:rsidDel="00000000" w:rsidR="00000000" w:rsidRPr="00000000">
              <w:rPr>
                <w:rtl w:val="0"/>
              </w:rPr>
            </w:r>
          </w:p>
        </w:tc>
      </w:tr>
    </w:tbl>
    <w:p w:rsidR="00000000" w:rsidDel="00000000" w:rsidP="00000000" w:rsidRDefault="00000000" w:rsidRPr="00000000" w14:paraId="00000B2F">
      <w:pPr>
        <w:pageBreakBefore w:val="0"/>
        <w:jc w:val="both"/>
        <w:rPr/>
      </w:pPr>
      <w:r w:rsidDel="00000000" w:rsidR="00000000" w:rsidRPr="00000000">
        <w:rPr>
          <w:rtl w:val="0"/>
        </w:rPr>
      </w:r>
    </w:p>
    <w:p w:rsidR="00000000" w:rsidDel="00000000" w:rsidP="00000000" w:rsidRDefault="00000000" w:rsidRPr="00000000" w14:paraId="00000B30">
      <w:pPr>
        <w:pStyle w:val="Heading3"/>
        <w:pageBreakBefore w:val="0"/>
        <w:rPr/>
      </w:pPr>
      <w:bookmarkStart w:colFirst="0" w:colLast="0" w:name="_4bwsf3185v76" w:id="158"/>
      <w:bookmarkEnd w:id="158"/>
      <w:r w:rsidDel="00000000" w:rsidR="00000000" w:rsidRPr="00000000">
        <w:rPr>
          <w:rtl w:val="0"/>
        </w:rPr>
        <w:t xml:space="preserve">&lt;title&gt; – Encoding titles </w:t>
      </w:r>
    </w:p>
    <w:p w:rsidR="00000000" w:rsidDel="00000000" w:rsidP="00000000" w:rsidRDefault="00000000" w:rsidRPr="00000000" w14:paraId="00000B31">
      <w:pPr>
        <w:pageBreakBefore w:val="0"/>
        <w:jc w:val="both"/>
        <w:rPr/>
      </w:pPr>
      <w:r w:rsidDel="00000000" w:rsidR="00000000" w:rsidRPr="00000000">
        <w:rPr>
          <w:rtl w:val="0"/>
        </w:rPr>
        <w:t xml:space="preserve">Would you need to quote a title in any notes or commentaries, tag it with the element &lt;title&gt;. To determine what content you consider a title, follow the rules given in the EGD §</w:t>
      </w:r>
      <w:hyperlink r:id="rId29">
        <w:r w:rsidDel="00000000" w:rsidR="00000000" w:rsidRPr="00000000">
          <w:rPr>
            <w:color w:val="1155cc"/>
            <w:u w:val="single"/>
            <w:rtl w:val="0"/>
          </w:rPr>
          <w:t xml:space="preserve">10.4.2</w:t>
        </w:r>
      </w:hyperlink>
      <w:r w:rsidDel="00000000" w:rsidR="00000000" w:rsidRPr="00000000">
        <w:rPr>
          <w:rtl w:val="0"/>
        </w:rPr>
        <w:t xml:space="preserve">: all epigraphic and non-epigraphic primary sources, include secondary sources regardless of whether the title is cited in full, in abbreviated form or with a known acronym. </w:t>
      </w:r>
    </w:p>
    <w:p w:rsidR="00000000" w:rsidDel="00000000" w:rsidP="00000000" w:rsidRDefault="00000000" w:rsidRPr="00000000" w14:paraId="00000B32">
      <w:pPr>
        <w:pageBreakBefore w:val="0"/>
        <w:ind w:firstLine="720"/>
        <w:jc w:val="both"/>
        <w:rPr/>
      </w:pPr>
      <w:r w:rsidDel="00000000" w:rsidR="00000000" w:rsidRPr="00000000">
        <w:rPr>
          <w:rtl w:val="0"/>
        </w:rPr>
        <w:t xml:space="preserve">The rendering of those titles will be italic. W</w:t>
      </w:r>
      <w:r w:rsidDel="00000000" w:rsidR="00000000" w:rsidRPr="00000000">
        <w:rPr>
          <w:rtl w:val="0"/>
        </w:rPr>
        <w:t xml:space="preserve">hen this is not desired, add the attribute @level with the value "a" (for “analytic”), this case will be displayed with quote marks around the title rather than italics, but use the attribute @rend with the value “plain” to obtain a title without any kind of typographic distinction from its surrounding text. </w:t>
      </w:r>
    </w:p>
    <w:p w:rsidR="00000000" w:rsidDel="00000000" w:rsidP="00000000" w:rsidRDefault="00000000" w:rsidRPr="00000000" w14:paraId="00000B33">
      <w:pPr>
        <w:pStyle w:val="Heading2"/>
        <w:pageBreakBefore w:val="0"/>
        <w:rPr/>
      </w:pPr>
      <w:bookmarkStart w:colFirst="0" w:colLast="0" w:name="_l1b1s2aj0u0" w:id="159"/>
      <w:bookmarkEnd w:id="159"/>
      <w:r w:rsidDel="00000000" w:rsidR="00000000" w:rsidRPr="00000000">
        <w:rPr>
          <w:rtl w:val="0"/>
        </w:rPr>
        <w:t xml:space="preserve">@resp – </w:t>
      </w:r>
      <w:r w:rsidDel="00000000" w:rsidR="00000000" w:rsidRPr="00000000">
        <w:rPr>
          <w:rtl w:val="0"/>
        </w:rPr>
        <w:t xml:space="preserve">Attributing responsibility</w:t>
      </w:r>
    </w:p>
    <w:p w:rsidR="00000000" w:rsidDel="00000000" w:rsidP="00000000" w:rsidRDefault="00000000" w:rsidRPr="00000000" w14:paraId="00000B34">
      <w:pPr>
        <w:pageBreakBefore w:val="0"/>
        <w:jc w:val="both"/>
        <w:rPr/>
      </w:pPr>
      <w:r w:rsidDel="00000000" w:rsidR="00000000" w:rsidRPr="00000000">
        <w:rPr>
          <w:rtl w:val="0"/>
        </w:rPr>
        <w:t xml:space="preserve">It is possible to declare a responsibility of authorship with the attribute @resp. It can be added to any XML elements to encode the fact that a particular project participant is the author of that particular item. At the first stages of the project, since you will work mainly on your own, you will mostly use it punctually. But when reviews will start, it will allow us to identify interventions made by any member of the project. </w:t>
      </w:r>
    </w:p>
    <w:p w:rsidR="00000000" w:rsidDel="00000000" w:rsidP="00000000" w:rsidRDefault="00000000" w:rsidRPr="00000000" w14:paraId="00000B35">
      <w:pPr>
        <w:pageBreakBefore w:val="0"/>
        <w:ind w:firstLine="720"/>
        <w:jc w:val="both"/>
        <w:rPr/>
      </w:pPr>
      <w:r w:rsidDel="00000000" w:rsidR="00000000" w:rsidRPr="00000000">
        <w:rPr>
          <w:rtl w:val="0"/>
        </w:rPr>
        <w:t xml:space="preserve">The attribute @resp should contain the personal identifier of the project member preceded by the prefix “part:”, </w:t>
      </w:r>
      <w:r w:rsidDel="00000000" w:rsidR="00000000" w:rsidRPr="00000000">
        <w:rPr>
          <w:rtl w:val="0"/>
        </w:rPr>
        <w:t xml:space="preserve"> see </w:t>
      </w:r>
      <w:hyperlink w:anchor="_m1valtzy4o4">
        <w:r w:rsidDel="00000000" w:rsidR="00000000" w:rsidRPr="00000000">
          <w:rPr>
            <w:color w:val="1155cc"/>
            <w:u w:val="single"/>
            <w:rtl w:val="0"/>
          </w:rPr>
          <w:t xml:space="preserve">part: — Referring to other DHARMA team members</w:t>
        </w:r>
      </w:hyperlink>
      <w:r w:rsidDel="00000000" w:rsidR="00000000" w:rsidRPr="00000000">
        <w:rPr>
          <w:rtl w:val="0"/>
        </w:rPr>
        <w:t xml:space="preserve">. </w:t>
      </w:r>
      <w:r w:rsidDel="00000000" w:rsidR="00000000" w:rsidRPr="00000000">
        <w:rPr>
          <w:rtl w:val="0"/>
        </w:rPr>
        <w:t xml:space="preserve">To credit more than one participant, separate each identifier with a blank space. </w:t>
      </w:r>
      <w:r w:rsidDel="00000000" w:rsidR="00000000" w:rsidRPr="00000000">
        <w:rPr>
          <w:rtl w:val="0"/>
        </w:rPr>
      </w:r>
    </w:p>
    <w:p w:rsidR="00000000" w:rsidDel="00000000" w:rsidP="00000000" w:rsidRDefault="00000000" w:rsidRPr="00000000" w14:paraId="00000B36">
      <w:pPr>
        <w:pStyle w:val="Heading2"/>
        <w:pageBreakBefore w:val="0"/>
        <w:rPr/>
      </w:pPr>
      <w:bookmarkStart w:colFirst="0" w:colLast="0" w:name="_ef638ke3s2ez" w:id="160"/>
      <w:bookmarkEnd w:id="160"/>
      <w:r w:rsidDel="00000000" w:rsidR="00000000" w:rsidRPr="00000000">
        <w:rPr>
          <w:rtl w:val="0"/>
        </w:rPr>
        <w:t xml:space="preserve">Encoding features available for apparatus and on their own</w:t>
      </w:r>
    </w:p>
    <w:p w:rsidR="00000000" w:rsidDel="00000000" w:rsidP="00000000" w:rsidRDefault="00000000" w:rsidRPr="00000000" w14:paraId="00000B37">
      <w:pPr>
        <w:pStyle w:val="Heading3"/>
        <w:rPr/>
      </w:pPr>
      <w:bookmarkStart w:colFirst="0" w:colLast="0" w:name="_4kbfvel7u26a" w:id="161"/>
      <w:bookmarkEnd w:id="161"/>
      <w:r w:rsidDel="00000000" w:rsidR="00000000" w:rsidRPr="00000000">
        <w:rPr>
          <w:rtl w:val="0"/>
        </w:rPr>
        <w:t xml:space="preserve">About non-alphabetical characters</w:t>
      </w:r>
    </w:p>
    <w:p w:rsidR="00000000" w:rsidDel="00000000" w:rsidP="00000000" w:rsidRDefault="00000000" w:rsidRPr="00000000" w14:paraId="00000B38">
      <w:pPr>
        <w:pStyle w:val="Heading4"/>
        <w:rPr/>
      </w:pPr>
      <w:bookmarkStart w:colFirst="0" w:colLast="0" w:name="_b0acxdfwtanf" w:id="162"/>
      <w:bookmarkEnd w:id="162"/>
      <w:r w:rsidDel="00000000" w:rsidR="00000000" w:rsidRPr="00000000">
        <w:rPr>
          <w:rtl w:val="0"/>
        </w:rPr>
        <w:t xml:space="preserve">&lt;space&gt; – Empty spaces</w:t>
      </w:r>
      <w:r w:rsidDel="00000000" w:rsidR="00000000" w:rsidRPr="00000000">
        <w:rPr>
          <w:rtl w:val="0"/>
        </w:rPr>
      </w:r>
    </w:p>
    <w:p w:rsidR="00000000" w:rsidDel="00000000" w:rsidP="00000000" w:rsidRDefault="00000000" w:rsidRPr="00000000" w14:paraId="00000B39">
      <w:pPr>
        <w:jc w:val="both"/>
        <w:rPr/>
      </w:pPr>
      <w:r w:rsidDel="00000000" w:rsidR="00000000" w:rsidRPr="00000000">
        <w:rPr>
          <w:rtl w:val="0"/>
        </w:rPr>
        <w:t xml:space="preserve">When a witness contains a blank space, you can use the empty element &lt;space/&gt; with the attributes @type for classification, @unit whose default value is “character” and @quantity to record the dimensions of the space, as stated in EGD §4.3.1.</w:t>
      </w:r>
      <w:r w:rsidDel="00000000" w:rsidR="00000000" w:rsidRPr="00000000">
        <w:rPr>
          <w:vertAlign w:val="superscript"/>
        </w:rPr>
        <w:footnoteReference w:customMarkFollows="0" w:id="55"/>
      </w:r>
      <w:r w:rsidDel="00000000" w:rsidR="00000000" w:rsidRPr="00000000">
        <w:rPr>
          <w:rtl w:val="0"/>
        </w:rPr>
        <w:t xml:space="preserve"> However, we recommend you encode only the spaces relevant and meaningful enough to your edition, avoiding as much as possible any space used for semantic segmentation or layout purposes.</w:t>
      </w:r>
      <w:r w:rsidDel="00000000" w:rsidR="00000000" w:rsidRPr="00000000">
        <w:rPr>
          <w:vertAlign w:val="superscript"/>
        </w:rPr>
        <w:footnoteReference w:customMarkFollows="0" w:id="56"/>
      </w:r>
      <w:r w:rsidDel="00000000" w:rsidR="00000000" w:rsidRPr="00000000">
        <w:rPr>
          <w:rtl w:val="0"/>
        </w:rPr>
      </w:r>
    </w:p>
    <w:p w:rsidR="00000000" w:rsidDel="00000000" w:rsidP="00000000" w:rsidRDefault="00000000" w:rsidRPr="00000000" w14:paraId="00000B3A">
      <w:pPr>
        <w:pStyle w:val="Heading5"/>
        <w:rPr/>
      </w:pPr>
      <w:bookmarkStart w:colFirst="0" w:colLast="0" w:name="_scrls4k73axj" w:id="163"/>
      <w:bookmarkEnd w:id="163"/>
      <w:r w:rsidDel="00000000" w:rsidR="00000000" w:rsidRPr="00000000">
        <w:rPr>
          <w:i w:val="1"/>
          <w:rtl w:val="0"/>
        </w:rPr>
        <w:t xml:space="preserve">Vacat</w:t>
      </w:r>
      <w:r w:rsidDel="00000000" w:rsidR="00000000" w:rsidRPr="00000000">
        <w:rPr>
          <w:rtl w:val="0"/>
        </w:rPr>
        <w:t xml:space="preserve"> space</w:t>
      </w:r>
    </w:p>
    <w:p w:rsidR="00000000" w:rsidDel="00000000" w:rsidP="00000000" w:rsidRDefault="00000000" w:rsidRPr="00000000" w14:paraId="00000B3B">
      <w:pPr>
        <w:jc w:val="both"/>
        <w:rPr/>
      </w:pPr>
      <w:r w:rsidDel="00000000" w:rsidR="00000000" w:rsidRPr="00000000">
        <w:rPr>
          <w:rtl w:val="0"/>
        </w:rPr>
        <w:t xml:space="preserve">Space left with the evident intent to be filled in later on, e.g. with a name, a place or a date, called “vacat” in the Western scholar tradition, should be encoded with the element &lt;space/&gt; with the attribute @type with the value “vacat”. In this case, you should always record the size of the space, e.g. &lt;space type="vacat" quantity="3" unit="character"/&gt;. </w:t>
      </w:r>
    </w:p>
    <w:p w:rsidR="00000000" w:rsidDel="00000000" w:rsidP="00000000" w:rsidRDefault="00000000" w:rsidRPr="00000000" w14:paraId="00000B3C">
      <w:pPr>
        <w:jc w:val="both"/>
        <w:rPr/>
      </w:pPr>
      <w:r w:rsidDel="00000000" w:rsidR="00000000" w:rsidRPr="00000000">
        <w:rPr>
          <w:rtl w:val="0"/>
        </w:rPr>
        <w:tab/>
        <w:t xml:space="preserve">If the blank space has been partially filled, you can encode only remaining blank space if you are uncertain about the presence of an addition or if you can assert the exact extent. But if you are certain about both then encode the vacat for its entire length and use the element &lt;add&gt; for scribal additions as described in §</w:t>
      </w:r>
      <w:hyperlink w:anchor="_mg2glwdum9zu">
        <w:r w:rsidDel="00000000" w:rsidR="00000000" w:rsidRPr="00000000">
          <w:rPr>
            <w:color w:val="1155cc"/>
            <w:u w:val="single"/>
            <w:rtl w:val="0"/>
          </w:rPr>
          <w:t xml:space="preserve">Scribal additions</w:t>
        </w:r>
      </w:hyperlink>
      <w:r w:rsidDel="00000000" w:rsidR="00000000" w:rsidRPr="00000000">
        <w:rPr>
          <w:rtl w:val="0"/>
        </w:rPr>
        <w:t xml:space="preserve">, either after or before the space.</w:t>
      </w:r>
      <w:r w:rsidDel="00000000" w:rsidR="00000000" w:rsidRPr="00000000">
        <w:rPr>
          <w:vertAlign w:val="superscript"/>
        </w:rPr>
        <w:footnoteReference w:customMarkFollows="0" w:id="57"/>
      </w:r>
      <w:r w:rsidDel="00000000" w:rsidR="00000000" w:rsidRPr="00000000">
        <w:rPr>
          <w:rtl w:val="0"/>
        </w:rPr>
      </w:r>
    </w:p>
    <w:p w:rsidR="00000000" w:rsidDel="00000000" w:rsidP="00000000" w:rsidRDefault="00000000" w:rsidRPr="00000000" w14:paraId="00000B3D">
      <w:pPr>
        <w:pStyle w:val="Heading5"/>
        <w:rPr/>
      </w:pPr>
      <w:bookmarkStart w:colFirst="0" w:colLast="0" w:name="_1lmdxnbn8fke" w:id="164"/>
      <w:bookmarkEnd w:id="164"/>
      <w:r w:rsidDel="00000000" w:rsidR="00000000" w:rsidRPr="00000000">
        <w:rPr>
          <w:rtl w:val="0"/>
        </w:rPr>
        <w:t xml:space="preserve">Physical imposed space</w:t>
      </w:r>
    </w:p>
    <w:p w:rsidR="00000000" w:rsidDel="00000000" w:rsidP="00000000" w:rsidRDefault="00000000" w:rsidRPr="00000000" w14:paraId="00000B3E">
      <w:pPr>
        <w:jc w:val="both"/>
        <w:rPr/>
      </w:pPr>
      <w:r w:rsidDel="00000000" w:rsidR="00000000" w:rsidRPr="00000000">
        <w:rPr>
          <w:rtl w:val="0"/>
        </w:rPr>
        <w:t xml:space="preserve">The element &lt;space&gt; is also available to record a physical aspect with an impact on the edited witness, e.g. a defect in the material or a binding affecting the text forcing the scribe to skip . We keep the cases foreseen by the EGD: binding holes, defects surfaces and spaces resulting from other glyphs.  </w:t>
      </w:r>
    </w:p>
    <w:p w:rsidR="00000000" w:rsidDel="00000000" w:rsidP="00000000" w:rsidRDefault="00000000" w:rsidRPr="00000000" w14:paraId="00000B3F">
      <w:pPr>
        <w:ind w:firstLine="720"/>
        <w:jc w:val="both"/>
        <w:rPr/>
      </w:pPr>
      <w:r w:rsidDel="00000000" w:rsidR="00000000" w:rsidRPr="00000000">
        <w:rPr>
          <w:rtl w:val="0"/>
        </w:rPr>
        <w:t xml:space="preserve">When a binding hole of the manuscript affects the text, you should encode it with the attribute @type="binding-hole" at the locus of the hole. You encode the impact on the text here rather than the existence of this hole on the object. So it means you won’t be encoding a binding hole if it is in the margins or between the text lines, but you will be encoded a binding hole interrupting one to several lines of texts. Note that you don’t need to provide information regarding the size of the space with the attribute @unit and @quantity, nor do you have to document the fact that a hole can affect more than one line. (See EGD §4.3.6)</w:t>
      </w:r>
    </w:p>
    <w:p w:rsidR="00000000" w:rsidDel="00000000" w:rsidP="00000000" w:rsidRDefault="00000000" w:rsidRPr="00000000" w14:paraId="00000B40">
      <w:pPr>
        <w:ind w:firstLine="720"/>
        <w:jc w:val="both"/>
        <w:rPr/>
      </w:pPr>
      <w:r w:rsidDel="00000000" w:rsidR="00000000" w:rsidRPr="00000000">
        <w:rPr>
          <w:rtl w:val="0"/>
        </w:rPr>
      </w:r>
    </w:p>
    <w:tbl>
      <w:tblPr>
        <w:tblStyle w:val="Table1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41">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B4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keṅǝtakna</w:t>
            </w:r>
            <w:r w:rsidDel="00000000" w:rsidR="00000000" w:rsidRPr="00000000">
              <w:rPr>
                <w:color w:val="000096"/>
                <w:sz w:val="18"/>
                <w:szCs w:val="18"/>
                <w:rtl w:val="0"/>
              </w:rPr>
              <w:t xml:space="preserve">&lt;/lem&gt;</w:t>
            </w:r>
          </w:p>
          <w:p w:rsidR="00000000" w:rsidDel="00000000" w:rsidP="00000000" w:rsidRDefault="00000000" w:rsidRPr="00000000" w14:paraId="00000B4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w:t>
            </w:r>
            <w:r w:rsidDel="00000000" w:rsidR="00000000" w:rsidRPr="00000000">
              <w:rPr>
                <w:sz w:val="18"/>
                <w:szCs w:val="18"/>
                <w:rtl w:val="0"/>
              </w:rPr>
              <w:t xml:space="preserve">k</w:t>
            </w:r>
            <w:r w:rsidDel="00000000" w:rsidR="00000000" w:rsidRPr="00000000">
              <w:rPr>
                <w:color w:val="000096"/>
                <w:sz w:val="18"/>
                <w:szCs w:val="18"/>
                <w:rtl w:val="0"/>
              </w:rPr>
              <w:t xml:space="preserve">&lt;space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"binding-hole"</w:t>
            </w:r>
            <w:r w:rsidDel="00000000" w:rsidR="00000000" w:rsidRPr="00000000">
              <w:rPr>
                <w:color w:val="000096"/>
                <w:sz w:val="18"/>
                <w:szCs w:val="18"/>
                <w:rtl w:val="0"/>
              </w:rPr>
              <w:t xml:space="preserve">/&gt;</w:t>
            </w:r>
            <w:r w:rsidDel="00000000" w:rsidR="00000000" w:rsidRPr="00000000">
              <w:rPr>
                <w:sz w:val="18"/>
                <w:szCs w:val="18"/>
                <w:rtl w:val="0"/>
              </w:rPr>
              <w:t xml:space="preserve">eṅəttaknə</w:t>
            </w:r>
            <w:r w:rsidDel="00000000" w:rsidR="00000000" w:rsidRPr="00000000">
              <w:rPr>
                <w:color w:val="000096"/>
                <w:sz w:val="18"/>
                <w:szCs w:val="18"/>
                <w:rtl w:val="0"/>
              </w:rPr>
              <w:t xml:space="preserve">&lt;/rdg&gt;</w:t>
            </w:r>
          </w:p>
          <w:p w:rsidR="00000000" w:rsidDel="00000000" w:rsidP="00000000" w:rsidRDefault="00000000" w:rsidRPr="00000000" w14:paraId="00000B45">
            <w:pPr>
              <w:widowControl w:val="0"/>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B46">
      <w:pPr>
        <w:ind w:firstLine="720"/>
        <w:jc w:val="both"/>
        <w:rPr/>
      </w:pPr>
      <w:r w:rsidDel="00000000" w:rsidR="00000000" w:rsidRPr="00000000">
        <w:rPr>
          <w:rtl w:val="0"/>
        </w:rPr>
      </w:r>
    </w:p>
    <w:p w:rsidR="00000000" w:rsidDel="00000000" w:rsidP="00000000" w:rsidRDefault="00000000" w:rsidRPr="00000000" w14:paraId="00000B47">
      <w:pPr>
        <w:jc w:val="both"/>
        <w:rPr/>
      </w:pPr>
      <w:r w:rsidDel="00000000" w:rsidR="00000000" w:rsidRPr="00000000">
        <w:rPr>
          <w:rtl w:val="0"/>
        </w:rPr>
        <w:tab/>
        <w:t xml:space="preserve">When a surface defect prevents the scribe to write on certain areas, you may encode it with the element &lt;space&gt; with the @ type="defect", @quantity and @unit. Encode only those elements that you deem relevant to understanding the history of the text, its creation or its transmission.  (See EGD §4.3.7)</w:t>
      </w:r>
    </w:p>
    <w:p w:rsidR="00000000" w:rsidDel="00000000" w:rsidP="00000000" w:rsidRDefault="00000000" w:rsidRPr="00000000" w14:paraId="00000B48">
      <w:pPr>
        <w:jc w:val="both"/>
        <w:rPr/>
      </w:pPr>
      <w:r w:rsidDel="00000000" w:rsidR="00000000" w:rsidRPr="00000000">
        <w:rPr>
          <w:rtl w:val="0"/>
        </w:rPr>
        <w:tab/>
        <w:t xml:space="preserve">When a space is left blank because of another character used in the previous or following lines, you may deem necessary to encode it because it impacts the reading of your witness. In this case, you should encode it using the attribute @type with one of the two following values:</w:t>
      </w:r>
    </w:p>
    <w:p w:rsidR="00000000" w:rsidDel="00000000" w:rsidP="00000000" w:rsidRDefault="00000000" w:rsidRPr="00000000" w14:paraId="00000B49">
      <w:pPr>
        <w:numPr>
          <w:ilvl w:val="0"/>
          <w:numId w:val="8"/>
        </w:numPr>
        <w:ind w:left="720" w:hanging="360"/>
        <w:jc w:val="both"/>
      </w:pPr>
      <w:r w:rsidDel="00000000" w:rsidR="00000000" w:rsidRPr="00000000">
        <w:rPr>
          <w:rtl w:val="0"/>
        </w:rPr>
        <w:t xml:space="preserve">“descender” when a character hangs down on the current line from previous ones. </w:t>
      </w:r>
    </w:p>
    <w:p w:rsidR="00000000" w:rsidDel="00000000" w:rsidP="00000000" w:rsidRDefault="00000000" w:rsidRPr="00000000" w14:paraId="00000B4A">
      <w:pPr>
        <w:numPr>
          <w:ilvl w:val="0"/>
          <w:numId w:val="8"/>
        </w:numPr>
        <w:ind w:left="720" w:hanging="360"/>
        <w:jc w:val="both"/>
      </w:pPr>
      <w:r w:rsidDel="00000000" w:rsidR="00000000" w:rsidRPr="00000000">
        <w:rPr>
          <w:rtl w:val="0"/>
        </w:rPr>
        <w:t xml:space="preserve">“ascender” when a character pops up on the current line form following ones</w:t>
      </w:r>
    </w:p>
    <w:p w:rsidR="00000000" w:rsidDel="00000000" w:rsidP="00000000" w:rsidRDefault="00000000" w:rsidRPr="00000000" w14:paraId="00000B4B">
      <w:pPr>
        <w:jc w:val="both"/>
        <w:rPr/>
      </w:pPr>
      <w:r w:rsidDel="00000000" w:rsidR="00000000" w:rsidRPr="00000000">
        <w:rPr>
          <w:rtl w:val="0"/>
        </w:rPr>
        <w:t xml:space="preserve">Spaces for ascenders and descenders don’t require any attributes @quantity and @unit. (See EGD §4.3.8)</w:t>
      </w:r>
    </w:p>
    <w:p w:rsidR="00000000" w:rsidDel="00000000" w:rsidP="00000000" w:rsidRDefault="00000000" w:rsidRPr="00000000" w14:paraId="00000B4C">
      <w:pPr>
        <w:jc w:val="both"/>
        <w:rPr/>
      </w:pPr>
      <w:r w:rsidDel="00000000" w:rsidR="00000000" w:rsidRPr="00000000">
        <w:rPr>
          <w:rtl w:val="0"/>
        </w:rPr>
        <w:tab/>
        <w:t xml:space="preserve">Finally, if you are facing a space impacting your witness that you can’t seem to explain but still deem significant, you should encode it using the value “other” for the attribute @type and add attributes @quantity and @unit the same way as the cases above. (See EGD §4.3.9)</w:t>
      </w:r>
    </w:p>
    <w:p w:rsidR="00000000" w:rsidDel="00000000" w:rsidP="00000000" w:rsidRDefault="00000000" w:rsidRPr="00000000" w14:paraId="00000B4D">
      <w:pPr>
        <w:jc w:val="both"/>
        <w:rPr/>
      </w:pPr>
      <w:r w:rsidDel="00000000" w:rsidR="00000000" w:rsidRPr="00000000">
        <w:rPr>
          <w:rtl w:val="0"/>
        </w:rPr>
      </w:r>
    </w:p>
    <w:p w:rsidR="00000000" w:rsidDel="00000000" w:rsidP="00000000" w:rsidRDefault="00000000" w:rsidRPr="00000000" w14:paraId="00000B4E">
      <w:pPr>
        <w:pStyle w:val="Heading4"/>
        <w:jc w:val="both"/>
        <w:rPr/>
      </w:pPr>
      <w:bookmarkStart w:colFirst="0" w:colLast="0" w:name="_27az97gfdpac" w:id="165"/>
      <w:bookmarkEnd w:id="165"/>
      <w:r w:rsidDel="00000000" w:rsidR="00000000" w:rsidRPr="00000000">
        <w:rPr>
          <w:rtl w:val="0"/>
        </w:rPr>
        <w:t xml:space="preserve">&lt;g/&gt; – recording a specific glyph</w:t>
      </w:r>
      <w:r w:rsidDel="00000000" w:rsidR="00000000" w:rsidRPr="00000000">
        <w:rPr>
          <w:rtl w:val="0"/>
        </w:rPr>
      </w:r>
    </w:p>
    <w:p w:rsidR="00000000" w:rsidDel="00000000" w:rsidP="00000000" w:rsidRDefault="00000000" w:rsidRPr="00000000" w14:paraId="00000B4F">
      <w:pPr>
        <w:jc w:val="both"/>
        <w:rPr/>
      </w:pPr>
      <w:r w:rsidDel="00000000" w:rsidR="00000000" w:rsidRPr="00000000">
        <w:rPr>
          <w:rtl w:val="0"/>
        </w:rPr>
        <w:t xml:space="preserve">To encode all characters other than alphanumeric ones, you should use the element &lt;g&gt;. This TEI element underlines the fact that no equivalence can be found in the DHARMA transliteration system and by extension in the UTF-8 tables. Following rules already stated in the EGD, the element &lt;g&gt; should be used in two ways: as a text containing-element for any glyph expressing numerals, space fillers and punctuation marks, but as an empty element when no assumption of function can be made about the glyph, such as auspicious symbols at the beginning or end of a segment of text. With both ways, the element should be used with the attribute @type to record the specific shape of the glyph and eventually add a @subtype to provide more precision about it. The temporary values allowed as @type are gathered in the </w:t>
      </w:r>
      <w:r w:rsidDel="00000000" w:rsidR="00000000" w:rsidRPr="00000000">
        <w:rPr>
          <w:i w:val="1"/>
          <w:rtl w:val="0"/>
        </w:rPr>
        <w:t xml:space="preserve">Symbol Taxinomy Supplement</w:t>
      </w:r>
      <w:r w:rsidDel="00000000" w:rsidR="00000000" w:rsidRPr="00000000">
        <w:rPr>
          <w:vertAlign w:val="superscript"/>
        </w:rPr>
        <w:footnoteReference w:customMarkFollows="0" w:id="58"/>
      </w:r>
      <w:r w:rsidDel="00000000" w:rsidR="00000000" w:rsidRPr="00000000">
        <w:rPr>
          <w:rtl w:val="0"/>
        </w:rPr>
        <w:t xml:space="preserve">. </w:t>
      </w:r>
    </w:p>
    <w:p w:rsidR="00000000" w:rsidDel="00000000" w:rsidP="00000000" w:rsidRDefault="00000000" w:rsidRPr="00000000" w14:paraId="00000B50">
      <w:pPr>
        <w:ind w:firstLine="720"/>
        <w:jc w:val="both"/>
        <w:rPr/>
      </w:pPr>
      <w:r w:rsidDel="00000000" w:rsidR="00000000" w:rsidRPr="00000000">
        <w:rPr>
          <w:rtl w:val="0"/>
        </w:rPr>
        <w:t xml:space="preserve">Remember that symbols can be described in detail and associated with a hand in the &lt;handDesc&gt;, see section §</w:t>
      </w:r>
      <w:hyperlink w:anchor="_thw7ng7mzc2p">
        <w:r w:rsidDel="00000000" w:rsidR="00000000" w:rsidRPr="00000000">
          <w:rPr>
            <w:color w:val="1155cc"/>
            <w:u w:val="single"/>
            <w:rtl w:val="0"/>
          </w:rPr>
          <w:t xml:space="preserve">&lt;handDesc&gt; — Encoding the hand(s) with its/their script(s)</w:t>
        </w:r>
      </w:hyperlink>
      <w:r w:rsidDel="00000000" w:rsidR="00000000" w:rsidRPr="00000000">
        <w:rPr>
          <w:rtl w:val="0"/>
        </w:rPr>
        <w:t xml:space="preserve">, and doing so is recommended for all symbols whose shape is not be evident to you and to any familiar reader with the corpora you are working with.</w:t>
      </w:r>
    </w:p>
    <w:p w:rsidR="00000000" w:rsidDel="00000000" w:rsidP="00000000" w:rsidRDefault="00000000" w:rsidRPr="00000000" w14:paraId="00000B51">
      <w:pPr>
        <w:ind w:firstLine="720"/>
        <w:jc w:val="both"/>
        <w:rPr/>
      </w:pPr>
      <w:r w:rsidDel="00000000" w:rsidR="00000000" w:rsidRPr="00000000">
        <w:rPr>
          <w:rtl w:val="0"/>
        </w:rPr>
        <w:t xml:space="preserve">Several cases that have been prescribed by the EGD are still relevant for this guide. The following lines are a quick summary of those with the associated with the relevant reference to the EGD sections: </w:t>
      </w:r>
    </w:p>
    <w:p w:rsidR="00000000" w:rsidDel="00000000" w:rsidP="00000000" w:rsidRDefault="00000000" w:rsidRPr="00000000" w14:paraId="00000B52">
      <w:pPr>
        <w:numPr>
          <w:ilvl w:val="0"/>
          <w:numId w:val="25"/>
        </w:numPr>
        <w:ind w:left="720" w:hanging="360"/>
        <w:jc w:val="both"/>
      </w:pPr>
      <w:r w:rsidDel="00000000" w:rsidR="00000000" w:rsidRPr="00000000">
        <w:rPr>
          <w:rtl w:val="0"/>
        </w:rPr>
        <w:t xml:space="preserve">Glyphs that are numeral characters not expressed by the means of digits and transliterated into Arabic numerals should be wrapped in &lt;g type="numeral"&gt; as described in EGD §4.2.2.</w:t>
      </w:r>
    </w:p>
    <w:p w:rsidR="00000000" w:rsidDel="00000000" w:rsidP="00000000" w:rsidRDefault="00000000" w:rsidRPr="00000000" w14:paraId="00000B53">
      <w:pPr>
        <w:numPr>
          <w:ilvl w:val="0"/>
          <w:numId w:val="25"/>
        </w:numPr>
        <w:ind w:left="720" w:hanging="360"/>
        <w:jc w:val="both"/>
      </w:pPr>
      <w:r w:rsidDel="00000000" w:rsidR="00000000" w:rsidRPr="00000000">
        <w:rPr>
          <w:rtl w:val="0"/>
        </w:rPr>
        <w:t xml:space="preserve">Glyphs for punctuation marks are transliterated as the abstract punctuation character “.” wrapped in &lt;g&gt; with an appropriate @type or a double “..” to represent a higher-level punctuation mark (e.g. a double daṇḍa), if a witness employs two levels of punctuation (see EGD §4.2.4) </w:t>
      </w:r>
    </w:p>
    <w:p w:rsidR="00000000" w:rsidDel="00000000" w:rsidP="00000000" w:rsidRDefault="00000000" w:rsidRPr="00000000" w14:paraId="00000B54">
      <w:pPr>
        <w:numPr>
          <w:ilvl w:val="0"/>
          <w:numId w:val="25"/>
        </w:numPr>
        <w:ind w:left="720" w:hanging="360"/>
        <w:jc w:val="both"/>
      </w:pPr>
      <w:r w:rsidDel="00000000" w:rsidR="00000000" w:rsidRPr="00000000">
        <w:rPr>
          <w:rtl w:val="0"/>
        </w:rPr>
        <w:t xml:space="preserve">Glyphs identified as space fillers and transliterated with the dedicated character “§” are to be encoded with the element &lt;g&gt; and the appropriate value for @type (see EGD §4.2.5) </w:t>
      </w:r>
    </w:p>
    <w:p w:rsidR="00000000" w:rsidDel="00000000" w:rsidP="00000000" w:rsidRDefault="00000000" w:rsidRPr="00000000" w14:paraId="00000B55">
      <w:pPr>
        <w:ind w:left="720" w:firstLine="0"/>
        <w:jc w:val="both"/>
        <w:rPr/>
      </w:pPr>
      <w:r w:rsidDel="00000000" w:rsidR="00000000" w:rsidRPr="00000000">
        <w:rPr>
          <w:rtl w:val="0"/>
        </w:rPr>
      </w:r>
    </w:p>
    <w:tbl>
      <w:tblPr>
        <w:tblStyle w:val="Table1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5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rPr/>
            </w:pP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"#L633"</w:t>
            </w:r>
            <w:r w:rsidDel="00000000" w:rsidR="00000000" w:rsidRPr="00000000">
              <w:rPr>
                <w:color w:val="000096"/>
                <w:sz w:val="18"/>
                <w:szCs w:val="18"/>
                <w:rtl w:val="0"/>
              </w:rPr>
              <w:t xml:space="preserve">&gt;</w:t>
            </w:r>
            <w:r w:rsidDel="00000000" w:rsidR="00000000" w:rsidRPr="00000000">
              <w:rPr>
                <w:sz w:val="18"/>
                <w:szCs w:val="18"/>
                <w:rtl w:val="0"/>
              </w:rPr>
              <w:t xml:space="preserve">kṛmavidu cavanevayurde, </w:t>
            </w:r>
            <w:r w:rsidDel="00000000" w:rsidR="00000000" w:rsidRPr="00000000">
              <w:rPr>
                <w:color w:val="000096"/>
                <w:sz w:val="18"/>
                <w:szCs w:val="18"/>
                <w:rtl w:val="0"/>
              </w:rPr>
              <w:t xml:space="preserve">&lt;g</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"filler"</w:t>
            </w:r>
            <w:r w:rsidDel="00000000" w:rsidR="00000000" w:rsidRPr="00000000">
              <w:rPr>
                <w:color w:val="000096"/>
                <w:sz w:val="18"/>
                <w:szCs w:val="18"/>
                <w:rtl w:val="0"/>
              </w:rPr>
              <w:t xml:space="preserve">&gt;</w:t>
            </w:r>
            <w:r w:rsidDel="00000000" w:rsidR="00000000" w:rsidRPr="00000000">
              <w:rPr>
                <w:sz w:val="18"/>
                <w:szCs w:val="18"/>
                <w:rtl w:val="0"/>
              </w:rPr>
              <w:t xml:space="preserve">§</w:t>
            </w:r>
            <w:r w:rsidDel="00000000" w:rsidR="00000000" w:rsidRPr="00000000">
              <w:rPr>
                <w:color w:val="000096"/>
                <w:sz w:val="18"/>
                <w:szCs w:val="18"/>
                <w:rtl w:val="0"/>
              </w:rPr>
              <w:t xml:space="preserve">&lt;/g&gt;&lt;unclear</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"eccentric_ductus"</w:t>
            </w:r>
            <w:r w:rsidDel="00000000" w:rsidR="00000000" w:rsidRPr="00000000">
              <w:rPr>
                <w:color w:val="000096"/>
                <w:sz w:val="18"/>
                <w:szCs w:val="18"/>
                <w:rtl w:val="0"/>
              </w:rPr>
              <w:t xml:space="preserve">&gt;</w:t>
            </w:r>
            <w:r w:rsidDel="00000000" w:rsidR="00000000" w:rsidRPr="00000000">
              <w:rPr>
                <w:sz w:val="18"/>
                <w:szCs w:val="18"/>
                <w:rtl w:val="0"/>
              </w:rPr>
              <w:t xml:space="preserve">E</w:t>
            </w:r>
            <w:r w:rsidDel="00000000" w:rsidR="00000000" w:rsidRPr="00000000">
              <w:rPr>
                <w:color w:val="000096"/>
                <w:sz w:val="18"/>
                <w:szCs w:val="18"/>
                <w:rtl w:val="0"/>
              </w:rPr>
              <w:t xml:space="preserve">&lt;/unclear&gt;</w:t>
            </w:r>
            <w:r w:rsidDel="00000000" w:rsidR="00000000" w:rsidRPr="00000000">
              <w:rPr>
                <w:sz w:val="18"/>
                <w:szCs w:val="18"/>
                <w:rtl w:val="0"/>
              </w:rPr>
              <w:t xml:space="preserve">da</w:t>
            </w:r>
            <w:r w:rsidDel="00000000" w:rsidR="00000000" w:rsidRPr="00000000">
              <w:rPr>
                <w:color w:val="000096"/>
                <w:sz w:val="18"/>
                <w:szCs w:val="18"/>
                <w:rtl w:val="0"/>
              </w:rPr>
              <w:t xml:space="preserve">&lt;add</w:t>
            </w:r>
            <w:r w:rsidDel="00000000" w:rsidR="00000000" w:rsidRPr="00000000">
              <w:rPr>
                <w:color w:val="f5844c"/>
                <w:sz w:val="18"/>
                <w:szCs w:val="18"/>
                <w:rtl w:val="0"/>
              </w:rPr>
              <w:t xml:space="preserve"> place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"below"</w:t>
            </w:r>
            <w:r w:rsidDel="00000000" w:rsidR="00000000" w:rsidRPr="00000000">
              <w:rPr>
                <w:color w:val="000096"/>
                <w:sz w:val="18"/>
                <w:szCs w:val="18"/>
                <w:rtl w:val="0"/>
              </w:rPr>
              <w:t xml:space="preserve">&gt;</w:t>
            </w:r>
            <w:r w:rsidDel="00000000" w:rsidR="00000000" w:rsidRPr="00000000">
              <w:rPr>
                <w:sz w:val="18"/>
                <w:szCs w:val="18"/>
                <w:rtl w:val="0"/>
              </w:rPr>
              <w:t xml:space="preserve">ta</w:t>
            </w:r>
            <w:r w:rsidDel="00000000" w:rsidR="00000000" w:rsidRPr="00000000">
              <w:rPr>
                <w:color w:val="000096"/>
                <w:sz w:val="18"/>
                <w:szCs w:val="18"/>
                <w:rtl w:val="0"/>
              </w:rPr>
              <w:t xml:space="preserve">&lt;/add&gt;</w:t>
            </w:r>
            <w:r w:rsidDel="00000000" w:rsidR="00000000" w:rsidRPr="00000000">
              <w:rPr>
                <w:sz w:val="18"/>
                <w:szCs w:val="18"/>
                <w:rtl w:val="0"/>
              </w:rPr>
              <w:t xml:space="preserve">yudena kaL̥msyurigrha</w:t>
            </w:r>
            <w:r w:rsidDel="00000000" w:rsidR="00000000" w:rsidRPr="00000000">
              <w:rPr>
                <w:color w:val="000096"/>
                <w:sz w:val="18"/>
                <w:szCs w:val="18"/>
                <w:rtl w:val="0"/>
              </w:rPr>
              <w:t xml:space="preserve">&lt;space</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"binding-hole"</w:t>
            </w:r>
            <w:r w:rsidDel="00000000" w:rsidR="00000000" w:rsidRPr="00000000">
              <w:rPr>
                <w:color w:val="000096"/>
                <w:sz w:val="18"/>
                <w:szCs w:val="18"/>
                <w:rtl w:val="0"/>
              </w:rPr>
              <w:t xml:space="preserve">/&gt;</w:t>
            </w:r>
            <w:r w:rsidDel="00000000" w:rsidR="00000000" w:rsidRPr="00000000">
              <w:rPr>
                <w:sz w:val="18"/>
                <w:szCs w:val="18"/>
                <w:rtl w:val="0"/>
              </w:rPr>
              <w:t xml:space="preserve">s·taḥ</w:t>
            </w:r>
            <w:r w:rsidDel="00000000" w:rsidR="00000000" w:rsidRPr="00000000">
              <w:rPr>
                <w:color w:val="000096"/>
                <w:sz w:val="18"/>
                <w:szCs w:val="18"/>
                <w:rtl w:val="0"/>
              </w:rPr>
              <w:t xml:space="preserve">&lt;/rdg&gt;</w:t>
            </w:r>
            <w:r w:rsidDel="00000000" w:rsidR="00000000" w:rsidRPr="00000000">
              <w:rPr>
                <w:rtl w:val="0"/>
              </w:rPr>
            </w:r>
          </w:p>
        </w:tc>
      </w:tr>
    </w:tbl>
    <w:p w:rsidR="00000000" w:rsidDel="00000000" w:rsidP="00000000" w:rsidRDefault="00000000" w:rsidRPr="00000000" w14:paraId="00000B58">
      <w:pPr>
        <w:ind w:left="720" w:firstLine="0"/>
        <w:jc w:val="both"/>
        <w:rPr/>
      </w:pPr>
      <w:r w:rsidDel="00000000" w:rsidR="00000000" w:rsidRPr="00000000">
        <w:rPr>
          <w:rtl w:val="0"/>
        </w:rPr>
      </w:r>
    </w:p>
    <w:p w:rsidR="00000000" w:rsidDel="00000000" w:rsidP="00000000" w:rsidRDefault="00000000" w:rsidRPr="00000000" w14:paraId="00000B59">
      <w:pPr>
        <w:numPr>
          <w:ilvl w:val="0"/>
          <w:numId w:val="25"/>
        </w:numPr>
        <w:ind w:left="720" w:hanging="360"/>
        <w:jc w:val="both"/>
      </w:pPr>
      <w:r w:rsidDel="00000000" w:rsidR="00000000" w:rsidRPr="00000000">
        <w:rPr>
          <w:rtl w:val="0"/>
        </w:rPr>
        <w:t xml:space="preserve">Miscellaneous non-alphabetic glyphs that are not transliterated with any character should be represented by the empty element &lt;g/&gt; with the appropriate @type (see EGD §4.2.6) </w:t>
      </w:r>
    </w:p>
    <w:p w:rsidR="00000000" w:rsidDel="00000000" w:rsidP="00000000" w:rsidRDefault="00000000" w:rsidRPr="00000000" w14:paraId="00000B5A">
      <w:pPr>
        <w:numPr>
          <w:ilvl w:val="0"/>
          <w:numId w:val="25"/>
        </w:numPr>
        <w:ind w:left="720" w:hanging="360"/>
        <w:jc w:val="both"/>
      </w:pPr>
      <w:r w:rsidDel="00000000" w:rsidR="00000000" w:rsidRPr="00000000">
        <w:rPr>
          <w:rtl w:val="0"/>
        </w:rPr>
        <w:t xml:space="preserve">Alphanumeric characters can occasionally be used as a symbol, transliterate the character normally, separated by the adjacent text by a space without encoding its function. In the same way, when a numeral sign works as a symbol, do not encode its function nor its semantic markup &lt;num&gt;. However, when a numeral is used as an alphabetic character, transliterate it as a digit, but without applying any semantic encoding (see EGD §4.2.7).</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pStyle w:val="Heading3"/>
        <w:jc w:val="both"/>
        <w:rPr/>
      </w:pPr>
      <w:bookmarkStart w:colFirst="0" w:colLast="0" w:name="_uhpzj8mj4ffy" w:id="166"/>
      <w:bookmarkEnd w:id="166"/>
      <w:r w:rsidDel="00000000" w:rsidR="00000000" w:rsidRPr="00000000">
        <w:rPr>
          <w:rtl w:val="0"/>
        </w:rPr>
        <w:t xml:space="preserve">Indexables</w:t>
      </w:r>
    </w:p>
    <w:p w:rsidR="00000000" w:rsidDel="00000000" w:rsidP="00000000" w:rsidRDefault="00000000" w:rsidRPr="00000000" w14:paraId="00000B5D">
      <w:pPr>
        <w:pageBreakBefore w:val="0"/>
        <w:jc w:val="both"/>
        <w:rPr/>
      </w:pPr>
      <w:r w:rsidDel="00000000" w:rsidR="00000000" w:rsidRPr="00000000">
        <w:rPr>
          <w:rtl w:val="0"/>
        </w:rPr>
        <w:t xml:space="preserve">It can be useful to encode names of people or places mentioned in the text of an edition, whether to facilitate the creation of an index or even to support search functionality. The editor can decide which names, if any, should be encoded. However, if those are to be encoded, the following section of the guidelines must be applied. </w:t>
      </w:r>
    </w:p>
    <w:p w:rsidR="00000000" w:rsidDel="00000000" w:rsidP="00000000" w:rsidRDefault="00000000" w:rsidRPr="00000000" w14:paraId="00000B5E">
      <w:pPr>
        <w:pageBreakBefore w:val="0"/>
        <w:jc w:val="both"/>
        <w:rPr/>
      </w:pPr>
      <w:r w:rsidDel="00000000" w:rsidR="00000000" w:rsidRPr="00000000">
        <w:rPr>
          <w:rtl w:val="0"/>
        </w:rPr>
      </w:r>
    </w:p>
    <w:p w:rsidR="00000000" w:rsidDel="00000000" w:rsidP="00000000" w:rsidRDefault="00000000" w:rsidRPr="00000000" w14:paraId="00000B5F">
      <w:pPr>
        <w:pStyle w:val="Heading4"/>
        <w:rPr/>
      </w:pPr>
      <w:bookmarkStart w:colFirst="0" w:colLast="0" w:name="_kexd4omh5msd" w:id="167"/>
      <w:bookmarkEnd w:id="167"/>
      <w:r w:rsidDel="00000000" w:rsidR="00000000" w:rsidRPr="00000000">
        <w:rPr>
          <w:rtl w:val="0"/>
        </w:rPr>
        <w:t xml:space="preserve">&lt;persName&gt; – Encoding Names</w:t>
      </w:r>
    </w:p>
    <w:p w:rsidR="00000000" w:rsidDel="00000000" w:rsidP="00000000" w:rsidRDefault="00000000" w:rsidRPr="00000000" w14:paraId="00000B60">
      <w:pPr>
        <w:pageBreakBefore w:val="0"/>
        <w:jc w:val="both"/>
        <w:rPr/>
      </w:pPr>
      <w:r w:rsidDel="00000000" w:rsidR="00000000" w:rsidRPr="00000000">
        <w:rPr>
          <w:rtl w:val="0"/>
        </w:rPr>
        <w:t xml:space="preserve">In the edited text, people’s names should be encoded with the element &lt;persName&gt;. It is possible to provide a categorisation to those names using the @type attribute, as well as a subcategorization with @subtype. </w:t>
      </w:r>
    </w:p>
    <w:p w:rsidR="00000000" w:rsidDel="00000000" w:rsidP="00000000" w:rsidRDefault="00000000" w:rsidRPr="00000000" w14:paraId="00000B61">
      <w:pPr>
        <w:pageBreakBefore w:val="0"/>
        <w:jc w:val="both"/>
        <w:rPr/>
      </w:pPr>
      <w:r w:rsidDel="00000000" w:rsidR="00000000" w:rsidRPr="00000000">
        <w:rPr>
          <w:rtl w:val="0"/>
        </w:rPr>
        <w:t xml:space="preserve">The allowed values for @type are so far: </w:t>
      </w:r>
    </w:p>
    <w:p w:rsidR="00000000" w:rsidDel="00000000" w:rsidP="00000000" w:rsidRDefault="00000000" w:rsidRPr="00000000" w14:paraId="00000B62">
      <w:pPr>
        <w:pageBreakBefore w:val="0"/>
        <w:numPr>
          <w:ilvl w:val="0"/>
          <w:numId w:val="22"/>
        </w:numPr>
        <w:ind w:left="720" w:hanging="360"/>
        <w:jc w:val="both"/>
      </w:pPr>
      <w:r w:rsidDel="00000000" w:rsidR="00000000" w:rsidRPr="00000000">
        <w:rPr>
          <w:rtl w:val="0"/>
        </w:rPr>
        <w:t xml:space="preserve">divine</w:t>
      </w:r>
    </w:p>
    <w:p w:rsidR="00000000" w:rsidDel="00000000" w:rsidP="00000000" w:rsidRDefault="00000000" w:rsidRPr="00000000" w14:paraId="00000B63">
      <w:pPr>
        <w:pageBreakBefore w:val="0"/>
        <w:numPr>
          <w:ilvl w:val="0"/>
          <w:numId w:val="22"/>
        </w:numPr>
        <w:ind w:left="720" w:hanging="360"/>
        <w:jc w:val="both"/>
        <w:rPr>
          <w:u w:val="none"/>
        </w:rPr>
      </w:pPr>
      <w:r w:rsidDel="00000000" w:rsidR="00000000" w:rsidRPr="00000000">
        <w:rPr>
          <w:rtl w:val="0"/>
        </w:rPr>
        <w:t xml:space="preserve">human</w:t>
      </w:r>
    </w:p>
    <w:p w:rsidR="00000000" w:rsidDel="00000000" w:rsidP="00000000" w:rsidRDefault="00000000" w:rsidRPr="00000000" w14:paraId="00000B64">
      <w:pPr>
        <w:pageBreakBefore w:val="0"/>
        <w:numPr>
          <w:ilvl w:val="0"/>
          <w:numId w:val="22"/>
        </w:numPr>
        <w:ind w:left="720" w:hanging="360"/>
        <w:jc w:val="both"/>
        <w:rPr>
          <w:u w:val="none"/>
        </w:rPr>
      </w:pPr>
      <w:r w:rsidDel="00000000" w:rsidR="00000000" w:rsidRPr="00000000">
        <w:rPr>
          <w:rtl w:val="0"/>
        </w:rPr>
        <w:t xml:space="preserve">personification</w:t>
      </w:r>
    </w:p>
    <w:p w:rsidR="00000000" w:rsidDel="00000000" w:rsidP="00000000" w:rsidRDefault="00000000" w:rsidRPr="00000000" w14:paraId="00000B65">
      <w:pPr>
        <w:pageBreakBefore w:val="0"/>
        <w:jc w:val="both"/>
        <w:rPr/>
      </w:pPr>
      <w:r w:rsidDel="00000000" w:rsidR="00000000" w:rsidRPr="00000000">
        <w:rPr>
          <w:rtl w:val="0"/>
        </w:rPr>
        <w:t xml:space="preserve">The @subtype can take the following values. They can be used only if the attribute @type is already declared on the &lt;persName&gt; element. </w:t>
      </w:r>
    </w:p>
    <w:p w:rsidR="00000000" w:rsidDel="00000000" w:rsidP="00000000" w:rsidRDefault="00000000" w:rsidRPr="00000000" w14:paraId="00000B66">
      <w:pPr>
        <w:pageBreakBefore w:val="0"/>
        <w:numPr>
          <w:ilvl w:val="0"/>
          <w:numId w:val="24"/>
        </w:numPr>
        <w:ind w:left="720" w:hanging="360"/>
        <w:jc w:val="both"/>
        <w:rPr>
          <w:u w:val="none"/>
        </w:rPr>
      </w:pPr>
      <w:r w:rsidDel="00000000" w:rsidR="00000000" w:rsidRPr="00000000">
        <w:rPr>
          <w:rtl w:val="0"/>
        </w:rPr>
        <w:t xml:space="preserve">coronation (Rājarāja, Rājendra, …)</w:t>
      </w:r>
    </w:p>
    <w:p w:rsidR="00000000" w:rsidDel="00000000" w:rsidP="00000000" w:rsidRDefault="00000000" w:rsidRPr="00000000" w14:paraId="00000B67">
      <w:pPr>
        <w:pageBreakBefore w:val="0"/>
        <w:numPr>
          <w:ilvl w:val="0"/>
          <w:numId w:val="24"/>
        </w:numPr>
        <w:ind w:left="720" w:hanging="360"/>
        <w:jc w:val="both"/>
        <w:rPr>
          <w:u w:val="none"/>
        </w:rPr>
      </w:pPr>
      <w:r w:rsidDel="00000000" w:rsidR="00000000" w:rsidRPr="00000000">
        <w:rPr>
          <w:rtl w:val="0"/>
        </w:rPr>
        <w:t xml:space="preserve">sobriquet (biruda)</w:t>
      </w:r>
    </w:p>
    <w:p w:rsidR="00000000" w:rsidDel="00000000" w:rsidP="00000000" w:rsidRDefault="00000000" w:rsidRPr="00000000" w14:paraId="00000B68">
      <w:pPr>
        <w:pageBreakBefore w:val="0"/>
        <w:numPr>
          <w:ilvl w:val="0"/>
          <w:numId w:val="24"/>
        </w:numPr>
        <w:ind w:left="720" w:hanging="360"/>
        <w:jc w:val="both"/>
        <w:rPr>
          <w:u w:val="none"/>
        </w:rPr>
      </w:pPr>
      <w:r w:rsidDel="00000000" w:rsidR="00000000" w:rsidRPr="00000000">
        <w:rPr>
          <w:rtl w:val="0"/>
        </w:rPr>
        <w:t xml:space="preserve">title (pōttaraiyar, (kōp)parakēcarivarmaṉ / (kō)rājakēcarivarmaṉ)</w:t>
      </w:r>
    </w:p>
    <w:p w:rsidR="00000000" w:rsidDel="00000000" w:rsidP="00000000" w:rsidRDefault="00000000" w:rsidRPr="00000000" w14:paraId="00000B69">
      <w:pPr>
        <w:pageBreakBefore w:val="0"/>
        <w:numPr>
          <w:ilvl w:val="0"/>
          <w:numId w:val="24"/>
        </w:numPr>
        <w:ind w:left="720" w:hanging="360"/>
        <w:jc w:val="both"/>
        <w:rPr>
          <w:u w:val="none"/>
        </w:rPr>
      </w:pPr>
      <w:r w:rsidDel="00000000" w:rsidR="00000000" w:rsidRPr="00000000">
        <w:rPr>
          <w:rtl w:val="0"/>
        </w:rPr>
        <w:t xml:space="preserve">other (pre-coronation name, e.g. Arumoḻi, Arumoḻivarmaṉ)</w:t>
      </w:r>
    </w:p>
    <w:p w:rsidR="00000000" w:rsidDel="00000000" w:rsidP="00000000" w:rsidRDefault="00000000" w:rsidRPr="00000000" w14:paraId="00000B6A">
      <w:pPr>
        <w:pageBreakBefore w:val="0"/>
        <w:jc w:val="both"/>
        <w:rPr/>
      </w:pPr>
      <w:r w:rsidDel="00000000" w:rsidR="00000000" w:rsidRPr="00000000">
        <w:rPr>
          <w:rtl w:val="0"/>
        </w:rPr>
      </w:r>
    </w:p>
    <w:p w:rsidR="00000000" w:rsidDel="00000000" w:rsidP="00000000" w:rsidRDefault="00000000" w:rsidRPr="00000000" w14:paraId="00000B6B">
      <w:pPr>
        <w:pageBreakBefore w:val="0"/>
        <w:ind w:firstLine="720"/>
        <w:jc w:val="both"/>
        <w:rPr/>
      </w:pPr>
      <w:r w:rsidDel="00000000" w:rsidR="00000000" w:rsidRPr="00000000">
        <w:rPr>
          <w:rtl w:val="0"/>
        </w:rPr>
        <w:t xml:space="preserve">To help establish the indexable, you can provide a normalized version of the name inside the attribute @key. Its content will be later transformed to a @ref attribute and linked with an authority list. </w:t>
      </w:r>
    </w:p>
    <w:p w:rsidR="00000000" w:rsidDel="00000000" w:rsidP="00000000" w:rsidRDefault="00000000" w:rsidRPr="00000000" w14:paraId="00000B6C">
      <w:pPr>
        <w:pageBreakBefore w:val="0"/>
        <w:ind w:firstLine="720"/>
        <w:jc w:val="both"/>
        <w:rPr/>
      </w:pPr>
      <w:r w:rsidDel="00000000" w:rsidR="00000000" w:rsidRPr="00000000">
        <w:rPr>
          <w:rtl w:val="0"/>
        </w:rPr>
        <w:t xml:space="preserve">The element &lt;persName&gt; can be used within &lt;lem&gt; or &lt;rdg&gt; as needed to record variant readings of a name. If the variation provides proper nouns and common nouns, only the first should be encoded as a &lt;persName&gt; while the former isn't to be encoded.</w:t>
      </w:r>
    </w:p>
    <w:p w:rsidR="00000000" w:rsidDel="00000000" w:rsidP="00000000" w:rsidRDefault="00000000" w:rsidRPr="00000000" w14:paraId="00000B6D">
      <w:pPr>
        <w:pStyle w:val="Heading4"/>
        <w:rPr/>
      </w:pPr>
      <w:bookmarkStart w:colFirst="0" w:colLast="0" w:name="_tw4omvg2zh7p" w:id="168"/>
      <w:bookmarkEnd w:id="168"/>
      <w:r w:rsidDel="00000000" w:rsidR="00000000" w:rsidRPr="00000000">
        <w:rPr>
          <w:rtl w:val="0"/>
        </w:rPr>
      </w:r>
    </w:p>
    <w:p w:rsidR="00000000" w:rsidDel="00000000" w:rsidP="00000000" w:rsidRDefault="00000000" w:rsidRPr="00000000" w14:paraId="00000B6E">
      <w:pPr>
        <w:pStyle w:val="Heading4"/>
        <w:rPr/>
      </w:pPr>
      <w:bookmarkStart w:colFirst="0" w:colLast="0" w:name="_u0cjj2jb47ft" w:id="169"/>
      <w:bookmarkEnd w:id="169"/>
      <w:r w:rsidDel="00000000" w:rsidR="00000000" w:rsidRPr="00000000">
        <w:rPr>
          <w:rtl w:val="0"/>
        </w:rPr>
        <w:t xml:space="preserve">&lt;roleName&gt; – Encoding Roles</w:t>
      </w:r>
    </w:p>
    <w:p w:rsidR="00000000" w:rsidDel="00000000" w:rsidP="00000000" w:rsidRDefault="00000000" w:rsidRPr="00000000" w14:paraId="00000B6F">
      <w:pPr>
        <w:pageBreakBefore w:val="0"/>
        <w:rPr/>
      </w:pPr>
      <w:r w:rsidDel="00000000" w:rsidR="00000000" w:rsidRPr="00000000">
        <w:rPr>
          <w:rtl w:val="0"/>
        </w:rPr>
        <w:t xml:space="preserve">The element &lt;roleName&gt; can be used inside the element &lt;persName&gt; to encode a position in society like a rank or status and a role. The rank and status are to be given using the attribute @type and the role with @subtype. Several values have been set up for the DHARMA project. </w:t>
      </w:r>
    </w:p>
    <w:p w:rsidR="00000000" w:rsidDel="00000000" w:rsidP="00000000" w:rsidRDefault="00000000" w:rsidRPr="00000000" w14:paraId="00000B70">
      <w:pPr>
        <w:pageBreakBefore w:val="0"/>
        <w:rPr/>
      </w:pPr>
      <w:r w:rsidDel="00000000" w:rsidR="00000000" w:rsidRPr="00000000">
        <w:rPr>
          <w:rtl w:val="0"/>
        </w:rPr>
        <w:t xml:space="preserve">Propositions for the value of the attribute @type:</w:t>
      </w:r>
    </w:p>
    <w:p w:rsidR="00000000" w:rsidDel="00000000" w:rsidP="00000000" w:rsidRDefault="00000000" w:rsidRPr="00000000" w14:paraId="00000B71">
      <w:pPr>
        <w:pageBreakBefore w:val="0"/>
        <w:numPr>
          <w:ilvl w:val="0"/>
          <w:numId w:val="20"/>
        </w:numPr>
        <w:ind w:left="720" w:hanging="360"/>
        <w:rPr>
          <w:u w:val="none"/>
        </w:rPr>
      </w:pPr>
      <w:r w:rsidDel="00000000" w:rsidR="00000000" w:rsidRPr="00000000">
        <w:rPr>
          <w:rtl w:val="0"/>
        </w:rPr>
        <w:t xml:space="preserve">King</w:t>
      </w:r>
    </w:p>
    <w:p w:rsidR="00000000" w:rsidDel="00000000" w:rsidP="00000000" w:rsidRDefault="00000000" w:rsidRPr="00000000" w14:paraId="00000B72">
      <w:pPr>
        <w:pageBreakBefore w:val="0"/>
        <w:numPr>
          <w:ilvl w:val="0"/>
          <w:numId w:val="20"/>
        </w:numPr>
        <w:ind w:left="720" w:hanging="360"/>
        <w:rPr>
          <w:u w:val="none"/>
        </w:rPr>
      </w:pPr>
      <w:r w:rsidDel="00000000" w:rsidR="00000000" w:rsidRPr="00000000">
        <w:rPr>
          <w:rtl w:val="0"/>
        </w:rPr>
        <w:t xml:space="preserve">subordinateRuler (e.g. pallavaraiyaṉ)</w:t>
      </w:r>
    </w:p>
    <w:p w:rsidR="00000000" w:rsidDel="00000000" w:rsidP="00000000" w:rsidRDefault="00000000" w:rsidRPr="00000000" w14:paraId="00000B73">
      <w:pPr>
        <w:pageBreakBefore w:val="0"/>
        <w:numPr>
          <w:ilvl w:val="0"/>
          <w:numId w:val="20"/>
        </w:numPr>
        <w:ind w:left="720" w:hanging="360"/>
        <w:rPr>
          <w:u w:val="none"/>
        </w:rPr>
      </w:pPr>
      <w:r w:rsidDel="00000000" w:rsidR="00000000" w:rsidRPr="00000000">
        <w:rPr>
          <w:rtl w:val="0"/>
        </w:rPr>
        <w:t xml:space="preserve">landlord (e.g. uṭaiyar, kiḻavar)</w:t>
      </w:r>
    </w:p>
    <w:p w:rsidR="00000000" w:rsidDel="00000000" w:rsidP="00000000" w:rsidRDefault="00000000" w:rsidRPr="00000000" w14:paraId="00000B74">
      <w:pPr>
        <w:pageBreakBefore w:val="0"/>
        <w:numPr>
          <w:ilvl w:val="0"/>
          <w:numId w:val="20"/>
        </w:numPr>
        <w:ind w:left="720" w:hanging="360"/>
        <w:rPr>
          <w:u w:val="none"/>
        </w:rPr>
      </w:pPr>
      <w:r w:rsidDel="00000000" w:rsidR="00000000" w:rsidRPr="00000000">
        <w:rPr>
          <w:rtl w:val="0"/>
        </w:rPr>
        <w:t xml:space="preserve">godLegalEntity (e.g. uṭaiyar)</w:t>
      </w:r>
    </w:p>
    <w:p w:rsidR="00000000" w:rsidDel="00000000" w:rsidP="00000000" w:rsidRDefault="00000000" w:rsidRPr="00000000" w14:paraId="00000B75">
      <w:pPr>
        <w:pageBreakBefore w:val="0"/>
        <w:numPr>
          <w:ilvl w:val="0"/>
          <w:numId w:val="20"/>
        </w:numPr>
        <w:ind w:left="720" w:hanging="360"/>
        <w:rPr>
          <w:u w:val="none"/>
        </w:rPr>
      </w:pPr>
      <w:r w:rsidDel="00000000" w:rsidR="00000000" w:rsidRPr="00000000">
        <w:rPr>
          <w:rtl w:val="0"/>
        </w:rPr>
        <w:t xml:space="preserve">Priest</w:t>
      </w:r>
    </w:p>
    <w:p w:rsidR="00000000" w:rsidDel="00000000" w:rsidP="00000000" w:rsidRDefault="00000000" w:rsidRPr="00000000" w14:paraId="00000B76">
      <w:pPr>
        <w:pageBreakBefore w:val="0"/>
        <w:numPr>
          <w:ilvl w:val="0"/>
          <w:numId w:val="20"/>
        </w:numPr>
        <w:ind w:left="720" w:hanging="360"/>
        <w:rPr>
          <w:u w:val="none"/>
        </w:rPr>
      </w:pPr>
      <w:r w:rsidDel="00000000" w:rsidR="00000000" w:rsidRPr="00000000">
        <w:rPr>
          <w:rtl w:val="0"/>
        </w:rPr>
        <w:t xml:space="preserve">Brahmin</w:t>
      </w:r>
    </w:p>
    <w:p w:rsidR="00000000" w:rsidDel="00000000" w:rsidP="00000000" w:rsidRDefault="00000000" w:rsidRPr="00000000" w14:paraId="00000B77">
      <w:pPr>
        <w:pageBreakBefore w:val="0"/>
        <w:numPr>
          <w:ilvl w:val="0"/>
          <w:numId w:val="20"/>
        </w:numPr>
        <w:ind w:left="720" w:hanging="360"/>
        <w:rPr>
          <w:u w:val="none"/>
        </w:rPr>
      </w:pPr>
      <w:r w:rsidDel="00000000" w:rsidR="00000000" w:rsidRPr="00000000">
        <w:rPr>
          <w:rtl w:val="0"/>
        </w:rPr>
        <w:t xml:space="preserve">Monk</w:t>
      </w:r>
    </w:p>
    <w:p w:rsidR="00000000" w:rsidDel="00000000" w:rsidP="00000000" w:rsidRDefault="00000000" w:rsidRPr="00000000" w14:paraId="00000B78">
      <w:pPr>
        <w:pageBreakBefore w:val="0"/>
        <w:numPr>
          <w:ilvl w:val="0"/>
          <w:numId w:val="20"/>
        </w:numPr>
        <w:ind w:left="720" w:hanging="360"/>
        <w:rPr>
          <w:u w:val="none"/>
        </w:rPr>
      </w:pPr>
      <w:r w:rsidDel="00000000" w:rsidR="00000000" w:rsidRPr="00000000">
        <w:rPr>
          <w:rtl w:val="0"/>
        </w:rPr>
        <w:t xml:space="preserve">merchant (e.g. nakarattār)</w:t>
      </w:r>
    </w:p>
    <w:p w:rsidR="00000000" w:rsidDel="00000000" w:rsidP="00000000" w:rsidRDefault="00000000" w:rsidRPr="00000000" w14:paraId="00000B79">
      <w:pPr>
        <w:pageBreakBefore w:val="0"/>
        <w:numPr>
          <w:ilvl w:val="0"/>
          <w:numId w:val="20"/>
        </w:numPr>
        <w:ind w:left="720" w:hanging="360"/>
        <w:rPr>
          <w:u w:val="none"/>
        </w:rPr>
      </w:pPr>
      <w:r w:rsidDel="00000000" w:rsidR="00000000" w:rsidRPr="00000000">
        <w:rPr>
          <w:rtl w:val="0"/>
        </w:rPr>
        <w:t xml:space="preserve">Artisan</w:t>
      </w:r>
    </w:p>
    <w:p w:rsidR="00000000" w:rsidDel="00000000" w:rsidP="00000000" w:rsidRDefault="00000000" w:rsidRPr="00000000" w14:paraId="00000B7A">
      <w:pPr>
        <w:pageBreakBefore w:val="0"/>
        <w:numPr>
          <w:ilvl w:val="0"/>
          <w:numId w:val="20"/>
        </w:numPr>
        <w:ind w:left="720" w:hanging="360"/>
        <w:rPr>
          <w:u w:val="none"/>
        </w:rPr>
      </w:pPr>
      <w:r w:rsidDel="00000000" w:rsidR="00000000" w:rsidRPr="00000000">
        <w:rPr>
          <w:rtl w:val="0"/>
        </w:rPr>
        <w:t xml:space="preserve">brahminDelegate (e.g. sabhaiyār, sabhaiyōm)</w:t>
      </w:r>
    </w:p>
    <w:p w:rsidR="00000000" w:rsidDel="00000000" w:rsidP="00000000" w:rsidRDefault="00000000" w:rsidRPr="00000000" w14:paraId="00000B7B">
      <w:pPr>
        <w:pageBreakBefore w:val="0"/>
        <w:numPr>
          <w:ilvl w:val="0"/>
          <w:numId w:val="20"/>
        </w:numPr>
        <w:ind w:left="720" w:hanging="360"/>
        <w:rPr>
          <w:u w:val="none"/>
        </w:rPr>
      </w:pPr>
      <w:r w:rsidDel="00000000" w:rsidR="00000000" w:rsidRPr="00000000">
        <w:rPr>
          <w:rtl w:val="0"/>
        </w:rPr>
        <w:t xml:space="preserve">regionalDelegate (e.g. nāṭṭār, nāṭṭōm)</w:t>
      </w:r>
    </w:p>
    <w:p w:rsidR="00000000" w:rsidDel="00000000" w:rsidP="00000000" w:rsidRDefault="00000000" w:rsidRPr="00000000" w14:paraId="00000B7C">
      <w:pPr>
        <w:pageBreakBefore w:val="0"/>
        <w:numPr>
          <w:ilvl w:val="0"/>
          <w:numId w:val="20"/>
        </w:numPr>
        <w:ind w:left="720" w:hanging="360"/>
        <w:rPr>
          <w:u w:val="none"/>
        </w:rPr>
      </w:pPr>
      <w:r w:rsidDel="00000000" w:rsidR="00000000" w:rsidRPr="00000000">
        <w:rPr>
          <w:rtl w:val="0"/>
        </w:rPr>
        <w:t xml:space="preserve">officer (e.g. temple officer, royal officer)</w:t>
      </w:r>
    </w:p>
    <w:p w:rsidR="00000000" w:rsidDel="00000000" w:rsidP="00000000" w:rsidRDefault="00000000" w:rsidRPr="00000000" w14:paraId="00000B7D">
      <w:pPr>
        <w:pageBreakBefore w:val="0"/>
        <w:numPr>
          <w:ilvl w:val="0"/>
          <w:numId w:val="20"/>
        </w:numPr>
        <w:ind w:left="720" w:hanging="360"/>
        <w:rPr>
          <w:u w:val="none"/>
        </w:rPr>
      </w:pPr>
      <w:r w:rsidDel="00000000" w:rsidR="00000000" w:rsidRPr="00000000">
        <w:rPr>
          <w:rtl w:val="0"/>
        </w:rPr>
        <w:t xml:space="preserve">Dancer</w:t>
      </w:r>
    </w:p>
    <w:p w:rsidR="00000000" w:rsidDel="00000000" w:rsidP="00000000" w:rsidRDefault="00000000" w:rsidRPr="00000000" w14:paraId="00000B7E">
      <w:pPr>
        <w:pageBreakBefore w:val="0"/>
        <w:numPr>
          <w:ilvl w:val="0"/>
          <w:numId w:val="20"/>
        </w:numPr>
        <w:ind w:left="720" w:hanging="360"/>
        <w:rPr>
          <w:u w:val="none"/>
        </w:rPr>
      </w:pPr>
      <w:r w:rsidDel="00000000" w:rsidR="00000000" w:rsidRPr="00000000">
        <w:rPr>
          <w:rtl w:val="0"/>
        </w:rPr>
        <w:t xml:space="preserve">Singer</w:t>
      </w:r>
    </w:p>
    <w:p w:rsidR="00000000" w:rsidDel="00000000" w:rsidP="00000000" w:rsidRDefault="00000000" w:rsidRPr="00000000" w14:paraId="00000B7F">
      <w:pPr>
        <w:pageBreakBefore w:val="0"/>
        <w:numPr>
          <w:ilvl w:val="0"/>
          <w:numId w:val="20"/>
        </w:numPr>
        <w:ind w:left="720" w:hanging="360"/>
        <w:rPr>
          <w:u w:val="none"/>
        </w:rPr>
      </w:pPr>
      <w:r w:rsidDel="00000000" w:rsidR="00000000" w:rsidRPr="00000000">
        <w:rPr>
          <w:rtl w:val="0"/>
        </w:rPr>
        <w:t xml:space="preserve">Peasant</w:t>
      </w:r>
    </w:p>
    <w:p w:rsidR="00000000" w:rsidDel="00000000" w:rsidP="00000000" w:rsidRDefault="00000000" w:rsidRPr="00000000" w14:paraId="00000B80">
      <w:pPr>
        <w:pageBreakBefore w:val="0"/>
        <w:numPr>
          <w:ilvl w:val="0"/>
          <w:numId w:val="20"/>
        </w:numPr>
        <w:ind w:left="720" w:hanging="360"/>
        <w:rPr>
          <w:u w:val="none"/>
        </w:rPr>
      </w:pPr>
      <w:r w:rsidDel="00000000" w:rsidR="00000000" w:rsidRPr="00000000">
        <w:rPr>
          <w:rtl w:val="0"/>
        </w:rPr>
        <w:t xml:space="preserve">shepherd (maṉṟāṭi)</w:t>
      </w:r>
    </w:p>
    <w:p w:rsidR="00000000" w:rsidDel="00000000" w:rsidP="00000000" w:rsidRDefault="00000000" w:rsidRPr="00000000" w14:paraId="00000B81">
      <w:pPr>
        <w:pageBreakBefore w:val="0"/>
        <w:numPr>
          <w:ilvl w:val="0"/>
          <w:numId w:val="20"/>
        </w:numPr>
        <w:ind w:left="720" w:hanging="360"/>
        <w:rPr>
          <w:u w:val="none"/>
        </w:rPr>
      </w:pPr>
      <w:r w:rsidDel="00000000" w:rsidR="00000000" w:rsidRPr="00000000">
        <w:rPr>
          <w:rtl w:val="0"/>
        </w:rPr>
        <w:t xml:space="preserve">unknown (this value is to be used when you  want to encode a value for @subtype but can't provide a value for the @type. )</w:t>
      </w:r>
    </w:p>
    <w:p w:rsidR="00000000" w:rsidDel="00000000" w:rsidP="00000000" w:rsidRDefault="00000000" w:rsidRPr="00000000" w14:paraId="00000B82">
      <w:pPr>
        <w:pageBreakBefore w:val="0"/>
        <w:rPr/>
      </w:pPr>
      <w:r w:rsidDel="00000000" w:rsidR="00000000" w:rsidRPr="00000000">
        <w:rPr>
          <w:rtl w:val="0"/>
        </w:rPr>
      </w:r>
    </w:p>
    <w:p w:rsidR="00000000" w:rsidDel="00000000" w:rsidP="00000000" w:rsidRDefault="00000000" w:rsidRPr="00000000" w14:paraId="00000B83">
      <w:pPr>
        <w:pageBreakBefore w:val="0"/>
        <w:rPr/>
      </w:pPr>
      <w:r w:rsidDel="00000000" w:rsidR="00000000" w:rsidRPr="00000000">
        <w:rPr>
          <w:rtl w:val="0"/>
        </w:rPr>
        <w:t xml:space="preserve">Propositions for the value of the attribute @subtype:</w:t>
      </w:r>
    </w:p>
    <w:p w:rsidR="00000000" w:rsidDel="00000000" w:rsidP="00000000" w:rsidRDefault="00000000" w:rsidRPr="00000000" w14:paraId="00000B84">
      <w:pPr>
        <w:pageBreakBefore w:val="0"/>
        <w:numPr>
          <w:ilvl w:val="0"/>
          <w:numId w:val="35"/>
        </w:numPr>
        <w:ind w:left="720" w:hanging="360"/>
        <w:rPr>
          <w:u w:val="none"/>
        </w:rPr>
      </w:pPr>
      <w:r w:rsidDel="00000000" w:rsidR="00000000" w:rsidRPr="00000000">
        <w:rPr>
          <w:rtl w:val="0"/>
        </w:rPr>
        <w:t xml:space="preserve">Donor</w:t>
      </w:r>
    </w:p>
    <w:p w:rsidR="00000000" w:rsidDel="00000000" w:rsidP="00000000" w:rsidRDefault="00000000" w:rsidRPr="00000000" w14:paraId="00000B85">
      <w:pPr>
        <w:pageBreakBefore w:val="0"/>
        <w:numPr>
          <w:ilvl w:val="0"/>
          <w:numId w:val="35"/>
        </w:numPr>
        <w:ind w:left="720" w:hanging="360"/>
        <w:rPr>
          <w:u w:val="none"/>
        </w:rPr>
      </w:pPr>
      <w:r w:rsidDel="00000000" w:rsidR="00000000" w:rsidRPr="00000000">
        <w:rPr>
          <w:rtl w:val="0"/>
        </w:rPr>
        <w:t xml:space="preserve">Donee</w:t>
      </w:r>
    </w:p>
    <w:p w:rsidR="00000000" w:rsidDel="00000000" w:rsidP="00000000" w:rsidRDefault="00000000" w:rsidRPr="00000000" w14:paraId="00000B86">
      <w:pPr>
        <w:pageBreakBefore w:val="0"/>
        <w:numPr>
          <w:ilvl w:val="0"/>
          <w:numId w:val="35"/>
        </w:numPr>
        <w:ind w:left="720" w:hanging="360"/>
        <w:rPr>
          <w:u w:val="none"/>
        </w:rPr>
      </w:pPr>
      <w:r w:rsidDel="00000000" w:rsidR="00000000" w:rsidRPr="00000000">
        <w:rPr>
          <w:rtl w:val="0"/>
        </w:rPr>
        <w:t xml:space="preserve">founder (of a temple or a monastery)</w:t>
      </w:r>
    </w:p>
    <w:p w:rsidR="00000000" w:rsidDel="00000000" w:rsidP="00000000" w:rsidRDefault="00000000" w:rsidRPr="00000000" w14:paraId="00000B87">
      <w:pPr>
        <w:pageBreakBefore w:val="0"/>
        <w:numPr>
          <w:ilvl w:val="0"/>
          <w:numId w:val="35"/>
        </w:numPr>
        <w:ind w:left="720" w:hanging="360"/>
        <w:rPr>
          <w:u w:val="none"/>
        </w:rPr>
      </w:pPr>
      <w:r w:rsidDel="00000000" w:rsidR="00000000" w:rsidRPr="00000000">
        <w:rPr>
          <w:rtl w:val="0"/>
        </w:rPr>
        <w:t xml:space="preserve">administrator (overseer of donation; e.g. the one who makes sure that the in-charge of a donation supplies what he has to supply).</w:t>
      </w:r>
    </w:p>
    <w:p w:rsidR="00000000" w:rsidDel="00000000" w:rsidP="00000000" w:rsidRDefault="00000000" w:rsidRPr="00000000" w14:paraId="00000B88">
      <w:pPr>
        <w:pageBreakBefore w:val="0"/>
        <w:numPr>
          <w:ilvl w:val="0"/>
          <w:numId w:val="35"/>
        </w:numPr>
        <w:ind w:left="720" w:hanging="360"/>
        <w:rPr>
          <w:u w:val="none"/>
        </w:rPr>
      </w:pPr>
      <w:r w:rsidDel="00000000" w:rsidR="00000000" w:rsidRPr="00000000">
        <w:rPr>
          <w:rtl w:val="0"/>
        </w:rPr>
        <w:t xml:space="preserve">inChargeDonation (e.g. the one who has to supply oil every day)</w:t>
      </w:r>
    </w:p>
    <w:p w:rsidR="00000000" w:rsidDel="00000000" w:rsidP="00000000" w:rsidRDefault="00000000" w:rsidRPr="00000000" w14:paraId="00000B89">
      <w:pPr>
        <w:pageBreakBefore w:val="0"/>
        <w:numPr>
          <w:ilvl w:val="0"/>
          <w:numId w:val="35"/>
        </w:numPr>
        <w:ind w:left="720" w:hanging="360"/>
        <w:rPr>
          <w:u w:val="none"/>
        </w:rPr>
      </w:pPr>
      <w:r w:rsidDel="00000000" w:rsidR="00000000" w:rsidRPr="00000000">
        <w:rPr>
          <w:rtl w:val="0"/>
        </w:rPr>
        <w:t xml:space="preserve">witness</w:t>
      </w:r>
    </w:p>
    <w:p w:rsidR="00000000" w:rsidDel="00000000" w:rsidP="00000000" w:rsidRDefault="00000000" w:rsidRPr="00000000" w14:paraId="00000B8A">
      <w:pPr>
        <w:pageBreakBefore w:val="0"/>
        <w:numPr>
          <w:ilvl w:val="0"/>
          <w:numId w:val="35"/>
        </w:numPr>
        <w:ind w:left="720" w:hanging="360"/>
        <w:rPr>
          <w:u w:val="none"/>
        </w:rPr>
      </w:pPr>
      <w:r w:rsidDel="00000000" w:rsidR="00000000" w:rsidRPr="00000000">
        <w:rPr>
          <w:rtl w:val="0"/>
        </w:rPr>
        <w:t xml:space="preserve">orderIssuer</w:t>
      </w:r>
    </w:p>
    <w:p w:rsidR="00000000" w:rsidDel="00000000" w:rsidP="00000000" w:rsidRDefault="00000000" w:rsidRPr="00000000" w14:paraId="00000B8B">
      <w:pPr>
        <w:pageBreakBefore w:val="0"/>
        <w:numPr>
          <w:ilvl w:val="0"/>
          <w:numId w:val="35"/>
        </w:numPr>
        <w:ind w:left="720" w:hanging="360"/>
        <w:rPr>
          <w:u w:val="none"/>
        </w:rPr>
      </w:pPr>
      <w:r w:rsidDel="00000000" w:rsidR="00000000" w:rsidRPr="00000000">
        <w:rPr>
          <w:rtl w:val="0"/>
        </w:rPr>
        <w:t xml:space="preserve">orderAddressee</w:t>
      </w:r>
    </w:p>
    <w:p w:rsidR="00000000" w:rsidDel="00000000" w:rsidP="00000000" w:rsidRDefault="00000000" w:rsidRPr="00000000" w14:paraId="00000B8C">
      <w:pPr>
        <w:pageBreakBefore w:val="0"/>
        <w:numPr>
          <w:ilvl w:val="0"/>
          <w:numId w:val="35"/>
        </w:numPr>
        <w:ind w:left="720" w:hanging="360"/>
        <w:rPr>
          <w:u w:val="none"/>
        </w:rPr>
      </w:pPr>
      <w:r w:rsidDel="00000000" w:rsidR="00000000" w:rsidRPr="00000000">
        <w:rPr>
          <w:rtl w:val="0"/>
        </w:rPr>
        <w:t xml:space="preserve">auditor (controller of transaction)</w:t>
      </w:r>
    </w:p>
    <w:p w:rsidR="00000000" w:rsidDel="00000000" w:rsidP="00000000" w:rsidRDefault="00000000" w:rsidRPr="00000000" w14:paraId="00000B8D">
      <w:pPr>
        <w:pageBreakBefore w:val="0"/>
        <w:numPr>
          <w:ilvl w:val="0"/>
          <w:numId w:val="35"/>
        </w:numPr>
        <w:ind w:left="720" w:hanging="360"/>
        <w:rPr>
          <w:u w:val="none"/>
        </w:rPr>
      </w:pPr>
      <w:r w:rsidDel="00000000" w:rsidR="00000000" w:rsidRPr="00000000">
        <w:rPr>
          <w:rtl w:val="0"/>
        </w:rPr>
        <w:t xml:space="preserve">beneficiaryMerit (e.g. transfer of merit; donation “on behalf of”, “in the name of”)</w:t>
      </w:r>
    </w:p>
    <w:p w:rsidR="00000000" w:rsidDel="00000000" w:rsidP="00000000" w:rsidRDefault="00000000" w:rsidRPr="00000000" w14:paraId="00000B8E">
      <w:pPr>
        <w:pageBreakBefore w:val="0"/>
        <w:numPr>
          <w:ilvl w:val="0"/>
          <w:numId w:val="35"/>
        </w:numPr>
        <w:ind w:left="720" w:hanging="360"/>
        <w:rPr>
          <w:u w:val="none"/>
        </w:rPr>
      </w:pPr>
      <w:r w:rsidDel="00000000" w:rsidR="00000000" w:rsidRPr="00000000">
        <w:rPr>
          <w:rtl w:val="0"/>
        </w:rPr>
        <w:t xml:space="preserve">commemoratedPerson (e.g. “in the honour of (a deceased warrior)”)</w:t>
      </w:r>
    </w:p>
    <w:p w:rsidR="00000000" w:rsidDel="00000000" w:rsidP="00000000" w:rsidRDefault="00000000" w:rsidRPr="00000000" w14:paraId="00000B8F">
      <w:pPr>
        <w:pageBreakBefore w:val="0"/>
        <w:numPr>
          <w:ilvl w:val="0"/>
          <w:numId w:val="35"/>
        </w:numPr>
        <w:ind w:left="720" w:hanging="360"/>
        <w:rPr>
          <w:u w:val="none"/>
        </w:rPr>
      </w:pPr>
      <w:r w:rsidDel="00000000" w:rsidR="00000000" w:rsidRPr="00000000">
        <w:rPr>
          <w:rtl w:val="0"/>
        </w:rPr>
        <w:t xml:space="preserve">scribe (exact role undetermined)</w:t>
      </w:r>
    </w:p>
    <w:p w:rsidR="00000000" w:rsidDel="00000000" w:rsidP="00000000" w:rsidRDefault="00000000" w:rsidRPr="00000000" w14:paraId="00000B90">
      <w:pPr>
        <w:pageBreakBefore w:val="0"/>
        <w:numPr>
          <w:ilvl w:val="0"/>
          <w:numId w:val="35"/>
        </w:numPr>
        <w:ind w:left="720" w:hanging="360"/>
        <w:rPr>
          <w:u w:val="none"/>
        </w:rPr>
      </w:pPr>
      <w:r w:rsidDel="00000000" w:rsidR="00000000" w:rsidRPr="00000000">
        <w:rPr>
          <w:rtl w:val="0"/>
        </w:rPr>
        <w:t xml:space="preserve">composer (i.e. author of the text or part of the text; e.g. poet of the Sanskrit eulogy).</w:t>
      </w:r>
    </w:p>
    <w:p w:rsidR="00000000" w:rsidDel="00000000" w:rsidP="00000000" w:rsidRDefault="00000000" w:rsidRPr="00000000" w14:paraId="00000B91">
      <w:pPr>
        <w:pageBreakBefore w:val="0"/>
        <w:numPr>
          <w:ilvl w:val="0"/>
          <w:numId w:val="35"/>
        </w:numPr>
        <w:ind w:left="720" w:hanging="360"/>
        <w:rPr>
          <w:u w:val="none"/>
        </w:rPr>
      </w:pPr>
      <w:r w:rsidDel="00000000" w:rsidR="00000000" w:rsidRPr="00000000">
        <w:rPr>
          <w:rtl w:val="0"/>
        </w:rPr>
        <w:t xml:space="preserve">handwriter (i.e. the one writing in chalk on the plate/stone for the engraver)</w:t>
      </w:r>
    </w:p>
    <w:p w:rsidR="00000000" w:rsidDel="00000000" w:rsidP="00000000" w:rsidRDefault="00000000" w:rsidRPr="00000000" w14:paraId="00000B92">
      <w:pPr>
        <w:pageBreakBefore w:val="0"/>
        <w:numPr>
          <w:ilvl w:val="0"/>
          <w:numId w:val="35"/>
        </w:numPr>
        <w:ind w:left="720" w:hanging="360"/>
        <w:rPr>
          <w:u w:val="none"/>
        </w:rPr>
      </w:pPr>
      <w:r w:rsidDel="00000000" w:rsidR="00000000" w:rsidRPr="00000000">
        <w:rPr>
          <w:rtl w:val="0"/>
        </w:rPr>
        <w:t xml:space="preserve">engraver (i.e. the artisan who engraved the text on the support)</w:t>
      </w:r>
    </w:p>
    <w:p w:rsidR="00000000" w:rsidDel="00000000" w:rsidP="00000000" w:rsidRDefault="00000000" w:rsidRPr="00000000" w14:paraId="00000B93">
      <w:pPr>
        <w:pageBreakBefore w:val="0"/>
        <w:numPr>
          <w:ilvl w:val="0"/>
          <w:numId w:val="35"/>
        </w:numPr>
        <w:ind w:left="720" w:hanging="360"/>
        <w:rPr>
          <w:u w:val="none"/>
        </w:rPr>
      </w:pPr>
      <w:r w:rsidDel="00000000" w:rsidR="00000000" w:rsidRPr="00000000">
        <w:rPr>
          <w:rtl w:val="0"/>
        </w:rPr>
        <w:t xml:space="preserve">sealer/solderer (i.e. the one who fabricated/sealed/soldered the seal)</w:t>
      </w:r>
    </w:p>
    <w:p w:rsidR="00000000" w:rsidDel="00000000" w:rsidP="00000000" w:rsidRDefault="00000000" w:rsidRPr="00000000" w14:paraId="00000B94">
      <w:pPr>
        <w:pageBreakBefore w:val="0"/>
        <w:rPr/>
      </w:pPr>
      <w:r w:rsidDel="00000000" w:rsidR="00000000" w:rsidRPr="00000000">
        <w:rPr>
          <w:rtl w:val="0"/>
        </w:rPr>
        <w:t xml:space="preserve">Feel free to submit any new value to the XML-TEI Data Manager. </w:t>
      </w:r>
    </w:p>
    <w:p w:rsidR="00000000" w:rsidDel="00000000" w:rsidP="00000000" w:rsidRDefault="00000000" w:rsidRPr="00000000" w14:paraId="00000B95">
      <w:pPr>
        <w:pageBreakBefore w:val="0"/>
        <w:rPr/>
      </w:pPr>
      <w:r w:rsidDel="00000000" w:rsidR="00000000" w:rsidRPr="00000000">
        <w:rPr>
          <w:rtl w:val="0"/>
        </w:rPr>
      </w:r>
    </w:p>
    <w:p w:rsidR="00000000" w:rsidDel="00000000" w:rsidP="00000000" w:rsidRDefault="00000000" w:rsidRPr="00000000" w14:paraId="00000B96">
      <w:pPr>
        <w:pStyle w:val="Heading4"/>
        <w:rPr/>
      </w:pPr>
      <w:bookmarkStart w:colFirst="0" w:colLast="0" w:name="_932lweglfytl" w:id="170"/>
      <w:bookmarkEnd w:id="170"/>
      <w:r w:rsidDel="00000000" w:rsidR="00000000" w:rsidRPr="00000000">
        <w:rPr>
          <w:rtl w:val="0"/>
        </w:rPr>
        <w:t xml:space="preserve">&lt;placeName&gt; – Encoding Places</w:t>
      </w:r>
    </w:p>
    <w:p w:rsidR="00000000" w:rsidDel="00000000" w:rsidP="00000000" w:rsidRDefault="00000000" w:rsidRPr="00000000" w14:paraId="00000B97">
      <w:pPr>
        <w:pageBreakBefore w:val="0"/>
        <w:jc w:val="both"/>
        <w:rPr/>
      </w:pPr>
      <w:r w:rsidDel="00000000" w:rsidR="00000000" w:rsidRPr="00000000">
        <w:rPr>
          <w:rtl w:val="0"/>
        </w:rPr>
        <w:t xml:space="preserve">The places can also be encoded if you feel the need. Use the element &lt;placeName&gt; to do so. Use the attribute @key to document a normalized version of the place’s name, or use the attribute @ref, if you already possessed a URI pointing to some reference (e.g., Pleiades) for the place name. The TF-A has worked on a temporary list for the attribute @type and @subtype. </w:t>
      </w:r>
    </w:p>
    <w:p w:rsidR="00000000" w:rsidDel="00000000" w:rsidP="00000000" w:rsidRDefault="00000000" w:rsidRPr="00000000" w14:paraId="00000B98">
      <w:pPr>
        <w:pageBreakBefore w:val="0"/>
        <w:jc w:val="both"/>
        <w:rPr/>
      </w:pPr>
      <w:r w:rsidDel="00000000" w:rsidR="00000000" w:rsidRPr="00000000">
        <w:rPr>
          <w:rtl w:val="0"/>
        </w:rPr>
        <w:t xml:space="preserve">Only two values are available for the attribute @type: “builtPlace” and “territorialDivision”. </w:t>
      </w:r>
    </w:p>
    <w:p w:rsidR="00000000" w:rsidDel="00000000" w:rsidP="00000000" w:rsidRDefault="00000000" w:rsidRPr="00000000" w14:paraId="00000B99">
      <w:pPr>
        <w:pageBreakBefore w:val="0"/>
        <w:jc w:val="both"/>
        <w:rPr/>
      </w:pPr>
      <w:r w:rsidDel="00000000" w:rsidR="00000000" w:rsidRPr="00000000">
        <w:rPr>
          <w:rtl w:val="0"/>
        </w:rPr>
        <w:t xml:space="preserve">For territorial and administrative divisions, the @subtype can be one of the following values: </w:t>
      </w:r>
    </w:p>
    <w:p w:rsidR="00000000" w:rsidDel="00000000" w:rsidP="00000000" w:rsidRDefault="00000000" w:rsidRPr="00000000" w14:paraId="00000B9A">
      <w:pPr>
        <w:pageBreakBefore w:val="0"/>
        <w:numPr>
          <w:ilvl w:val="0"/>
          <w:numId w:val="21"/>
        </w:numPr>
        <w:ind w:left="720" w:hanging="360"/>
        <w:jc w:val="both"/>
      </w:pPr>
      <w:r w:rsidDel="00000000" w:rsidR="00000000" w:rsidRPr="00000000">
        <w:rPr>
          <w:rtl w:val="0"/>
        </w:rPr>
        <w:t xml:space="preserve">district (viṣaya, nāṭu, kūṟṟam)</w:t>
      </w:r>
    </w:p>
    <w:p w:rsidR="00000000" w:rsidDel="00000000" w:rsidP="00000000" w:rsidRDefault="00000000" w:rsidRPr="00000000" w14:paraId="00000B9B">
      <w:pPr>
        <w:pageBreakBefore w:val="0"/>
        <w:numPr>
          <w:ilvl w:val="0"/>
          <w:numId w:val="21"/>
        </w:numPr>
        <w:ind w:left="720" w:hanging="360"/>
        <w:jc w:val="both"/>
      </w:pPr>
      <w:r w:rsidDel="00000000" w:rsidR="00000000" w:rsidRPr="00000000">
        <w:rPr>
          <w:rtl w:val="0"/>
        </w:rPr>
        <w:t xml:space="preserve">site (town, village)</w:t>
      </w:r>
    </w:p>
    <w:p w:rsidR="00000000" w:rsidDel="00000000" w:rsidP="00000000" w:rsidRDefault="00000000" w:rsidRPr="00000000" w14:paraId="00000B9C">
      <w:pPr>
        <w:pageBreakBefore w:val="0"/>
        <w:numPr>
          <w:ilvl w:val="0"/>
          <w:numId w:val="21"/>
        </w:numPr>
        <w:ind w:left="720" w:hanging="360"/>
        <w:jc w:val="both"/>
      </w:pPr>
      <w:r w:rsidDel="00000000" w:rsidR="00000000" w:rsidRPr="00000000">
        <w:rPr>
          <w:rtl w:val="0"/>
        </w:rPr>
        <w:t xml:space="preserve">sitePart (e.g. quarter, hamlet, cēri)</w:t>
      </w:r>
    </w:p>
    <w:p w:rsidR="00000000" w:rsidDel="00000000" w:rsidP="00000000" w:rsidRDefault="00000000" w:rsidRPr="00000000" w14:paraId="00000B9D">
      <w:pPr>
        <w:pageBreakBefore w:val="0"/>
        <w:jc w:val="both"/>
        <w:rPr/>
      </w:pPr>
      <w:r w:rsidDel="00000000" w:rsidR="00000000" w:rsidRPr="00000000">
        <w:rPr>
          <w:rtl w:val="0"/>
        </w:rPr>
        <w:t xml:space="preserve">While built places can be subcategorized with: </w:t>
      </w:r>
    </w:p>
    <w:p w:rsidR="00000000" w:rsidDel="00000000" w:rsidP="00000000" w:rsidRDefault="00000000" w:rsidRPr="00000000" w14:paraId="00000B9E">
      <w:pPr>
        <w:pageBreakBefore w:val="0"/>
        <w:numPr>
          <w:ilvl w:val="0"/>
          <w:numId w:val="26"/>
        </w:numPr>
        <w:ind w:left="720" w:hanging="360"/>
        <w:jc w:val="both"/>
      </w:pPr>
      <w:r w:rsidDel="00000000" w:rsidR="00000000" w:rsidRPr="00000000">
        <w:rPr>
          <w:rtl w:val="0"/>
        </w:rPr>
        <w:t xml:space="preserve">temple</w:t>
      </w:r>
    </w:p>
    <w:p w:rsidR="00000000" w:rsidDel="00000000" w:rsidP="00000000" w:rsidRDefault="00000000" w:rsidRPr="00000000" w14:paraId="00000B9F">
      <w:pPr>
        <w:pageBreakBefore w:val="0"/>
        <w:numPr>
          <w:ilvl w:val="0"/>
          <w:numId w:val="26"/>
        </w:numPr>
        <w:ind w:left="720" w:hanging="360"/>
        <w:jc w:val="both"/>
      </w:pPr>
      <w:r w:rsidDel="00000000" w:rsidR="00000000" w:rsidRPr="00000000">
        <w:rPr>
          <w:rtl w:val="0"/>
        </w:rPr>
        <w:t xml:space="preserve">shrine (e.g. for a secondary shrine in a temple complex)</w:t>
      </w:r>
    </w:p>
    <w:p w:rsidR="00000000" w:rsidDel="00000000" w:rsidP="00000000" w:rsidRDefault="00000000" w:rsidRPr="00000000" w14:paraId="00000BA0">
      <w:pPr>
        <w:pageBreakBefore w:val="0"/>
        <w:numPr>
          <w:ilvl w:val="0"/>
          <w:numId w:val="26"/>
        </w:numPr>
        <w:ind w:left="720" w:hanging="360"/>
        <w:jc w:val="both"/>
      </w:pPr>
      <w:r w:rsidDel="00000000" w:rsidR="00000000" w:rsidRPr="00000000">
        <w:rPr>
          <w:rtl w:val="0"/>
        </w:rPr>
        <w:t xml:space="preserve">monastery (e.g. vihāra, maṭha)</w:t>
      </w:r>
    </w:p>
    <w:p w:rsidR="00000000" w:rsidDel="00000000" w:rsidP="00000000" w:rsidRDefault="00000000" w:rsidRPr="00000000" w14:paraId="00000BA1">
      <w:pPr>
        <w:pageBreakBefore w:val="0"/>
        <w:numPr>
          <w:ilvl w:val="0"/>
          <w:numId w:val="26"/>
        </w:numPr>
        <w:ind w:left="720" w:hanging="360"/>
        <w:jc w:val="both"/>
      </w:pPr>
      <w:r w:rsidDel="00000000" w:rsidR="00000000" w:rsidRPr="00000000">
        <w:rPr>
          <w:rtl w:val="0"/>
        </w:rPr>
        <w:t xml:space="preserve">feedingHall (cālai, Skt. śālā, mess for devotee pilgrims)</w:t>
      </w:r>
    </w:p>
    <w:p w:rsidR="00000000" w:rsidDel="00000000" w:rsidP="00000000" w:rsidRDefault="00000000" w:rsidRPr="00000000" w14:paraId="00000BA2">
      <w:pPr>
        <w:pageBreakBefore w:val="0"/>
        <w:numPr>
          <w:ilvl w:val="0"/>
          <w:numId w:val="26"/>
        </w:numPr>
        <w:ind w:left="720" w:hanging="360"/>
        <w:jc w:val="both"/>
      </w:pPr>
      <w:r w:rsidDel="00000000" w:rsidR="00000000" w:rsidRPr="00000000">
        <w:rPr>
          <w:rtl w:val="0"/>
        </w:rPr>
        <w:t xml:space="preserve">tank (artificial)</w:t>
      </w:r>
    </w:p>
    <w:p w:rsidR="00000000" w:rsidDel="00000000" w:rsidP="00000000" w:rsidRDefault="00000000" w:rsidRPr="00000000" w14:paraId="00000BA3">
      <w:pPr>
        <w:pageBreakBefore w:val="0"/>
        <w:numPr>
          <w:ilvl w:val="0"/>
          <w:numId w:val="26"/>
        </w:numPr>
        <w:ind w:left="720" w:hanging="360"/>
        <w:jc w:val="both"/>
      </w:pPr>
      <w:r w:rsidDel="00000000" w:rsidR="00000000" w:rsidRPr="00000000">
        <w:rPr>
          <w:rtl w:val="0"/>
        </w:rPr>
        <w:t xml:space="preserve">pavillion (maṇḍapa)</w:t>
      </w:r>
    </w:p>
    <w:p w:rsidR="00000000" w:rsidDel="00000000" w:rsidP="00000000" w:rsidRDefault="00000000" w:rsidRPr="00000000" w14:paraId="00000BA4">
      <w:pPr>
        <w:pageBreakBefore w:val="0"/>
        <w:numPr>
          <w:ilvl w:val="0"/>
          <w:numId w:val="26"/>
        </w:numPr>
        <w:ind w:left="720" w:hanging="360"/>
        <w:jc w:val="both"/>
      </w:pPr>
      <w:r w:rsidDel="00000000" w:rsidR="00000000" w:rsidRPr="00000000">
        <w:rPr>
          <w:rtl w:val="0"/>
        </w:rPr>
        <w:t xml:space="preserve">garden (nandavaṉam)</w:t>
      </w:r>
    </w:p>
    <w:p w:rsidR="00000000" w:rsidDel="00000000" w:rsidP="00000000" w:rsidRDefault="00000000" w:rsidRPr="00000000" w14:paraId="00000BA5">
      <w:pPr>
        <w:pageBreakBefore w:val="0"/>
        <w:jc w:val="both"/>
        <w:rPr/>
      </w:pPr>
      <w:r w:rsidDel="00000000" w:rsidR="00000000" w:rsidRPr="00000000">
        <w:rPr>
          <w:rtl w:val="0"/>
        </w:rPr>
        <w:tab/>
        <w:t xml:space="preserve">If any variant readings require &lt;placeName&gt;, it is possible to use it as needed in &lt;lem&gt; or &lt;rdg&gt;. But the same rules as for &lt;persName&gt; should be applied; only proper nouns should be considered while common nouns should be ignored. </w:t>
      </w:r>
    </w:p>
    <w:p w:rsidR="00000000" w:rsidDel="00000000" w:rsidP="00000000" w:rsidRDefault="00000000" w:rsidRPr="00000000" w14:paraId="00000BA6">
      <w:pPr>
        <w:pStyle w:val="Heading3"/>
        <w:pageBreakBefore w:val="0"/>
        <w:rPr/>
      </w:pPr>
      <w:bookmarkStart w:colFirst="0" w:colLast="0" w:name="_ljqmi8rg1jto" w:id="171"/>
      <w:bookmarkEnd w:id="171"/>
      <w:r w:rsidDel="00000000" w:rsidR="00000000" w:rsidRPr="00000000">
        <w:rPr>
          <w:rtl w:val="0"/>
        </w:rPr>
        <w:t xml:space="preserve">&lt;measure&gt; –Encoding Measurements</w:t>
      </w:r>
    </w:p>
    <w:p w:rsidR="00000000" w:rsidDel="00000000" w:rsidP="00000000" w:rsidRDefault="00000000" w:rsidRPr="00000000" w14:paraId="00000BA7">
      <w:pPr>
        <w:pageBreakBefore w:val="0"/>
        <w:jc w:val="both"/>
        <w:rPr/>
      </w:pPr>
      <w:r w:rsidDel="00000000" w:rsidR="00000000" w:rsidRPr="00000000">
        <w:rPr>
          <w:rtl w:val="0"/>
        </w:rPr>
        <w:t xml:space="preserve">When necessary, you can use the tag &lt;measure&gt; to encoding any references of quantity. An attribute @type should be used to record the kind, e.g. volume, weight, currency… and the quantity, the unit used as well as the commodity measure should be encoded using the attributes: @unit, @quantity and @commodity. </w:t>
      </w:r>
    </w:p>
    <w:p w:rsidR="00000000" w:rsidDel="00000000" w:rsidP="00000000" w:rsidRDefault="00000000" w:rsidRPr="00000000" w14:paraId="00000BA8">
      <w:pPr>
        <w:pageBreakBefore w:val="0"/>
        <w:jc w:val="both"/>
        <w:rPr/>
      </w:pPr>
      <w:r w:rsidDel="00000000" w:rsidR="00000000" w:rsidRPr="00000000">
        <w:rPr>
          <w:rtl w:val="0"/>
        </w:rPr>
        <w:t xml:space="preserve">The first one indicates the unit used for the measurement expressed by its standard symbol, e.g. cm, m, ml, km, in …, while @quantity should contain a numeric value, and finally, @commodity for the measured substance. To know more about this, see EGD §7.4..4. </w:t>
      </w:r>
    </w:p>
    <w:p w:rsidR="00000000" w:rsidDel="00000000" w:rsidP="00000000" w:rsidRDefault="00000000" w:rsidRPr="00000000" w14:paraId="00000BA9">
      <w:pPr>
        <w:pStyle w:val="Heading3"/>
        <w:pageBreakBefore w:val="0"/>
        <w:jc w:val="both"/>
        <w:rPr/>
      </w:pPr>
      <w:bookmarkStart w:colFirst="0" w:colLast="0" w:name="_a9tth58owt01" w:id="172"/>
      <w:bookmarkEnd w:id="172"/>
      <w:r w:rsidDel="00000000" w:rsidR="00000000" w:rsidRPr="00000000">
        <w:rPr>
          <w:rtl w:val="0"/>
        </w:rPr>
        <w:t xml:space="preserve">&lt;num&gt; – Encoding Numbers</w:t>
      </w:r>
    </w:p>
    <w:p w:rsidR="00000000" w:rsidDel="00000000" w:rsidP="00000000" w:rsidRDefault="00000000" w:rsidRPr="00000000" w14:paraId="00000BAA">
      <w:pPr>
        <w:pageBreakBefore w:val="0"/>
        <w:jc w:val="both"/>
        <w:rPr/>
      </w:pPr>
      <w:r w:rsidDel="00000000" w:rsidR="00000000" w:rsidRPr="00000000">
        <w:rPr>
          <w:rtl w:val="0"/>
        </w:rPr>
        <w:t xml:space="preserve">All numbers in numeral signs as well as anything that has a numerical meaning can be encoded with the element &lt;num&gt;. It should be associated with the attribute @value which content records the machine-actionable form of the entire number. This guide follows the rules provided by the EDG §7.1.</w:t>
      </w:r>
    </w:p>
    <w:p w:rsidR="00000000" w:rsidDel="00000000" w:rsidP="00000000" w:rsidRDefault="00000000" w:rsidRPr="00000000" w14:paraId="00000BAB">
      <w:pPr>
        <w:pageBreakBefore w:val="0"/>
        <w:jc w:val="both"/>
        <w:rPr/>
      </w:pPr>
      <w:r w:rsidDel="00000000" w:rsidR="00000000" w:rsidRPr="00000000">
        <w:rPr>
          <w:rtl w:val="0"/>
        </w:rPr>
      </w:r>
    </w:p>
    <w:tbl>
      <w:tblPr>
        <w:tblStyle w:val="Table1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A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rPr/>
            </w:pPr>
            <w:r w:rsidDel="00000000" w:rsidR="00000000" w:rsidRPr="00000000">
              <w:rPr>
                <w:color w:val="000096"/>
                <w:sz w:val="18"/>
                <w:szCs w:val="18"/>
                <w:rtl w:val="0"/>
              </w:rPr>
              <w:t xml:space="preserve">&lt;num</w:t>
            </w:r>
            <w:r w:rsidDel="00000000" w:rsidR="00000000" w:rsidRPr="00000000">
              <w:rPr>
                <w:color w:val="f5844c"/>
                <w:sz w:val="18"/>
                <w:szCs w:val="18"/>
                <w:rtl w:val="0"/>
              </w:rPr>
              <w:t xml:space="preserve"> value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"10"</w:t>
            </w:r>
            <w:r w:rsidDel="00000000" w:rsidR="00000000" w:rsidRPr="00000000">
              <w:rPr>
                <w:color w:val="000096"/>
                <w:sz w:val="18"/>
                <w:szCs w:val="18"/>
                <w:rtl w:val="0"/>
              </w:rPr>
              <w:t xml:space="preserve">&gt;</w:t>
            </w:r>
            <w:r w:rsidDel="00000000" w:rsidR="00000000" w:rsidRPr="00000000">
              <w:rPr>
                <w:sz w:val="18"/>
                <w:szCs w:val="18"/>
                <w:rtl w:val="0"/>
              </w:rPr>
              <w:t xml:space="preserve">0</w:t>
            </w:r>
            <w:r w:rsidDel="00000000" w:rsidR="00000000" w:rsidRPr="00000000">
              <w:rPr>
                <w:color w:val="000096"/>
                <w:sz w:val="18"/>
                <w:szCs w:val="18"/>
                <w:rtl w:val="0"/>
              </w:rPr>
              <w:t xml:space="preserve">&lt;/num&gt;</w:t>
            </w:r>
            <w:r w:rsidDel="00000000" w:rsidR="00000000" w:rsidRPr="00000000">
              <w:rPr>
                <w:rtl w:val="0"/>
              </w:rPr>
            </w:r>
          </w:p>
        </w:tc>
      </w:tr>
    </w:tbl>
    <w:p w:rsidR="00000000" w:rsidDel="00000000" w:rsidP="00000000" w:rsidRDefault="00000000" w:rsidRPr="00000000" w14:paraId="00000BAE">
      <w:pPr>
        <w:pageBreakBefore w:val="0"/>
        <w:jc w:val="both"/>
        <w:rPr/>
      </w:pPr>
      <w:r w:rsidDel="00000000" w:rsidR="00000000" w:rsidRPr="00000000">
        <w:rPr>
          <w:rtl w:val="0"/>
        </w:rPr>
      </w:r>
    </w:p>
    <w:p w:rsidR="00000000" w:rsidDel="00000000" w:rsidP="00000000" w:rsidRDefault="00000000" w:rsidRPr="00000000" w14:paraId="00000BAF">
      <w:pPr>
        <w:pageBreakBefore w:val="0"/>
        <w:ind w:firstLine="720"/>
        <w:jc w:val="both"/>
        <w:rPr>
          <w:rFonts w:ascii="Gentium Plus" w:cs="Gentium Plus" w:eastAsia="Gentium Plus" w:hAnsi="Gentium Plus"/>
        </w:rPr>
      </w:pPr>
      <w:r w:rsidDel="00000000" w:rsidR="00000000" w:rsidRPr="00000000">
        <w:rPr>
          <w:rtl w:val="0"/>
        </w:rPr>
        <w:t xml:space="preserve">Fractions will be given as decimal numbers. Never drop the 0 for fractions smaller than 1 and use the decimal point as marker, </w:t>
      </w:r>
      <w:r w:rsidDel="00000000" w:rsidR="00000000" w:rsidRPr="00000000">
        <w:rPr>
          <w:rFonts w:ascii="Gentium Plus" w:cs="Gentium Plus" w:eastAsia="Gentium Plus" w:hAnsi="Gentium Plus"/>
          <w:rtl w:val="0"/>
        </w:rPr>
        <w:t xml:space="preserve">e.g. &lt;num value="0.5"&gt;. When necessary, </w:t>
      </w:r>
      <w:r w:rsidDel="00000000" w:rsidR="00000000" w:rsidRPr="00000000">
        <w:rPr>
          <w:rFonts w:ascii="Gentium Plus" w:cs="Gentium Plus" w:eastAsia="Gentium Plus" w:hAnsi="Gentium Plus"/>
          <w:rtl w:val="0"/>
        </w:rPr>
        <w:t xml:space="preserve">round the value to three digits after the decimal point, e.g. encode ⅓  as &lt;num value="0.333"&gt;.</w:t>
      </w:r>
    </w:p>
    <w:p w:rsidR="00000000" w:rsidDel="00000000" w:rsidP="00000000" w:rsidRDefault="00000000" w:rsidRPr="00000000" w14:paraId="00000BB0">
      <w:pPr>
        <w:pageBreakBefore w:val="0"/>
        <w:ind w:firstLine="720"/>
        <w:jc w:val="both"/>
        <w:rPr>
          <w:rFonts w:ascii="Gentium Plus" w:cs="Gentium Plus" w:eastAsia="Gentium Plus" w:hAnsi="Gentium Plus"/>
        </w:rPr>
      </w:pPr>
      <w:r w:rsidDel="00000000" w:rsidR="00000000" w:rsidRPr="00000000">
        <w:rPr>
          <w:rFonts w:ascii="Gentium Plus" w:cs="Gentium Plus" w:eastAsia="Gentium Plus" w:hAnsi="Gentium Plus"/>
          <w:rtl w:val="0"/>
        </w:rPr>
        <w:t xml:space="preserve">Words expressing a number should be encoded at once, e.g. tag the entire expression. Feel free to include words not in themselves expressing the number, but intermingled in the expression. Use it also for an expression combining words and numeral signs together. </w:t>
      </w:r>
    </w:p>
    <w:p w:rsidR="00000000" w:rsidDel="00000000" w:rsidP="00000000" w:rsidRDefault="00000000" w:rsidRPr="00000000" w14:paraId="00000BB1">
      <w:pPr>
        <w:pageBreakBefore w:val="0"/>
        <w:ind w:firstLine="720"/>
        <w:jc w:val="both"/>
        <w:rPr>
          <w:rFonts w:ascii="Gentium Plus" w:cs="Gentium Plus" w:eastAsia="Gentium Plus" w:hAnsi="Gentium Plus"/>
        </w:rPr>
      </w:pPr>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B2">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rPr>
                <w:rFonts w:ascii="Gentium Plus" w:cs="Gentium Plus" w:eastAsia="Gentium Plus" w:hAnsi="Gentium Plus"/>
              </w:rPr>
            </w:pP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w:t>
            </w:r>
            <w:r w:rsidDel="00000000" w:rsidR="00000000" w:rsidRPr="00000000">
              <w:rPr>
                <w:color w:val="000096"/>
                <w:sz w:val="18"/>
                <w:szCs w:val="18"/>
                <w:rtl w:val="0"/>
              </w:rPr>
              <w:t xml:space="preserve">&gt;&lt;num</w:t>
            </w:r>
            <w:r w:rsidDel="00000000" w:rsidR="00000000" w:rsidRPr="00000000">
              <w:rPr>
                <w:color w:val="f5844c"/>
                <w:sz w:val="18"/>
                <w:szCs w:val="18"/>
                <w:rtl w:val="0"/>
              </w:rPr>
              <w:t xml:space="preserve"> value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000096"/>
                <w:sz w:val="18"/>
                <w:szCs w:val="18"/>
                <w:rtl w:val="0"/>
              </w:rPr>
              <w:t xml:space="preserve">&gt;</w:t>
            </w:r>
            <w:r w:rsidDel="00000000" w:rsidR="00000000" w:rsidRPr="00000000">
              <w:rPr>
                <w:sz w:val="18"/>
                <w:szCs w:val="18"/>
                <w:rtl w:val="0"/>
              </w:rPr>
              <w:t xml:space="preserve">sa</w:t>
            </w:r>
            <w:r w:rsidDel="00000000" w:rsidR="00000000" w:rsidRPr="00000000">
              <w:rPr>
                <w:color w:val="000096"/>
                <w:sz w:val="18"/>
                <w:szCs w:val="18"/>
                <w:rtl w:val="0"/>
              </w:rPr>
              <w:t xml:space="preserve">&lt;/num&gt;&lt;/lem&gt;</w:t>
            </w:r>
            <w:r w:rsidDel="00000000" w:rsidR="00000000" w:rsidRPr="00000000">
              <w:rPr>
                <w:rtl w:val="0"/>
              </w:rPr>
            </w:r>
          </w:p>
        </w:tc>
      </w:tr>
    </w:tbl>
    <w:p w:rsidR="00000000" w:rsidDel="00000000" w:rsidP="00000000" w:rsidRDefault="00000000" w:rsidRPr="00000000" w14:paraId="00000BB4">
      <w:pPr>
        <w:pageBreakBefore w:val="0"/>
        <w:ind w:left="0" w:firstLine="0"/>
        <w:jc w:val="both"/>
        <w:rPr>
          <w:rFonts w:ascii="Gentium Plus" w:cs="Gentium Plus" w:eastAsia="Gentium Plus" w:hAnsi="Gentium Plus"/>
        </w:rPr>
      </w:pPr>
      <w:r w:rsidDel="00000000" w:rsidR="00000000" w:rsidRPr="00000000">
        <w:rPr>
          <w:rtl w:val="0"/>
        </w:rPr>
      </w:r>
    </w:p>
    <w:p w:rsidR="00000000" w:rsidDel="00000000" w:rsidP="00000000" w:rsidRDefault="00000000" w:rsidRPr="00000000" w14:paraId="00000BB5">
      <w:pPr>
        <w:pStyle w:val="Heading3"/>
        <w:spacing w:line="280" w:lineRule="auto"/>
        <w:jc w:val="both"/>
        <w:rPr/>
      </w:pPr>
      <w:bookmarkStart w:colFirst="0" w:colLast="0" w:name="_qs6yg5jpfdy9" w:id="173"/>
      <w:bookmarkEnd w:id="173"/>
      <w:r w:rsidDel="00000000" w:rsidR="00000000" w:rsidRPr="00000000">
        <w:rPr>
          <w:rtl w:val="0"/>
        </w:rPr>
        <w:t xml:space="preserve">Encoding abbreviations</w:t>
      </w:r>
      <w:r w:rsidDel="00000000" w:rsidR="00000000" w:rsidRPr="00000000">
        <w:rPr>
          <w:rtl w:val="0"/>
        </w:rPr>
      </w:r>
    </w:p>
    <w:p w:rsidR="00000000" w:rsidDel="00000000" w:rsidP="00000000" w:rsidRDefault="00000000" w:rsidRPr="00000000" w14:paraId="00000BB6">
      <w:pPr>
        <w:keepLines w:val="1"/>
        <w:spacing w:line="280" w:lineRule="auto"/>
        <w:jc w:val="both"/>
        <w:rPr/>
      </w:pPr>
      <w:r w:rsidDel="00000000" w:rsidR="00000000" w:rsidRPr="00000000">
        <w:rPr>
          <w:rtl w:val="0"/>
        </w:rPr>
        <w:t xml:space="preserve">If your text includes abbreviations, two solutions are available for you. You can either flag the abbreviations or resolve them, as already stated in the EGD §7.3.</w:t>
      </w:r>
    </w:p>
    <w:p w:rsidR="00000000" w:rsidDel="00000000" w:rsidP="00000000" w:rsidRDefault="00000000" w:rsidRPr="00000000" w14:paraId="00000BB7">
      <w:pPr>
        <w:pStyle w:val="Heading4"/>
        <w:rPr/>
      </w:pPr>
      <w:bookmarkStart w:colFirst="0" w:colLast="0" w:name="_lzsn2kgnvq4e" w:id="174"/>
      <w:bookmarkEnd w:id="174"/>
      <w:r w:rsidDel="00000000" w:rsidR="00000000" w:rsidRPr="00000000">
        <w:rPr>
          <w:rtl w:val="0"/>
        </w:rPr>
      </w:r>
    </w:p>
    <w:p w:rsidR="00000000" w:rsidDel="00000000" w:rsidP="00000000" w:rsidRDefault="00000000" w:rsidRPr="00000000" w14:paraId="00000BB8">
      <w:pPr>
        <w:pStyle w:val="Heading4"/>
        <w:rPr/>
      </w:pPr>
      <w:bookmarkStart w:colFirst="0" w:colLast="0" w:name="_rghff528x7rb" w:id="175"/>
      <w:bookmarkEnd w:id="175"/>
      <w:r w:rsidDel="00000000" w:rsidR="00000000" w:rsidRPr="00000000">
        <w:rPr>
          <w:rtl w:val="0"/>
        </w:rPr>
        <w:t xml:space="preserve">&lt;abbr&gt; – flagging abbreviations</w:t>
      </w:r>
    </w:p>
    <w:p w:rsidR="00000000" w:rsidDel="00000000" w:rsidP="00000000" w:rsidRDefault="00000000" w:rsidRPr="00000000" w14:paraId="00000BB9">
      <w:pPr>
        <w:jc w:val="both"/>
        <w:rPr/>
      </w:pPr>
      <w:r w:rsidDel="00000000" w:rsidR="00000000" w:rsidRPr="00000000">
        <w:rPr>
          <w:rtl w:val="0"/>
        </w:rPr>
        <w:t xml:space="preserve">To bring attention to any abbreviations used in your edition by one or several witnesses, wrap the element &lt;abbr&gt; around the abbreviation. It can be used on its own, outside any apparatus, or even inside the children of &lt;app&gt;. </w:t>
      </w:r>
    </w:p>
    <w:p w:rsidR="00000000" w:rsidDel="00000000" w:rsidP="00000000" w:rsidRDefault="00000000" w:rsidRPr="00000000" w14:paraId="00000BBA">
      <w:pPr>
        <w:jc w:val="both"/>
        <w:rPr/>
      </w:pPr>
      <w:r w:rsidDel="00000000" w:rsidR="00000000" w:rsidRPr="00000000">
        <w:rPr>
          <w:rtl w:val="0"/>
        </w:rPr>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BB">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BB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p>
          <w:p w:rsidR="00000000" w:rsidDel="00000000" w:rsidP="00000000" w:rsidRDefault="00000000" w:rsidRPr="00000000" w14:paraId="00000BB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&lt;abbr&gt;</w:t>
            </w:r>
            <w:r w:rsidDel="00000000" w:rsidR="00000000" w:rsidRPr="00000000">
              <w:rPr>
                <w:sz w:val="18"/>
                <w:szCs w:val="18"/>
                <w:rtl w:val="0"/>
              </w:rPr>
              <w:t xml:space="preserve">mā</w:t>
            </w:r>
            <w:r w:rsidDel="00000000" w:rsidR="00000000" w:rsidRPr="00000000">
              <w:rPr>
                <w:color w:val="000096"/>
                <w:sz w:val="18"/>
                <w:szCs w:val="18"/>
                <w:rtl w:val="0"/>
              </w:rPr>
              <w:t xml:space="preserve">&lt;/abbr&gt;</w:t>
            </w:r>
          </w:p>
          <w:p w:rsidR="00000000" w:rsidDel="00000000" w:rsidP="00000000" w:rsidRDefault="00000000" w:rsidRPr="00000000" w14:paraId="00000BB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&lt;/lem&gt;</w:t>
            </w:r>
          </w:p>
          <w:p w:rsidR="00000000" w:rsidDel="00000000" w:rsidP="00000000" w:rsidRDefault="00000000" w:rsidRPr="00000000" w14:paraId="00000BC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 #M"</w:t>
            </w:r>
            <w:r w:rsidDel="00000000" w:rsidR="00000000" w:rsidRPr="00000000">
              <w:rPr>
                <w:color w:val="000096"/>
                <w:sz w:val="18"/>
                <w:szCs w:val="18"/>
                <w:rtl w:val="0"/>
              </w:rPr>
              <w:t xml:space="preserve">&gt;</w:t>
            </w:r>
            <w:r w:rsidDel="00000000" w:rsidR="00000000" w:rsidRPr="00000000">
              <w:rPr>
                <w:sz w:val="18"/>
                <w:szCs w:val="18"/>
                <w:rtl w:val="0"/>
              </w:rPr>
              <w:t xml:space="preserve">ma:s·</w:t>
            </w:r>
            <w:r w:rsidDel="00000000" w:rsidR="00000000" w:rsidRPr="00000000">
              <w:rPr>
                <w:color w:val="000096"/>
                <w:sz w:val="18"/>
                <w:szCs w:val="18"/>
                <w:rtl w:val="0"/>
              </w:rPr>
              <w:t xml:space="preserve">&lt;/rdg&gt;</w:t>
            </w:r>
          </w:p>
          <w:p w:rsidR="00000000" w:rsidDel="00000000" w:rsidP="00000000" w:rsidRDefault="00000000" w:rsidRPr="00000000" w14:paraId="00000BC1">
            <w:pPr>
              <w:widowControl w:val="0"/>
              <w:rPr/>
            </w:pPr>
            <w:r w:rsidDel="00000000" w:rsidR="00000000" w:rsidRPr="00000000">
              <w:rPr>
                <w:color w:val="000096"/>
                <w:sz w:val="18"/>
                <w:szCs w:val="18"/>
                <w:rtl w:val="0"/>
              </w:rPr>
              <w:t xml:space="preserve">&lt;/app&gt;</w:t>
            </w:r>
            <w:r w:rsidDel="00000000" w:rsidR="00000000" w:rsidRPr="00000000">
              <w:rPr>
                <w:rtl w:val="0"/>
              </w:rPr>
            </w:r>
          </w:p>
        </w:tc>
      </w:tr>
    </w:tbl>
    <w:p w:rsidR="00000000" w:rsidDel="00000000" w:rsidP="00000000" w:rsidRDefault="00000000" w:rsidRPr="00000000" w14:paraId="00000BC2">
      <w:pPr>
        <w:spacing w:line="280" w:lineRule="auto"/>
        <w:rPr/>
      </w:pPr>
      <w:r w:rsidDel="00000000" w:rsidR="00000000" w:rsidRPr="00000000">
        <w:rPr>
          <w:rtl w:val="0"/>
        </w:rPr>
      </w:r>
    </w:p>
    <w:p w:rsidR="00000000" w:rsidDel="00000000" w:rsidP="00000000" w:rsidRDefault="00000000" w:rsidRPr="00000000" w14:paraId="00000BC3">
      <w:pPr>
        <w:pStyle w:val="Heading4"/>
        <w:spacing w:line="280" w:lineRule="auto"/>
        <w:rPr/>
      </w:pPr>
      <w:bookmarkStart w:colFirst="0" w:colLast="0" w:name="_ifapzrp7p7rw" w:id="176"/>
      <w:bookmarkEnd w:id="176"/>
      <w:r w:rsidDel="00000000" w:rsidR="00000000" w:rsidRPr="00000000">
        <w:rPr>
          <w:rtl w:val="0"/>
        </w:rPr>
        <w:t xml:space="preserve">Resolving abbreviations</w:t>
      </w:r>
    </w:p>
    <w:p w:rsidR="00000000" w:rsidDel="00000000" w:rsidP="00000000" w:rsidRDefault="00000000" w:rsidRPr="00000000" w14:paraId="00000BC4">
      <w:pPr>
        <w:jc w:val="both"/>
        <w:rPr/>
      </w:pPr>
      <w:r w:rsidDel="00000000" w:rsidR="00000000" w:rsidRPr="00000000">
        <w:rPr>
          <w:rtl w:val="0"/>
        </w:rPr>
        <w:t xml:space="preserve">If you want to expand the abbreviations contained by your edition, add an &lt;abbr&gt; element around the abbreviated form and provide the resolved segment inside the element &lt;expan&gt;. Both should be wrapped by a parent element &lt;choice&gt;. This solution can be used also on its own when all the witnesses use the abbreviated form or inside the apparatus, when individual witnesses are involved. The application of this solution is left to the encoder's discretion, but we recommend it for cases where an abbreviation may be resolved in more than one way and you wish to indicate a specific resolution, either to avoid ambiguity or to emphasize your own interpretation. </w:t>
      </w:r>
    </w:p>
    <w:p w:rsidR="00000000" w:rsidDel="00000000" w:rsidP="00000000" w:rsidRDefault="00000000" w:rsidRPr="00000000" w14:paraId="00000BC5">
      <w:pPr>
        <w:rPr/>
      </w:pPr>
      <w:r w:rsidDel="00000000" w:rsidR="00000000" w:rsidRPr="00000000">
        <w:rPr>
          <w:rtl w:val="0"/>
        </w:rPr>
      </w:r>
    </w:p>
    <w:tbl>
      <w:tblPr>
        <w:tblStyle w:val="Table1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C6">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keepLines w:val="1"/>
              <w:rPr>
                <w:color w:val="000096"/>
                <w:sz w:val="18"/>
                <w:szCs w:val="18"/>
              </w:rPr>
            </w:pPr>
            <w:r w:rsidDel="00000000" w:rsidR="00000000" w:rsidRPr="00000000">
              <w:rPr>
                <w:color w:val="000096"/>
                <w:sz w:val="18"/>
                <w:szCs w:val="18"/>
                <w:rtl w:val="0"/>
              </w:rPr>
              <w:t xml:space="preserve">&lt;choice&gt;</w:t>
            </w:r>
          </w:p>
          <w:p w:rsidR="00000000" w:rsidDel="00000000" w:rsidP="00000000" w:rsidRDefault="00000000" w:rsidRPr="00000000" w14:paraId="00000BC8">
            <w:pPr>
              <w:keepLines w:val="1"/>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&lt;abbr&gt;</w:t>
            </w:r>
            <w:r w:rsidDel="00000000" w:rsidR="00000000" w:rsidRPr="00000000">
              <w:rPr>
                <w:sz w:val="18"/>
                <w:szCs w:val="18"/>
                <w:rtl w:val="0"/>
              </w:rPr>
              <w:t xml:space="preserve">mā</w:t>
            </w:r>
            <w:r w:rsidDel="00000000" w:rsidR="00000000" w:rsidRPr="00000000">
              <w:rPr>
                <w:color w:val="000096"/>
                <w:sz w:val="18"/>
                <w:szCs w:val="18"/>
                <w:rtl w:val="0"/>
              </w:rPr>
              <w:t xml:space="preserve">&lt;/abbr&gt;</w:t>
            </w:r>
          </w:p>
          <w:p w:rsidR="00000000" w:rsidDel="00000000" w:rsidP="00000000" w:rsidRDefault="00000000" w:rsidRPr="00000000" w14:paraId="00000BC9">
            <w:pPr>
              <w:keepLines w:val="1"/>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&lt;expan&gt;</w:t>
            </w:r>
            <w:r w:rsidDel="00000000" w:rsidR="00000000" w:rsidRPr="00000000">
              <w:rPr>
                <w:sz w:val="18"/>
                <w:szCs w:val="18"/>
                <w:rtl w:val="0"/>
              </w:rPr>
              <w:t xml:space="preserve">māṣa</w:t>
            </w:r>
            <w:r w:rsidDel="00000000" w:rsidR="00000000" w:rsidRPr="00000000">
              <w:rPr>
                <w:color w:val="000096"/>
                <w:sz w:val="18"/>
                <w:szCs w:val="18"/>
                <w:rtl w:val="0"/>
              </w:rPr>
              <w:t xml:space="preserve">&lt;/expan&gt;</w:t>
            </w:r>
          </w:p>
          <w:p w:rsidR="00000000" w:rsidDel="00000000" w:rsidP="00000000" w:rsidRDefault="00000000" w:rsidRPr="00000000" w14:paraId="00000BCA">
            <w:pPr>
              <w:keepLines w:val="1"/>
              <w:rPr>
                <w:color w:val="000096"/>
                <w:sz w:val="18"/>
                <w:szCs w:val="18"/>
              </w:rPr>
            </w:pPr>
            <w:r w:rsidDel="00000000" w:rsidR="00000000" w:rsidRPr="00000000">
              <w:rPr>
                <w:color w:val="000096"/>
                <w:sz w:val="18"/>
                <w:szCs w:val="18"/>
                <w:rtl w:val="0"/>
              </w:rPr>
              <w:t xml:space="preserve">&lt;/choice&gt;</w:t>
            </w:r>
          </w:p>
        </w:tc>
      </w:tr>
    </w:tbl>
    <w:p w:rsidR="00000000" w:rsidDel="00000000" w:rsidP="00000000" w:rsidRDefault="00000000" w:rsidRPr="00000000" w14:paraId="00000BCB">
      <w:pPr>
        <w:keepLines w:val="1"/>
        <w:spacing w:line="280" w:lineRule="auto"/>
        <w:rPr/>
      </w:pPr>
      <w:r w:rsidDel="00000000" w:rsidR="00000000" w:rsidRPr="00000000">
        <w:rPr>
          <w:rtl w:val="0"/>
        </w:rPr>
      </w:r>
    </w:p>
    <w:p w:rsidR="00000000" w:rsidDel="00000000" w:rsidP="00000000" w:rsidRDefault="00000000" w:rsidRPr="00000000" w14:paraId="00000BCC">
      <w:pPr>
        <w:pStyle w:val="Heading2"/>
        <w:jc w:val="both"/>
        <w:rPr/>
      </w:pPr>
      <w:bookmarkStart w:colFirst="0" w:colLast="0" w:name="_kn58la5421zm" w:id="177"/>
      <w:bookmarkEnd w:id="177"/>
      <w:r w:rsidDel="00000000" w:rsidR="00000000" w:rsidRPr="00000000">
        <w:rPr>
          <w:rtl w:val="0"/>
        </w:rPr>
        <w:t xml:space="preserve">Expressing uncertainty</w:t>
      </w:r>
    </w:p>
    <w:p w:rsidR="00000000" w:rsidDel="00000000" w:rsidP="00000000" w:rsidRDefault="00000000" w:rsidRPr="00000000" w14:paraId="00000BCD">
      <w:pPr>
        <w:pStyle w:val="Heading3"/>
        <w:jc w:val="both"/>
        <w:rPr/>
      </w:pPr>
      <w:bookmarkStart w:colFirst="0" w:colLast="0" w:name="_mdo03z8j6ram" w:id="178"/>
      <w:bookmarkEnd w:id="178"/>
      <w:r w:rsidDel="00000000" w:rsidR="00000000" w:rsidRPr="00000000">
        <w:rPr>
          <w:rtl w:val="0"/>
        </w:rPr>
        <w:t xml:space="preserve">Attributes @cert and @precision</w:t>
      </w:r>
    </w:p>
    <w:p w:rsidR="00000000" w:rsidDel="00000000" w:rsidP="00000000" w:rsidRDefault="00000000" w:rsidRPr="00000000" w14:paraId="00000BCE">
      <w:pPr>
        <w:jc w:val="both"/>
        <w:rPr/>
      </w:pPr>
      <w:r w:rsidDel="00000000" w:rsidR="00000000" w:rsidRPr="00000000">
        <w:rPr>
          <w:rtl w:val="0"/>
        </w:rPr>
        <w:t xml:space="preserve">To express uncertainty about your interpretation or underline the fact that you are estimating some of the values provided in the attributes, you can use the attributes @cert or @precision. Both should be used only with the value “low”. The first attribute can be associated with the elements &lt;unclear&gt;, &lt;supplied&gt;, &lt;num&gt; and &lt;seg&gt;, while you will favor @precision with the element &lt;gap/&gt;.</w:t>
      </w:r>
    </w:p>
    <w:p w:rsidR="00000000" w:rsidDel="00000000" w:rsidP="00000000" w:rsidRDefault="00000000" w:rsidRPr="00000000" w14:paraId="00000BCF">
      <w:pPr>
        <w:pStyle w:val="Heading3"/>
        <w:jc w:val="both"/>
        <w:rPr/>
      </w:pPr>
      <w:bookmarkStart w:colFirst="0" w:colLast="0" w:name="_bs7wrtll6vmd" w:id="179"/>
      <w:bookmarkEnd w:id="179"/>
      <w:r w:rsidDel="00000000" w:rsidR="00000000" w:rsidRPr="00000000">
        <w:rPr>
          <w:rtl w:val="0"/>
        </w:rPr>
        <w:t xml:space="preserve">&lt;certainty/&gt; </w:t>
      </w:r>
      <w:r w:rsidDel="00000000" w:rsidR="00000000" w:rsidRPr="00000000">
        <w:rPr>
          <w:rtl w:val="0"/>
        </w:rPr>
      </w:r>
    </w:p>
    <w:p w:rsidR="00000000" w:rsidDel="00000000" w:rsidP="00000000" w:rsidRDefault="00000000" w:rsidRPr="00000000" w14:paraId="00000BD0">
      <w:pPr>
        <w:jc w:val="both"/>
        <w:rPr/>
      </w:pPr>
      <w:r w:rsidDel="00000000" w:rsidR="00000000" w:rsidRPr="00000000">
        <w:rPr>
          <w:rtl w:val="0"/>
        </w:rPr>
        <w:t xml:space="preserve">The empty element &lt;certainty/&gt; indicates the degree of certainty associated with some aspect of the text markup. It works with both attributes @locus and @match. The first one provides information about the subject of your uncertainty, thus the value “name” should be used when you have doubt  about the choice of the element or the attribute, while the value “value” concerns the content of the element or the attribute value. The second attribute allows you to identify the ambiguous XML node using an XPath expression. </w:t>
      </w:r>
    </w:p>
    <w:p w:rsidR="00000000" w:rsidDel="00000000" w:rsidP="00000000" w:rsidRDefault="00000000" w:rsidRPr="00000000" w14:paraId="00000BD1">
      <w:pPr>
        <w:jc w:val="both"/>
        <w:rPr/>
      </w:pPr>
      <w:r w:rsidDel="00000000" w:rsidR="00000000" w:rsidRPr="00000000">
        <w:rPr>
          <w:rtl w:val="0"/>
        </w:rPr>
        <w:tab/>
        <w:t xml:space="preserve">You can use &lt;certainty/&gt; with a stanza for which you can reasonably guess the metrical  and to comment on an extent of a &lt;gap reason="lost"/&gt; you are unsure of, as prescribed by the EGD §2.3.4 and §5.4.6. With this first scenario, the encoding should following the opening part of the &lt;lg&gt; element and associated with @locus="value" and @match="../@met", while with the second, &lt;certainty/&gt; should be declared as a child element of &lt;gap/&gt; turning this empty element as a regular element formed with an opening and closing tags. Its attributes should be set on @locus="name" and @match="..". </w:t>
      </w:r>
    </w:p>
    <w:p w:rsidR="00000000" w:rsidDel="00000000" w:rsidP="00000000" w:rsidRDefault="00000000" w:rsidRPr="00000000" w14:paraId="00000BD2">
      <w:pPr>
        <w:jc w:val="both"/>
        <w:rPr/>
      </w:pPr>
      <w:r w:rsidDel="00000000" w:rsidR="00000000" w:rsidRPr="00000000">
        <w:rPr>
          <w:rtl w:val="0"/>
        </w:rPr>
      </w:r>
    </w:p>
    <w:tbl>
      <w:tblPr>
        <w:tblStyle w:val="Table1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rPr>
                <w:color w:val="000096"/>
                <w:sz w:val="18"/>
                <w:szCs w:val="18"/>
              </w:rPr>
            </w:pP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BD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&lt;certainty</w:t>
            </w:r>
            <w:r w:rsidDel="00000000" w:rsidR="00000000" w:rsidRPr="00000000">
              <w:rPr>
                <w:color w:val="f5844c"/>
                <w:sz w:val="18"/>
                <w:szCs w:val="18"/>
                <w:rtl w:val="0"/>
              </w:rPr>
              <w:t xml:space="preserve"> match</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"../@met"</w:t>
            </w:r>
            <w:r w:rsidDel="00000000" w:rsidR="00000000" w:rsidRPr="00000000">
              <w:rPr>
                <w:color w:val="f5844c"/>
                <w:sz w:val="18"/>
                <w:szCs w:val="18"/>
                <w:rtl w:val="0"/>
              </w:rPr>
              <w:t xml:space="preserve"> locus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"value"</w:t>
            </w:r>
            <w:r w:rsidDel="00000000" w:rsidR="00000000" w:rsidRPr="00000000">
              <w:rPr>
                <w:color w:val="000096"/>
                <w:sz w:val="18"/>
                <w:szCs w:val="18"/>
                <w:rtl w:val="0"/>
              </w:rPr>
              <w:t xml:space="preserve">/&gt;</w:t>
            </w:r>
          </w:p>
          <w:p w:rsidR="00000000" w:rsidDel="00000000" w:rsidP="00000000" w:rsidRDefault="00000000" w:rsidRPr="00000000" w14:paraId="00000BD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p>
          <w:p w:rsidR="00000000" w:rsidDel="00000000" w:rsidP="00000000" w:rsidRDefault="00000000" w:rsidRPr="00000000" w14:paraId="00000BD7">
            <w:pPr>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BD8">
            <w:pPr>
              <w:widowControl w:val="0"/>
              <w:rPr/>
            </w:pPr>
            <w:r w:rsidDel="00000000" w:rsidR="00000000" w:rsidRPr="00000000">
              <w:rPr>
                <w:color w:val="000096"/>
                <w:sz w:val="18"/>
                <w:szCs w:val="18"/>
                <w:rtl w:val="0"/>
              </w:rPr>
              <w:t xml:space="preserve">&lt;/lg&gt;</w:t>
            </w:r>
            <w:r w:rsidDel="00000000" w:rsidR="00000000" w:rsidRPr="00000000">
              <w:rPr>
                <w:rtl w:val="0"/>
              </w:rPr>
            </w:r>
          </w:p>
        </w:tc>
      </w:tr>
    </w:tbl>
    <w:p w:rsidR="00000000" w:rsidDel="00000000" w:rsidP="00000000" w:rsidRDefault="00000000" w:rsidRPr="00000000" w14:paraId="00000BD9">
      <w:pPr>
        <w:jc w:val="both"/>
        <w:rPr/>
      </w:pPr>
      <w:r w:rsidDel="00000000" w:rsidR="00000000" w:rsidRPr="00000000">
        <w:rPr>
          <w:rtl w:val="0"/>
        </w:rPr>
      </w:r>
    </w:p>
    <w:tbl>
      <w:tblPr>
        <w:tblStyle w:val="Table1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DA">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rPr>
                <w:color w:val="000096"/>
                <w:sz w:val="18"/>
                <w:szCs w:val="18"/>
              </w:rPr>
            </w:pPr>
            <w:r w:rsidDel="00000000" w:rsidR="00000000" w:rsidRPr="00000000">
              <w:rPr>
                <w:color w:val="000096"/>
                <w:sz w:val="18"/>
                <w:szCs w:val="18"/>
                <w:rtl w:val="0"/>
              </w:rPr>
              <w:t xml:space="preserve">&lt;gap</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"lost"</w:t>
            </w:r>
            <w:r w:rsidDel="00000000" w:rsidR="00000000" w:rsidRPr="00000000">
              <w:rPr>
                <w:color w:val="f5844c"/>
                <w:sz w:val="18"/>
                <w:szCs w:val="18"/>
                <w:rtl w:val="0"/>
              </w:rPr>
              <w:t xml:space="preserve"> quantity</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"30"</w:t>
            </w:r>
            <w:r w:rsidDel="00000000" w:rsidR="00000000" w:rsidRPr="00000000">
              <w:rPr>
                <w:color w:val="f5844c"/>
                <w:sz w:val="18"/>
                <w:szCs w:val="18"/>
                <w:rtl w:val="0"/>
              </w:rPr>
              <w:t xml:space="preserve"> unit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"characters"</w:t>
            </w:r>
            <w:r w:rsidDel="00000000" w:rsidR="00000000" w:rsidRPr="00000000">
              <w:rPr>
                <w:color w:val="000096"/>
                <w:sz w:val="18"/>
                <w:szCs w:val="18"/>
                <w:rtl w:val="0"/>
              </w:rPr>
              <w:t xml:space="preserve">&gt;</w:t>
            </w:r>
          </w:p>
          <w:p w:rsidR="00000000" w:rsidDel="00000000" w:rsidP="00000000" w:rsidRDefault="00000000" w:rsidRPr="00000000" w14:paraId="00000BD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&lt;certainty</w:t>
            </w:r>
            <w:r w:rsidDel="00000000" w:rsidR="00000000" w:rsidRPr="00000000">
              <w:rPr>
                <w:color w:val="f5844c"/>
                <w:sz w:val="18"/>
                <w:szCs w:val="18"/>
                <w:rtl w:val="0"/>
              </w:rPr>
              <w:t xml:space="preserve"> match</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w:t>
            </w:r>
            <w:r w:rsidDel="00000000" w:rsidR="00000000" w:rsidRPr="00000000">
              <w:rPr>
                <w:color w:val="f5844c"/>
                <w:sz w:val="18"/>
                <w:szCs w:val="18"/>
                <w:rtl w:val="0"/>
              </w:rPr>
              <w:t xml:space="preserve"> locus</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"name"</w:t>
            </w:r>
            <w:r w:rsidDel="00000000" w:rsidR="00000000" w:rsidRPr="00000000">
              <w:rPr>
                <w:color w:val="000096"/>
                <w:sz w:val="18"/>
                <w:szCs w:val="18"/>
                <w:rtl w:val="0"/>
              </w:rPr>
              <w:t xml:space="preserve">/&gt;</w:t>
            </w:r>
          </w:p>
          <w:p w:rsidR="00000000" w:rsidDel="00000000" w:rsidP="00000000" w:rsidRDefault="00000000" w:rsidRPr="00000000" w14:paraId="00000BDD">
            <w:pPr>
              <w:widowControl w:val="0"/>
              <w:rPr/>
            </w:pPr>
            <w:r w:rsidDel="00000000" w:rsidR="00000000" w:rsidRPr="00000000">
              <w:rPr>
                <w:color w:val="000096"/>
                <w:sz w:val="18"/>
                <w:szCs w:val="18"/>
                <w:rtl w:val="0"/>
              </w:rPr>
              <w:t xml:space="preserve">&lt;/gap&gt;</w:t>
            </w:r>
            <w:r w:rsidDel="00000000" w:rsidR="00000000" w:rsidRPr="00000000">
              <w:rPr>
                <w:rtl w:val="0"/>
              </w:rPr>
            </w:r>
          </w:p>
        </w:tc>
      </w:tr>
    </w:tbl>
    <w:p w:rsidR="00000000" w:rsidDel="00000000" w:rsidP="00000000" w:rsidRDefault="00000000" w:rsidRPr="00000000" w14:paraId="00000BDE">
      <w:pPr>
        <w:jc w:val="both"/>
        <w:rPr/>
      </w:pPr>
      <w:r w:rsidDel="00000000" w:rsidR="00000000" w:rsidRPr="00000000">
        <w:rPr>
          <w:rtl w:val="0"/>
        </w:rPr>
      </w:r>
    </w:p>
    <w:p w:rsidR="00000000" w:rsidDel="00000000" w:rsidP="00000000" w:rsidRDefault="00000000" w:rsidRPr="00000000" w14:paraId="00000BDF">
      <w:pPr>
        <w:pStyle w:val="Heading2"/>
        <w:rPr/>
      </w:pPr>
      <w:bookmarkStart w:colFirst="0" w:colLast="0" w:name="_39ska3grhl2l" w:id="180"/>
      <w:bookmarkEnd w:id="180"/>
      <w:r w:rsidDel="00000000" w:rsidR="00000000" w:rsidRPr="00000000">
        <w:rPr>
          <w:rtl w:val="0"/>
        </w:rPr>
        <w:t xml:space="preserve">About formatting</w:t>
      </w:r>
    </w:p>
    <w:p w:rsidR="00000000" w:rsidDel="00000000" w:rsidP="00000000" w:rsidRDefault="00000000" w:rsidRPr="00000000" w14:paraId="00000BE0">
      <w:pPr>
        <w:pStyle w:val="Heading3"/>
        <w:rPr/>
      </w:pPr>
      <w:bookmarkStart w:colFirst="0" w:colLast="0" w:name="_xbixwz3qh3g4" w:id="181"/>
      <w:bookmarkEnd w:id="181"/>
      <w:r w:rsidDel="00000000" w:rsidR="00000000" w:rsidRPr="00000000">
        <w:rPr>
          <w:rtl w:val="0"/>
        </w:rPr>
        <w:t xml:space="preserve">&lt;hi&gt; – Typographical formatting</w:t>
      </w:r>
    </w:p>
    <w:p w:rsidR="00000000" w:rsidDel="00000000" w:rsidP="00000000" w:rsidRDefault="00000000" w:rsidRPr="00000000" w14:paraId="00000BE1">
      <w:pPr>
        <w:rPr/>
      </w:pPr>
      <w:r w:rsidDel="00000000" w:rsidR="00000000" w:rsidRPr="00000000">
        <w:rPr>
          <w:rtl w:val="0"/>
        </w:rPr>
        <w:t xml:space="preserve">To format characters, you may find it useful to add simple instructions for the display without the semantic classification layer. You might use it inside your commentaries with the element &lt;hi&gt; with the attribute @rend with one to several of the following values: </w:t>
      </w:r>
    </w:p>
    <w:p w:rsidR="00000000" w:rsidDel="00000000" w:rsidP="00000000" w:rsidRDefault="00000000" w:rsidRPr="00000000" w14:paraId="00000BE2">
      <w:pPr>
        <w:numPr>
          <w:ilvl w:val="0"/>
          <w:numId w:val="31"/>
        </w:numPr>
        <w:ind w:left="1440" w:hanging="360"/>
      </w:pPr>
      <w:r w:rsidDel="00000000" w:rsidR="00000000" w:rsidRPr="00000000">
        <w:rPr>
          <w:rtl w:val="0"/>
        </w:rPr>
        <w:t xml:space="preserve">"italic"</w:t>
      </w:r>
    </w:p>
    <w:p w:rsidR="00000000" w:rsidDel="00000000" w:rsidP="00000000" w:rsidRDefault="00000000" w:rsidRPr="00000000" w14:paraId="00000BE3">
      <w:pPr>
        <w:numPr>
          <w:ilvl w:val="0"/>
          <w:numId w:val="31"/>
        </w:numPr>
        <w:ind w:left="1440" w:hanging="360"/>
      </w:pPr>
      <w:r w:rsidDel="00000000" w:rsidR="00000000" w:rsidRPr="00000000">
        <w:rPr>
          <w:rtl w:val="0"/>
        </w:rPr>
        <w:t xml:space="preserve">"bold"</w:t>
      </w:r>
    </w:p>
    <w:p w:rsidR="00000000" w:rsidDel="00000000" w:rsidP="00000000" w:rsidRDefault="00000000" w:rsidRPr="00000000" w14:paraId="00000BE4">
      <w:pPr>
        <w:numPr>
          <w:ilvl w:val="0"/>
          <w:numId w:val="31"/>
        </w:numPr>
        <w:ind w:left="1440" w:hanging="360"/>
      </w:pPr>
      <w:r w:rsidDel="00000000" w:rsidR="00000000" w:rsidRPr="00000000">
        <w:rPr>
          <w:rtl w:val="0"/>
        </w:rPr>
        <w:t xml:space="preserve">"subscript"</w:t>
      </w:r>
    </w:p>
    <w:p w:rsidR="00000000" w:rsidDel="00000000" w:rsidP="00000000" w:rsidRDefault="00000000" w:rsidRPr="00000000" w14:paraId="00000BE5">
      <w:pPr>
        <w:numPr>
          <w:ilvl w:val="0"/>
          <w:numId w:val="31"/>
        </w:numPr>
        <w:ind w:left="1440" w:hanging="360"/>
      </w:pPr>
      <w:r w:rsidDel="00000000" w:rsidR="00000000" w:rsidRPr="00000000">
        <w:rPr>
          <w:rtl w:val="0"/>
        </w:rPr>
        <w:t xml:space="preserve">"superscript"</w:t>
      </w:r>
    </w:p>
    <w:p w:rsidR="00000000" w:rsidDel="00000000" w:rsidP="00000000" w:rsidRDefault="00000000" w:rsidRPr="00000000" w14:paraId="00000BE6">
      <w:pPr>
        <w:rPr/>
      </w:pPr>
      <w:r w:rsidDel="00000000" w:rsidR="00000000" w:rsidRPr="00000000">
        <w:rPr>
          <w:rtl w:val="0"/>
        </w:rPr>
        <w:t xml:space="preserve">Though, keep in mind that most of the all essential formatting should be handled globally by the XML tags you have used to encode your edition.  </w:t>
      </w:r>
    </w:p>
    <w:p w:rsidR="00000000" w:rsidDel="00000000" w:rsidP="00000000" w:rsidRDefault="00000000" w:rsidRPr="00000000" w14:paraId="00000BE7">
      <w:pPr>
        <w:rPr/>
      </w:pPr>
      <w:r w:rsidDel="00000000" w:rsidR="00000000" w:rsidRPr="00000000">
        <w:rPr>
          <w:rtl w:val="0"/>
        </w:rPr>
      </w:r>
    </w:p>
    <w:tbl>
      <w:tblPr>
        <w:tblStyle w:val="Table1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E8">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rPr/>
            </w:pPr>
            <w:r w:rsidDel="00000000" w:rsidR="00000000" w:rsidRPr="00000000">
              <w:rPr>
                <w:sz w:val="18"/>
                <w:szCs w:val="18"/>
                <w:rtl w:val="0"/>
              </w:rPr>
              <w:t xml:space="preserve">Ed</w:t>
            </w:r>
            <w:r w:rsidDel="00000000" w:rsidR="00000000" w:rsidRPr="00000000">
              <w:rPr>
                <w:color w:val="000096"/>
                <w:sz w:val="18"/>
                <w:szCs w:val="18"/>
                <w:rtl w:val="0"/>
              </w:rPr>
              <w:t xml:space="preserve">&lt;hi</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"superscript"</w:t>
            </w:r>
            <w:r w:rsidDel="00000000" w:rsidR="00000000" w:rsidRPr="00000000">
              <w:rPr>
                <w:color w:val="000096"/>
                <w:sz w:val="18"/>
                <w:szCs w:val="18"/>
                <w:rtl w:val="0"/>
              </w:rPr>
              <w:t xml:space="preserve">&gt;</w:t>
            </w:r>
            <w:r w:rsidDel="00000000" w:rsidR="00000000" w:rsidRPr="00000000">
              <w:rPr>
                <w:sz w:val="18"/>
                <w:szCs w:val="18"/>
                <w:rtl w:val="0"/>
              </w:rPr>
              <w:t xml:space="preserve">O</w:t>
            </w:r>
            <w:r w:rsidDel="00000000" w:rsidR="00000000" w:rsidRPr="00000000">
              <w:rPr>
                <w:color w:val="000096"/>
                <w:sz w:val="18"/>
                <w:szCs w:val="18"/>
                <w:rtl w:val="0"/>
              </w:rPr>
              <w:t xml:space="preserve">&lt;/hi&gt;</w:t>
            </w:r>
            <w:r w:rsidDel="00000000" w:rsidR="00000000" w:rsidRPr="00000000">
              <w:rPr>
                <w:rtl w:val="0"/>
              </w:rPr>
            </w:r>
          </w:p>
        </w:tc>
      </w:tr>
    </w:tbl>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pStyle w:val="Heading3"/>
        <w:rPr/>
      </w:pPr>
      <w:bookmarkStart w:colFirst="0" w:colLast="0" w:name="_g6lf1dh326v8" w:id="182"/>
      <w:bookmarkEnd w:id="182"/>
      <w:r w:rsidDel="00000000" w:rsidR="00000000" w:rsidRPr="00000000">
        <w:rPr>
          <w:rtl w:val="0"/>
        </w:rPr>
        <w:t xml:space="preserve">&lt;list&gt; – Encoding lists</w:t>
      </w:r>
    </w:p>
    <w:p w:rsidR="00000000" w:rsidDel="00000000" w:rsidP="00000000" w:rsidRDefault="00000000" w:rsidRPr="00000000" w14:paraId="00000BEC">
      <w:pPr>
        <w:keepLines w:val="1"/>
        <w:spacing w:line="280" w:lineRule="auto"/>
        <w:rPr>
          <w:rFonts w:ascii="Gentium Plus" w:cs="Gentium Plus" w:eastAsia="Gentium Plus" w:hAnsi="Gentium Plus"/>
        </w:rPr>
      </w:pPr>
      <w:r w:rsidDel="00000000" w:rsidR="00000000" w:rsidRPr="00000000">
        <w:rPr>
          <w:rFonts w:ascii="Gentium Plus" w:cs="Gentium Plus" w:eastAsia="Gentium Plus" w:hAnsi="Gentium Plus"/>
          <w:rtl w:val="0"/>
        </w:rPr>
        <w:t xml:space="preserve">If needed, you might format some text as a structured list using the elements &lt;list&gt; and &lt;item&gt;. We recommend keeping its use to translations and commentaries to avoid too much complexity in your edition. Indeed, ifa multi-level list is available, we don't recommend using it with the internal apparatus system of the edition. </w:t>
      </w:r>
    </w:p>
    <w:p w:rsidR="00000000" w:rsidDel="00000000" w:rsidP="00000000" w:rsidRDefault="00000000" w:rsidRPr="00000000" w14:paraId="00000BED">
      <w:pPr>
        <w:keepLines w:val="1"/>
        <w:spacing w:line="280" w:lineRule="auto"/>
        <w:ind w:firstLine="720"/>
        <w:rPr>
          <w:rFonts w:ascii="Gentium Plus" w:cs="Gentium Plus" w:eastAsia="Gentium Plus" w:hAnsi="Gentium Plus"/>
        </w:rPr>
      </w:pPr>
      <w:r w:rsidDel="00000000" w:rsidR="00000000" w:rsidRPr="00000000">
        <w:rPr>
          <w:rFonts w:ascii="Gentium Plus" w:cs="Gentium Plus" w:eastAsia="Gentium Plus" w:hAnsi="Gentium Plus"/>
          <w:rtl w:val="0"/>
        </w:rPr>
        <w:t xml:space="preserve">Within an enclosing element, mainly &lt;p&gt; or &lt;ab&gt; , create a list with the element &lt;list&gt; with an element &lt;item&gt; to wrap each element of the list. Several styles are available if you add the attribute the attribute @rend: “bulleted” allows creating a bulleted style list and “numbered” will create an auto-numbered list. If you expect a list with headwords and their descriptions, you will need to add an element &lt;label&gt; around the first and an element &lt;item&gt; around the second, both working as an alternating sequence inside the main &lt;list&gt;. </w:t>
      </w:r>
    </w:p>
    <w:p w:rsidR="00000000" w:rsidDel="00000000" w:rsidP="00000000" w:rsidRDefault="00000000" w:rsidRPr="00000000" w14:paraId="00000BEE">
      <w:pPr>
        <w:keepLines w:val="1"/>
        <w:spacing w:line="280" w:lineRule="auto"/>
        <w:rPr/>
      </w:pPr>
      <w:r w:rsidDel="00000000" w:rsidR="00000000" w:rsidRPr="00000000">
        <w:rPr>
          <w:rFonts w:ascii="Gentium Plus" w:cs="Gentium Plus" w:eastAsia="Gentium Plus" w:hAnsi="Gentium Plus"/>
          <w:rtl w:val="0"/>
        </w:rPr>
        <w:tab/>
        <w:t xml:space="preserve">Without any attribute nor &lt;label&gt;, the list will take the default plain behaviour with each item being displayed in a new line with an indent.</w:t>
      </w:r>
      <w:r w:rsidDel="00000000" w:rsidR="00000000" w:rsidRPr="00000000">
        <w:rPr>
          <w:rtl w:val="0"/>
        </w:rPr>
      </w:r>
    </w:p>
    <w:p w:rsidR="00000000" w:rsidDel="00000000" w:rsidP="00000000" w:rsidRDefault="00000000" w:rsidRPr="00000000" w14:paraId="00000BEF">
      <w:pPr>
        <w:pStyle w:val="Heading2"/>
        <w:rPr/>
      </w:pPr>
      <w:bookmarkStart w:colFirst="0" w:colLast="0" w:name="_1hhbfvzfhbly" w:id="183"/>
      <w:bookmarkEnd w:id="183"/>
      <w:r w:rsidDel="00000000" w:rsidR="00000000" w:rsidRPr="00000000">
        <w:rPr>
          <w:rtl w:val="0"/>
        </w:rPr>
        <w:t xml:space="preserve">About languages</w:t>
      </w:r>
      <w:r w:rsidDel="00000000" w:rsidR="00000000" w:rsidRPr="00000000">
        <w:rPr>
          <w:rtl w:val="0"/>
        </w:rPr>
        <w:t xml:space="preserve"> </w:t>
      </w:r>
    </w:p>
    <w:p w:rsidR="00000000" w:rsidDel="00000000" w:rsidP="00000000" w:rsidRDefault="00000000" w:rsidRPr="00000000" w14:paraId="00000BF0">
      <w:pPr>
        <w:pStyle w:val="Heading3"/>
        <w:keepLines w:val="0"/>
        <w:widowControl w:val="0"/>
        <w:spacing w:after="60" w:before="120" w:line="240" w:lineRule="auto"/>
        <w:rPr/>
      </w:pPr>
      <w:bookmarkStart w:colFirst="0" w:colLast="0" w:name="_51ewbzw4hn52" w:id="184"/>
      <w:bookmarkEnd w:id="184"/>
      <w:r w:rsidDel="00000000" w:rsidR="00000000" w:rsidRPr="00000000">
        <w:rPr>
          <w:rtl w:val="0"/>
        </w:rPr>
        <w:t xml:space="preserve">@xml:lang – identifying</w:t>
      </w:r>
      <w:r w:rsidDel="00000000" w:rsidR="00000000" w:rsidRPr="00000000">
        <w:rPr>
          <w:rtl w:val="0"/>
        </w:rPr>
        <w:t xml:space="preserve"> language</w:t>
      </w:r>
      <w:r w:rsidDel="00000000" w:rsidR="00000000" w:rsidRPr="00000000">
        <w:rPr>
          <w:rtl w:val="0"/>
        </w:rPr>
        <w:t xml:space="preserve">s</w:t>
      </w:r>
    </w:p>
    <w:p w:rsidR="00000000" w:rsidDel="00000000" w:rsidP="00000000" w:rsidRDefault="00000000" w:rsidRPr="00000000" w14:paraId="00000BF1">
      <w:pPr>
        <w:jc w:val="both"/>
        <w:rPr/>
      </w:pPr>
      <w:r w:rsidDel="00000000" w:rsidR="00000000" w:rsidRPr="00000000">
        <w:rPr>
          <w:rtl w:val="0"/>
        </w:rPr>
        <w:t xml:space="preserve">The language of each TEI file forming a critical edition is to be set </w:t>
      </w:r>
      <w:r w:rsidDel="00000000" w:rsidR="00000000" w:rsidRPr="00000000">
        <w:rPr>
          <w:rtl w:val="0"/>
        </w:rPr>
        <w:t xml:space="preserve">in English</w:t>
      </w:r>
      <w:r w:rsidDel="00000000" w:rsidR="00000000" w:rsidRPr="00000000">
        <w:rPr>
          <w:rtl w:val="0"/>
        </w:rPr>
        <w:t xml:space="preserve">. To do so, an attribute @xml:lang shall be provided on the root element &lt;TEI&gt;. This default setting is to be understood as the language applied to all children elements. It means that every element in another language should be declared with the attribute @xml:lang. Its value should be conformant to the ISO standard 639-3. The main codes relevant for the project are given in the §</w:t>
      </w:r>
      <w:hyperlink w:anchor="_3vkm5x4">
        <w:r w:rsidDel="00000000" w:rsidR="00000000" w:rsidRPr="00000000">
          <w:rPr>
            <w:color w:val="1155cc"/>
            <w:u w:val="single"/>
            <w:rtl w:val="0"/>
          </w:rPr>
          <w:t xml:space="preserve">Appendix C</w:t>
        </w:r>
      </w:hyperlink>
      <w:r w:rsidDel="00000000" w:rsidR="00000000" w:rsidRPr="00000000">
        <w:rPr>
          <w:rtl w:val="0"/>
        </w:rPr>
        <w:t xml:space="preserve">. </w:t>
      </w:r>
    </w:p>
    <w:p w:rsidR="00000000" w:rsidDel="00000000" w:rsidP="00000000" w:rsidRDefault="00000000" w:rsidRPr="00000000" w14:paraId="00000BF2">
      <w:pPr>
        <w:ind w:firstLine="720"/>
        <w:jc w:val="both"/>
        <w:rPr/>
      </w:pPr>
      <w:r w:rsidDel="00000000" w:rsidR="00000000" w:rsidRPr="00000000">
        <w:rPr>
          <w:rtl w:val="0"/>
        </w:rPr>
        <w:t xml:space="preserve">In this context, your critical edition should be given its own @xml:lang on the &lt;text&gt; element.</w:t>
      </w:r>
      <w:r w:rsidDel="00000000" w:rsidR="00000000" w:rsidRPr="00000000">
        <w:rPr>
          <w:vertAlign w:val="superscript"/>
        </w:rPr>
        <w:footnoteReference w:customMarkFollows="0" w:id="59"/>
      </w:r>
      <w:r w:rsidDel="00000000" w:rsidR="00000000" w:rsidRPr="00000000">
        <w:rPr>
          <w:rtl w:val="0"/>
        </w:rPr>
        <w:t xml:space="preserve"> A text originally written in any Indic script and edited in Romanised transliteration should be suffixed with "-Latn", following the ISO 15924 code. Without this suffix, it will be assumed that the edition is given in the native script associated with the language given for the region and time period. </w:t>
      </w:r>
    </w:p>
    <w:p w:rsidR="00000000" w:rsidDel="00000000" w:rsidP="00000000" w:rsidRDefault="00000000" w:rsidRPr="00000000" w14:paraId="00000BF3">
      <w:pPr>
        <w:jc w:val="both"/>
        <w:rPr/>
      </w:pPr>
      <w:r w:rsidDel="00000000" w:rsidR="00000000" w:rsidRPr="00000000">
        <w:rPr>
          <w:rtl w:val="0"/>
        </w:rPr>
      </w:r>
    </w:p>
    <w:tbl>
      <w:tblPr>
        <w:tblStyle w:val="Table1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BF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rPr/>
            </w:pPr>
            <w:r w:rsidDel="00000000" w:rsidR="00000000" w:rsidRPr="00000000">
              <w:rPr>
                <w:color w:val="000096"/>
                <w:sz w:val="18"/>
                <w:szCs w:val="18"/>
                <w:rtl w:val="0"/>
              </w:rPr>
              <w:t xml:space="preserve">&lt;text</w:t>
            </w:r>
            <w:r w:rsidDel="00000000" w:rsidR="00000000" w:rsidRPr="00000000">
              <w:rPr>
                <w:color w:val="f5844c"/>
                <w:sz w:val="18"/>
                <w:szCs w:val="18"/>
                <w:rtl w:val="0"/>
              </w:rPr>
              <w:t xml:space="preserve"> xml:space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"preserve"</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"osn-Latn"</w:t>
            </w:r>
            <w:r w:rsidDel="00000000" w:rsidR="00000000" w:rsidRPr="00000000">
              <w:rPr>
                <w:color w:val="000096"/>
                <w:sz w:val="18"/>
                <w:szCs w:val="18"/>
                <w:rtl w:val="0"/>
              </w:rPr>
              <w:t xml:space="preserve">&gt;</w:t>
            </w:r>
            <w:r w:rsidDel="00000000" w:rsidR="00000000" w:rsidRPr="00000000">
              <w:rPr>
                <w:rtl w:val="0"/>
              </w:rPr>
            </w:r>
          </w:p>
        </w:tc>
      </w:tr>
    </w:tbl>
    <w:p w:rsidR="00000000" w:rsidDel="00000000" w:rsidP="00000000" w:rsidRDefault="00000000" w:rsidRPr="00000000" w14:paraId="00000BF6">
      <w:pPr>
        <w:jc w:val="both"/>
        <w:rPr/>
      </w:pPr>
      <w:r w:rsidDel="00000000" w:rsidR="00000000" w:rsidRPr="00000000">
        <w:rPr>
          <w:rtl w:val="0"/>
        </w:rPr>
      </w:r>
    </w:p>
    <w:p w:rsidR="00000000" w:rsidDel="00000000" w:rsidP="00000000" w:rsidRDefault="00000000" w:rsidRPr="00000000" w14:paraId="00000BF7">
      <w:pPr>
        <w:jc w:val="both"/>
        <w:rPr/>
      </w:pPr>
      <w:r w:rsidDel="00000000" w:rsidR="00000000" w:rsidRPr="00000000">
        <w:rPr>
          <w:rtl w:val="0"/>
        </w:rPr>
        <w:t xml:space="preserve">Translations, Commentaries and bibliographies are by default set to English as well and so there is no need to declare the language at the &lt;text&gt; level. But if you provide a translation in French for instance or in another language than English, you will need to provide the language code on the &lt;text&gt; element. </w:t>
      </w:r>
    </w:p>
    <w:p w:rsidR="00000000" w:rsidDel="00000000" w:rsidP="00000000" w:rsidRDefault="00000000" w:rsidRPr="00000000" w14:paraId="00000BF8">
      <w:pPr>
        <w:pStyle w:val="Heading3"/>
        <w:rPr/>
      </w:pPr>
      <w:bookmarkStart w:colFirst="0" w:colLast="0" w:name="_d3dyp8tqoj1o" w:id="185"/>
      <w:bookmarkEnd w:id="185"/>
      <w:r w:rsidDel="00000000" w:rsidR="00000000" w:rsidRPr="00000000">
        <w:rPr>
          <w:rtl w:val="0"/>
        </w:rPr>
        <w:t xml:space="preserve">Tagging foreign language texts</w:t>
      </w:r>
    </w:p>
    <w:p w:rsidR="00000000" w:rsidDel="00000000" w:rsidP="00000000" w:rsidRDefault="00000000" w:rsidRPr="00000000" w14:paraId="00000BF9">
      <w:pPr>
        <w:jc w:val="both"/>
        <w:rPr/>
      </w:pPr>
      <w:r w:rsidDel="00000000" w:rsidR="00000000" w:rsidRPr="00000000">
        <w:rPr>
          <w:rtl w:val="0"/>
        </w:rPr>
        <w:t xml:space="preserve">Any foreign sections, being a word, a sentence or an even bigger portion of text, should be identified as such if the language shifts. At a word level, we recommend using the element &lt;foreign&gt; in combination with the attribute @xml:lang. It is not mandatory for the edition itself, since all the languages should be identified in the &lt;teiHeader&gt;, even though we recommend using it.  </w:t>
      </w:r>
    </w:p>
    <w:p w:rsidR="00000000" w:rsidDel="00000000" w:rsidP="00000000" w:rsidRDefault="00000000" w:rsidRPr="00000000" w14:paraId="00000BFA">
      <w:pPr>
        <w:jc w:val="both"/>
        <w:rPr/>
      </w:pPr>
      <w:r w:rsidDel="00000000" w:rsidR="00000000" w:rsidRPr="00000000">
        <w:rPr>
          <w:rtl w:val="0"/>
        </w:rPr>
        <w:tab/>
        <w:t xml:space="preserve">Adding the element &lt;foreign&gt; isn't mandatory, if the section of text concerned by this switch in language is already encoded with a structural element such as &lt;div&gt;, &lt;p&gt;, &lt;ab&gt;, &lt;lg&gt; or &lt;l&gt;. If the part has a matching container, just add the @xml:lang to it with the relevant ISO code. </w:t>
      </w:r>
    </w:p>
    <w:p w:rsidR="00000000" w:rsidDel="00000000" w:rsidP="00000000" w:rsidRDefault="00000000" w:rsidRPr="00000000" w14:paraId="00000BFB">
      <w:pPr>
        <w:jc w:val="both"/>
        <w:rPr/>
      </w:pPr>
      <w:r w:rsidDel="00000000" w:rsidR="00000000" w:rsidRPr="00000000">
        <w:rPr>
          <w:rtl w:val="0"/>
        </w:rPr>
        <w:tab/>
        <w:t xml:space="preserve">Note that some exceptions in these expectations are made for some editorial interventions. Indeed, the element &lt;note&gt; in the apparatus won’t require that you declare the language each time. </w:t>
      </w:r>
      <w:r w:rsidDel="00000000" w:rsidR="00000000" w:rsidRPr="00000000">
        <w:rPr>
          <w:rtl w:val="0"/>
        </w:rPr>
      </w:r>
    </w:p>
    <w:p w:rsidR="00000000" w:rsidDel="00000000" w:rsidP="00000000" w:rsidRDefault="00000000" w:rsidRPr="00000000" w14:paraId="00000BFC">
      <w:pPr>
        <w:pStyle w:val="Heading2"/>
        <w:pageBreakBefore w:val="0"/>
        <w:rPr/>
      </w:pPr>
      <w:bookmarkStart w:colFirst="0" w:colLast="0" w:name="_w6mupfa6464i" w:id="186"/>
      <w:bookmarkEnd w:id="186"/>
      <w:r w:rsidDel="00000000" w:rsidR="00000000" w:rsidRPr="00000000">
        <w:rPr>
          <w:rtl w:val="0"/>
        </w:rPr>
        <w:t xml:space="preserve">Validation and review process</w:t>
      </w:r>
      <w:r w:rsidDel="00000000" w:rsidR="00000000" w:rsidRPr="00000000">
        <w:rPr>
          <w:rtl w:val="0"/>
        </w:rPr>
      </w:r>
    </w:p>
    <w:p w:rsidR="00000000" w:rsidDel="00000000" w:rsidP="00000000" w:rsidRDefault="00000000" w:rsidRPr="00000000" w14:paraId="00000BFD">
      <w:pPr>
        <w:pageBreakBefore w:val="0"/>
        <w:jc w:val="both"/>
        <w:rPr/>
      </w:pPr>
      <w:r w:rsidDel="00000000" w:rsidR="00000000" w:rsidRPr="00000000">
        <w:rPr>
          <w:rtl w:val="0"/>
        </w:rPr>
        <w:t xml:space="preserve">To help you in the reviewing process, you have the possibility to add the attribute @rend with the value “check”. </w:t>
      </w:r>
      <w:r w:rsidDel="00000000" w:rsidR="00000000" w:rsidRPr="00000000">
        <w:rPr>
          <w:rtl w:val="0"/>
        </w:rPr>
        <w:t xml:space="preserve">The resulting display of the content will be </w:t>
      </w:r>
      <w:r w:rsidDel="00000000" w:rsidR="00000000" w:rsidRPr="00000000">
        <w:rPr>
          <w:rtl w:val="0"/>
        </w:rPr>
        <w:t xml:space="preserve">a yellow highlight.</w:t>
      </w:r>
    </w:p>
    <w:p w:rsidR="00000000" w:rsidDel="00000000" w:rsidP="00000000" w:rsidRDefault="00000000" w:rsidRPr="00000000" w14:paraId="00000BFE">
      <w:pPr>
        <w:pageBreakBefore w:val="0"/>
        <w:jc w:val="both"/>
        <w:rPr/>
      </w:pPr>
      <w:r w:rsidDel="00000000" w:rsidR="00000000" w:rsidRPr="00000000">
        <w:rPr>
          <w:rtl w:val="0"/>
        </w:rPr>
      </w:r>
    </w:p>
    <w:tbl>
      <w:tblPr>
        <w:tblStyle w:val="Table1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BF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rPr>
                <w:color w:val="000096"/>
                <w:sz w:val="18"/>
                <w:szCs w:val="18"/>
              </w:rPr>
            </w:pPr>
            <w:r w:rsidDel="00000000" w:rsidR="00000000" w:rsidRPr="00000000">
              <w:rPr>
                <w:color w:val="000096"/>
                <w:sz w:val="18"/>
                <w:szCs w:val="18"/>
                <w:rtl w:val="0"/>
              </w:rPr>
              <w:t xml:space="preserve">&lt;app&gt;</w:t>
            </w:r>
          </w:p>
          <w:p w:rsidR="00000000" w:rsidDel="00000000" w:rsidP="00000000" w:rsidRDefault="00000000" w:rsidRPr="00000000" w14:paraId="00000C0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"conj"</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"check"</w:t>
            </w:r>
            <w:r w:rsidDel="00000000" w:rsidR="00000000" w:rsidRPr="00000000">
              <w:rPr>
                <w:color w:val="000096"/>
                <w:sz w:val="18"/>
                <w:szCs w:val="18"/>
                <w:rtl w:val="0"/>
              </w:rPr>
              <w:t xml:space="preserve">&gt;</w:t>
            </w:r>
            <w:r w:rsidDel="00000000" w:rsidR="00000000" w:rsidRPr="00000000">
              <w:rPr>
                <w:sz w:val="18"/>
                <w:szCs w:val="18"/>
                <w:rtl w:val="0"/>
              </w:rPr>
              <w:t xml:space="preserve">aṅkǝn</w:t>
            </w:r>
            <w:r w:rsidDel="00000000" w:rsidR="00000000" w:rsidRPr="00000000">
              <w:rPr>
                <w:color w:val="000096"/>
                <w:sz w:val="18"/>
                <w:szCs w:val="18"/>
                <w:rtl w:val="0"/>
              </w:rPr>
              <w:t xml:space="preserve">&lt;/lem&gt;</w:t>
            </w:r>
          </w:p>
          <w:p w:rsidR="00000000" w:rsidDel="00000000" w:rsidP="00000000" w:rsidRDefault="00000000" w:rsidRPr="00000000" w14:paraId="00000C0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 #K"</w:t>
            </w:r>
            <w:r w:rsidDel="00000000" w:rsidR="00000000" w:rsidRPr="00000000">
              <w:rPr>
                <w:color w:val="000096"/>
                <w:sz w:val="18"/>
                <w:szCs w:val="18"/>
                <w:rtl w:val="0"/>
              </w:rPr>
              <w:t xml:space="preserve">&gt;</w:t>
            </w:r>
            <w:r w:rsidDel="00000000" w:rsidR="00000000" w:rsidRPr="00000000">
              <w:rPr>
                <w:sz w:val="18"/>
                <w:szCs w:val="18"/>
                <w:rtl w:val="0"/>
              </w:rPr>
              <w:t xml:space="preserve">hankan</w:t>
            </w:r>
            <w:r w:rsidDel="00000000" w:rsidR="00000000" w:rsidRPr="00000000">
              <w:rPr>
                <w:color w:val="000096"/>
                <w:sz w:val="18"/>
                <w:szCs w:val="18"/>
                <w:rtl w:val="0"/>
              </w:rPr>
              <w:t xml:space="preserve">&lt;/rdg&gt;</w:t>
            </w:r>
          </w:p>
          <w:p w:rsidR="00000000" w:rsidDel="00000000" w:rsidP="00000000" w:rsidRDefault="00000000" w:rsidRPr="00000000" w14:paraId="00000C04">
            <w:pPr>
              <w:rPr>
                <w:color w:val="000096"/>
                <w:sz w:val="18"/>
                <w:szCs w:val="18"/>
              </w:rPr>
            </w:pPr>
            <w:r w:rsidDel="00000000" w:rsidR="00000000" w:rsidRPr="00000000">
              <w:rPr>
                <w:color w:val="000096"/>
                <w:sz w:val="18"/>
                <w:szCs w:val="18"/>
                <w:rtl w:val="0"/>
              </w:rPr>
              <w:t xml:space="preserve">&lt;/app&gt;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ind w:firstLine="720"/>
              <w:jc w:val="center"/>
              <w:rPr>
                <w:color w:val="000096"/>
                <w:sz w:val="18"/>
                <w:szCs w:val="18"/>
              </w:rPr>
            </w:pPr>
            <w:r w:rsidDel="00000000" w:rsidR="00000000" w:rsidRPr="00000000">
              <w:rPr>
                <w:color w:val="000096"/>
                <w:sz w:val="18"/>
                <w:szCs w:val="18"/>
              </w:rPr>
              <w:drawing>
                <wp:inline distB="114300" distT="114300" distL="114300" distR="114300">
                  <wp:extent cx="2157413" cy="1438275"/>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157413" cy="1438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06">
      <w:pPr>
        <w:pageBreakBefore w:val="0"/>
        <w:ind w:firstLine="720"/>
        <w:jc w:val="both"/>
        <w:rPr>
          <w:color w:val="000096"/>
          <w:sz w:val="18"/>
          <w:szCs w:val="18"/>
        </w:rPr>
      </w:pPr>
      <w:r w:rsidDel="00000000" w:rsidR="00000000" w:rsidRPr="00000000">
        <w:rPr>
          <w:rtl w:val="0"/>
        </w:rPr>
      </w:r>
    </w:p>
    <w:p w:rsidR="00000000" w:rsidDel="00000000" w:rsidP="00000000" w:rsidRDefault="00000000" w:rsidRPr="00000000" w14:paraId="00000C07">
      <w:pPr>
        <w:pageBreakBefore w:val="0"/>
        <w:ind w:firstLine="720"/>
        <w:jc w:val="both"/>
        <w:rPr>
          <w:color w:val="000096"/>
          <w:sz w:val="18"/>
          <w:szCs w:val="18"/>
        </w:rPr>
      </w:pPr>
      <w:r w:rsidDel="00000000" w:rsidR="00000000" w:rsidRPr="00000000">
        <w:rPr>
          <w:rtl w:val="0"/>
        </w:rPr>
      </w:r>
    </w:p>
    <w:p w:rsidR="00000000" w:rsidDel="00000000" w:rsidP="00000000" w:rsidRDefault="00000000" w:rsidRPr="00000000" w14:paraId="00000C08">
      <w:pPr>
        <w:pageBreakBefore w:val="0"/>
        <w:ind w:firstLine="720"/>
        <w:jc w:val="center"/>
        <w:rPr>
          <w:color w:val="000096"/>
          <w:sz w:val="18"/>
          <w:szCs w:val="18"/>
        </w:rPr>
      </w:pPr>
      <w:r w:rsidDel="00000000" w:rsidR="00000000" w:rsidRPr="00000000">
        <w:rPr>
          <w:rtl w:val="0"/>
        </w:rPr>
      </w:r>
    </w:p>
    <w:p w:rsidR="00000000" w:rsidDel="00000000" w:rsidP="00000000" w:rsidRDefault="00000000" w:rsidRPr="00000000" w14:paraId="00000C09">
      <w:pPr>
        <w:pageBreakBefore w:val="0"/>
        <w:jc w:val="both"/>
        <w:rPr>
          <w:color w:val="000096"/>
          <w:sz w:val="18"/>
          <w:szCs w:val="18"/>
        </w:rPr>
      </w:pPr>
      <w:r w:rsidDel="00000000" w:rsidR="00000000" w:rsidRPr="00000000">
        <w:rPr>
          <w:rtl w:val="0"/>
        </w:rPr>
      </w:r>
    </w:p>
    <w:p w:rsidR="00000000" w:rsidDel="00000000" w:rsidP="00000000" w:rsidRDefault="00000000" w:rsidRPr="00000000" w14:paraId="00000C0A">
      <w:pPr>
        <w:pageBreakBefore w:val="0"/>
        <w:jc w:val="both"/>
        <w:rPr/>
      </w:pPr>
      <w:r w:rsidDel="00000000" w:rsidR="00000000" w:rsidRPr="00000000">
        <w:rPr>
          <w:rtl w:val="0"/>
        </w:rPr>
        <w:t xml:space="preserve">We recommend using the attribute @rend mainly on existing elements at the higher level of hierarchy in order to avoid needing to repeat the attribute  several times on children elements. To identify a precise part of the text which doesn't match any already existing tags, you can add the element &lt;hi&gt;. Note that any element &lt;hi&gt; only used with the @rend="check” will be deleted at some point. On other elements, only the @rend attribute will be deleted, </w:t>
      </w:r>
      <w:r w:rsidDel="00000000" w:rsidR="00000000" w:rsidRPr="00000000">
        <w:rPr>
          <w:rtl w:val="0"/>
        </w:rPr>
        <w:t xml:space="preserve">except if several values are given in the @rend.</w:t>
      </w:r>
      <w:r w:rsidDel="00000000" w:rsidR="00000000" w:rsidRPr="00000000">
        <w:rPr>
          <w:rtl w:val="0"/>
        </w:rPr>
      </w:r>
    </w:p>
    <w:p w:rsidR="00000000" w:rsidDel="00000000" w:rsidP="00000000" w:rsidRDefault="00000000" w:rsidRPr="00000000" w14:paraId="00000C0B">
      <w:pPr>
        <w:pStyle w:val="Heading1"/>
        <w:pageBreakBefore w:val="0"/>
        <w:jc w:val="both"/>
        <w:rPr/>
      </w:pPr>
      <w:bookmarkStart w:colFirst="0" w:colLast="0" w:name="_7ef47ywa664q" w:id="187"/>
      <w:bookmarkEnd w:id="187"/>
      <w:r w:rsidDel="00000000" w:rsidR="00000000" w:rsidRPr="00000000">
        <w:rPr>
          <w:rtl w:val="0"/>
        </w:rPr>
        <w:t xml:space="preserve">Additional contents in external files</w:t>
      </w:r>
      <w:r w:rsidDel="00000000" w:rsidR="00000000" w:rsidRPr="00000000">
        <w:rPr>
          <w:rtl w:val="0"/>
        </w:rPr>
      </w:r>
    </w:p>
    <w:p w:rsidR="00000000" w:rsidDel="00000000" w:rsidP="00000000" w:rsidRDefault="00000000" w:rsidRPr="00000000" w14:paraId="00000C0C">
      <w:pPr>
        <w:pStyle w:val="Heading2"/>
        <w:pageBreakBefore w:val="0"/>
        <w:jc w:val="both"/>
        <w:rPr/>
      </w:pPr>
      <w:bookmarkStart w:colFirst="0" w:colLast="0" w:name="_y250asvc4kny" w:id="188"/>
      <w:bookmarkEnd w:id="188"/>
      <w:commentRangeStart w:id="97"/>
      <w:commentRangeStart w:id="98"/>
      <w:r w:rsidDel="00000000" w:rsidR="00000000" w:rsidRPr="00000000">
        <w:rPr>
          <w:rtl w:val="0"/>
        </w:rPr>
        <w:t xml:space="preserve">Translation </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C0D">
      <w:pPr>
        <w:pageBreakBefore w:val="0"/>
        <w:jc w:val="both"/>
        <w:rPr/>
      </w:pPr>
      <w:r w:rsidDel="00000000" w:rsidR="00000000" w:rsidRPr="00000000">
        <w:rPr>
          <w:rtl w:val="0"/>
        </w:rPr>
        <w:t xml:space="preserve">Translations of critical editions as well as diplomatic editions are to be done in separate files. This decision has been taken to reduce the length of the files and to facilitate working with files for edition and translation in parallel. The edition file will be understood as the main source file, while translation files will be regarded as secondary and linked to the main source file. Every translation file should have a structure matching the structure chosen for the edition. Even if, for whatever reason, you decide to encode two distinct translations into the same language, they shall be encoded in separate files. Creating a secondary file to go with your edition will require you to follow some recommendations regarding metadata. </w:t>
      </w:r>
    </w:p>
    <w:p w:rsidR="00000000" w:rsidDel="00000000" w:rsidP="00000000" w:rsidRDefault="00000000" w:rsidRPr="00000000" w14:paraId="00000C0E">
      <w:pPr>
        <w:pageBreakBefore w:val="0"/>
        <w:jc w:val="both"/>
        <w:rPr/>
      </w:pPr>
      <w:r w:rsidDel="00000000" w:rsidR="00000000" w:rsidRPr="00000000">
        <w:rPr>
          <w:rtl w:val="0"/>
        </w:rPr>
        <w:tab/>
      </w:r>
      <w:r w:rsidDel="00000000" w:rsidR="00000000" w:rsidRPr="00000000">
        <w:rPr>
          <w:rtl w:val="0"/>
        </w:rPr>
        <w:t xml:space="preserve">A template is available in the </w:t>
      </w:r>
      <w:hyperlink r:id="rId31">
        <w:r w:rsidDel="00000000" w:rsidR="00000000" w:rsidRPr="00000000">
          <w:rPr>
            <w:color w:val="1155cc"/>
            <w:u w:val="single"/>
            <w:rtl w:val="0"/>
          </w:rPr>
          <w:t xml:space="preserve">project-documentation</w:t>
        </w:r>
      </w:hyperlink>
      <w:r w:rsidDel="00000000" w:rsidR="00000000" w:rsidRPr="00000000">
        <w:rPr>
          <w:rtl w:val="0"/>
        </w:rPr>
        <w:t xml:space="preserve"> gitHub repository. </w:t>
      </w:r>
      <w:r w:rsidDel="00000000" w:rsidR="00000000" w:rsidRPr="00000000">
        <w:rPr>
          <w:rtl w:val="0"/>
        </w:rPr>
      </w:r>
    </w:p>
    <w:p w:rsidR="00000000" w:rsidDel="00000000" w:rsidP="00000000" w:rsidRDefault="00000000" w:rsidRPr="00000000" w14:paraId="00000C0F">
      <w:pPr>
        <w:pStyle w:val="Heading3"/>
        <w:pageBreakBefore w:val="0"/>
        <w:rPr/>
      </w:pPr>
      <w:bookmarkStart w:colFirst="0" w:colLast="0" w:name="_6m0pp0txz0yw" w:id="189"/>
      <w:bookmarkEnd w:id="189"/>
      <w:r w:rsidDel="00000000" w:rsidR="00000000" w:rsidRPr="00000000">
        <w:rPr>
          <w:rtl w:val="0"/>
        </w:rPr>
        <w:t xml:space="preserve">&lt;</w:t>
      </w:r>
      <w:r w:rsidDel="00000000" w:rsidR="00000000" w:rsidRPr="00000000">
        <w:rPr>
          <w:rtl w:val="0"/>
        </w:rPr>
        <w:t xml:space="preserve">teiHeader</w:t>
      </w:r>
      <w:r w:rsidDel="00000000" w:rsidR="00000000" w:rsidRPr="00000000">
        <w:rPr>
          <w:rtl w:val="0"/>
        </w:rPr>
        <w:t xml:space="preserve">&gt; for translations</w:t>
      </w:r>
    </w:p>
    <w:p w:rsidR="00000000" w:rsidDel="00000000" w:rsidP="00000000" w:rsidRDefault="00000000" w:rsidRPr="00000000" w14:paraId="00000C10">
      <w:pPr>
        <w:pageBreakBefore w:val="0"/>
        <w:ind w:left="0" w:firstLine="0"/>
        <w:jc w:val="both"/>
        <w:rPr/>
      </w:pPr>
      <w:r w:rsidDel="00000000" w:rsidR="00000000" w:rsidRPr="00000000">
        <w:rPr>
          <w:rtl w:val="0"/>
        </w:rPr>
        <w:t xml:space="preserve">The medata of your edition as a whole shall be declared in the &lt;teiHeader&gt; element of the main source file. See the section §</w:t>
      </w:r>
      <w:hyperlink w:anchor="_d5z93q96ap4j">
        <w:r w:rsidDel="00000000" w:rsidR="00000000" w:rsidRPr="00000000">
          <w:rPr>
            <w:color w:val="1155cc"/>
            <w:u w:val="single"/>
            <w:rtl w:val="0"/>
          </w:rPr>
          <w:t xml:space="preserve">&lt;teiHeader&gt;</w:t>
        </w:r>
      </w:hyperlink>
      <w:r w:rsidDel="00000000" w:rsidR="00000000" w:rsidRPr="00000000">
        <w:rPr>
          <w:rtl w:val="0"/>
        </w:rPr>
        <w:t xml:space="preserve"> of this guide. The translation &lt;teiHeader&gt; shall not contain any repetition of those metadata already declared about the edition and the witnesses for instance, though some basic information is required for the sake of traceability. Indeed, one of the downsides of separating the edition and translation into distinct files is the risk of losing the link between the translation(s) and the edition. Metadata will be provided to identify the file and allow restoring the relationship with the main source file. </w:t>
      </w:r>
    </w:p>
    <w:p w:rsidR="00000000" w:rsidDel="00000000" w:rsidP="00000000" w:rsidRDefault="00000000" w:rsidRPr="00000000" w14:paraId="00000C11">
      <w:pPr>
        <w:pageBreakBefore w:val="0"/>
        <w:ind w:firstLine="720"/>
        <w:jc w:val="both"/>
        <w:rPr/>
      </w:pPr>
      <w:r w:rsidDel="00000000" w:rsidR="00000000" w:rsidRPr="00000000">
        <w:rPr>
          <w:rtl w:val="0"/>
        </w:rPr>
        <w:t xml:space="preserve">The main parts of the &lt;teiHeader&gt; are respected, meaning that you will find a &lt;fileDesc&gt; gathering a &lt;titleStmt&gt;, a &lt;publicationStmt&gt; and a &lt;sourceDesc&gt;, followed by an &lt;encodingDesc&gt; as well as &lt;revisionDesc&gt;. This section will only give rules specific to the translation and suppose you know the basics of encoding a &lt;teiHeader&gt; as  already explained above for the edition. </w:t>
      </w:r>
    </w:p>
    <w:p w:rsidR="00000000" w:rsidDel="00000000" w:rsidP="00000000" w:rsidRDefault="00000000" w:rsidRPr="00000000" w14:paraId="00000C12">
      <w:pPr>
        <w:pageBreakBefore w:val="0"/>
        <w:ind w:firstLine="720"/>
        <w:jc w:val="both"/>
        <w:rPr/>
      </w:pPr>
      <w:r w:rsidDel="00000000" w:rsidR="00000000" w:rsidRPr="00000000">
        <w:rPr>
          <w:rtl w:val="0"/>
        </w:rPr>
        <w:t xml:space="preserve">It is expected that you give a &lt;title&gt; with attributes @type="main" and @subtype="translation". If necessary, you can reuse the possibilities offered by the model of the edition, by adding another title with the attribute @type="subtitle" and @subtype="translation". We don't expect any copy and paste of the &lt;editor&gt; and &lt;</w:t>
      </w:r>
      <w:r w:rsidDel="00000000" w:rsidR="00000000" w:rsidRPr="00000000">
        <w:rPr>
          <w:rtl w:val="0"/>
        </w:rPr>
        <w:t xml:space="preserve">respStmt</w:t>
      </w:r>
      <w:r w:rsidDel="00000000" w:rsidR="00000000" w:rsidRPr="00000000">
        <w:rPr>
          <w:rtl w:val="0"/>
        </w:rPr>
        <w:t xml:space="preserve">&gt; elements declared in the main file, but rather that you declare the people involved specifically with the translation work and provide a description of their role with the element &lt;resp&gt;. However, if the &lt;editor&gt;s are the same, feel free to declare them identically. </w:t>
      </w:r>
    </w:p>
    <w:p w:rsidR="00000000" w:rsidDel="00000000" w:rsidP="00000000" w:rsidRDefault="00000000" w:rsidRPr="00000000" w14:paraId="00000C13">
      <w:pPr>
        <w:pageBreakBefore w:val="0"/>
        <w:ind w:firstLine="720"/>
        <w:jc w:val="both"/>
        <w:rPr/>
      </w:pPr>
      <w:r w:rsidDel="00000000" w:rsidR="00000000" w:rsidRPr="00000000">
        <w:rPr>
          <w:rtl w:val="0"/>
        </w:rPr>
        <w:t xml:space="preserve">You will also need to provide a full &lt;publicationStmt&gt;; follow the section §</w:t>
      </w:r>
      <w:hyperlink w:anchor="_a3t937ffemvv">
        <w:r w:rsidDel="00000000" w:rsidR="00000000" w:rsidRPr="00000000">
          <w:rPr>
            <w:color w:val="1155cc"/>
            <w:u w:val="single"/>
            <w:rtl w:val="0"/>
          </w:rPr>
          <w:t xml:space="preserve">&lt;publicationStmt&gt;</w:t>
        </w:r>
      </w:hyperlink>
      <w:r w:rsidDel="00000000" w:rsidR="00000000" w:rsidRPr="00000000">
        <w:rPr>
          <w:rtl w:val="0"/>
        </w:rPr>
        <w:t xml:space="preserve"> of this guide to fill it in. The only difference will concern the</w:t>
      </w:r>
      <w:r w:rsidDel="00000000" w:rsidR="00000000" w:rsidRPr="00000000">
        <w:rPr>
          <w:rtl w:val="0"/>
        </w:rPr>
        <w:t xml:space="preserve"> &lt;idno  type="filename</w:t>
      </w:r>
      <w:r w:rsidDel="00000000" w:rsidR="00000000" w:rsidRPr="00000000">
        <w:rPr>
          <w:rtl w:val="0"/>
        </w:rPr>
        <w:t xml:space="preserve">"</w:t>
      </w:r>
      <w:r w:rsidDel="00000000" w:rsidR="00000000" w:rsidRPr="00000000">
        <w:rPr>
          <w:rtl w:val="0"/>
        </w:rPr>
        <w:t xml:space="preserve">&gt;. Indeed, it has to follow the file naming conventions set for the translation file and not for the critical editions files. See FNC §</w:t>
      </w:r>
      <w:r w:rsidDel="00000000" w:rsidR="00000000" w:rsidRPr="00000000">
        <w:rPr>
          <w:rtl w:val="0"/>
        </w:rPr>
        <w:t xml:space="preserve">2.2.4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14">
      <w:pPr>
        <w:pageBreakBefore w:val="0"/>
        <w:ind w:left="0" w:firstLine="720"/>
        <w:jc w:val="both"/>
        <w:rPr/>
      </w:pPr>
      <w:r w:rsidDel="00000000" w:rsidR="00000000" w:rsidRPr="00000000">
        <w:rPr>
          <w:rtl w:val="0"/>
        </w:rPr>
        <w:t xml:space="preserve">The main changes will be situated in the &lt;sourceDesc&gt; element. First, you will need to declare a &lt;biblFull&gt; element and copy and paste the &lt;titleStmt&gt; and &lt;publicationStmt&gt; sections of the edition file. If your translation reproduces one that has already been published in another format, add an element &lt;biblStruct&gt; to declare it. Declare sources for translation even if you have reworked it, and without consideration for the length of elements that have been integrated into your translation. But if it is unpublished, you can declare all the authors in the &lt;teiHeader&gt; thanks to the &lt;</w:t>
      </w:r>
      <w:r w:rsidDel="00000000" w:rsidR="00000000" w:rsidRPr="00000000">
        <w:rPr>
          <w:rtl w:val="0"/>
        </w:rPr>
        <w:t xml:space="preserve">respStmt</w:t>
      </w:r>
      <w:r w:rsidDel="00000000" w:rsidR="00000000" w:rsidRPr="00000000">
        <w:rPr>
          <w:rtl w:val="0"/>
        </w:rPr>
        <w:t xml:space="preserve">&gt;. If you are dealing with a complicated case, you may provide a &lt;notesStmt&gt; section, with a &lt;note&gt; to explain more precisely the work of each person involved, in free-text prose.</w:t>
      </w:r>
      <w:r w:rsidDel="00000000" w:rsidR="00000000" w:rsidRPr="00000000">
        <w:rPr>
          <w:vertAlign w:val="superscript"/>
        </w:rPr>
        <w:footnoteReference w:customMarkFollows="0" w:id="60"/>
      </w:r>
      <w:r w:rsidDel="00000000" w:rsidR="00000000" w:rsidRPr="00000000">
        <w:rPr>
          <w:rtl w:val="0"/>
        </w:rPr>
        <w:t xml:space="preserve">  </w:t>
      </w:r>
    </w:p>
    <w:p w:rsidR="00000000" w:rsidDel="00000000" w:rsidP="00000000" w:rsidRDefault="00000000" w:rsidRPr="00000000" w14:paraId="00000C15">
      <w:pPr>
        <w:ind w:firstLine="720"/>
        <w:jc w:val="both"/>
        <w:rPr/>
      </w:pPr>
      <w:r w:rsidDel="00000000" w:rsidR="00000000" w:rsidRPr="00000000">
        <w:rPr>
          <w:rtl w:val="0"/>
        </w:rPr>
      </w:r>
    </w:p>
    <w:p w:rsidR="00000000" w:rsidDel="00000000" w:rsidP="00000000" w:rsidRDefault="00000000" w:rsidRPr="00000000" w14:paraId="00000C16">
      <w:pPr>
        <w:ind w:firstLine="720"/>
        <w:jc w:val="both"/>
        <w:rPr/>
      </w:pPr>
      <w:r w:rsidDel="00000000" w:rsidR="00000000" w:rsidRPr="00000000">
        <w:rPr>
          <w:rtl w:val="0"/>
        </w:rPr>
      </w:r>
    </w:p>
    <w:tbl>
      <w:tblPr>
        <w:tblStyle w:val="Table1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17">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sz w:val="18"/>
                <w:szCs w:val="18"/>
              </w:rPr>
            </w:pPr>
            <w:r w:rsidDel="00000000" w:rsidR="00000000" w:rsidRPr="00000000">
              <w:rPr>
                <w:sz w:val="18"/>
                <w:szCs w:val="18"/>
                <w:rtl w:val="0"/>
              </w:rPr>
              <w:t xml:space="preserve">&lt;sourceDesc&gt;</w:t>
            </w:r>
          </w:p>
          <w:p w:rsidR="00000000" w:rsidDel="00000000" w:rsidP="00000000" w:rsidRDefault="00000000" w:rsidRPr="00000000" w14:paraId="00000C19">
            <w:pPr>
              <w:widowControl w:val="0"/>
              <w:spacing w:line="240" w:lineRule="auto"/>
              <w:rPr>
                <w:sz w:val="18"/>
                <w:szCs w:val="18"/>
              </w:rPr>
            </w:pPr>
            <w:r w:rsidDel="00000000" w:rsidR="00000000" w:rsidRPr="00000000">
              <w:rPr>
                <w:sz w:val="18"/>
                <w:szCs w:val="18"/>
                <w:rtl w:val="0"/>
              </w:rPr>
              <w:t xml:space="preserve">                &lt;biblFull&gt; &lt;!-- Copy and paste the titleStmt and publicationStmt of the edition file --&gt;           </w:t>
            </w:r>
          </w:p>
          <w:p w:rsidR="00000000" w:rsidDel="00000000" w:rsidP="00000000" w:rsidRDefault="00000000" w:rsidRPr="00000000" w14:paraId="00000C1A">
            <w:pPr>
              <w:widowControl w:val="0"/>
              <w:spacing w:line="240" w:lineRule="auto"/>
              <w:rPr>
                <w:sz w:val="18"/>
                <w:szCs w:val="18"/>
              </w:rPr>
            </w:pPr>
            <w:r w:rsidDel="00000000" w:rsidR="00000000" w:rsidRPr="00000000">
              <w:rPr>
                <w:sz w:val="18"/>
                <w:szCs w:val="18"/>
                <w:rtl w:val="0"/>
              </w:rPr>
              <w:t xml:space="preserve">                    &lt;titleStmt&gt;</w:t>
            </w:r>
          </w:p>
          <w:p w:rsidR="00000000" w:rsidDel="00000000" w:rsidP="00000000" w:rsidRDefault="00000000" w:rsidRPr="00000000" w14:paraId="00000C1B">
            <w:pPr>
              <w:widowControl w:val="0"/>
              <w:spacing w:line="240" w:lineRule="auto"/>
              <w:rPr>
                <w:sz w:val="18"/>
                <w:szCs w:val="18"/>
              </w:rPr>
            </w:pPr>
            <w:r w:rsidDel="00000000" w:rsidR="00000000" w:rsidRPr="00000000">
              <w:rPr>
                <w:sz w:val="18"/>
                <w:szCs w:val="18"/>
                <w:rtl w:val="0"/>
              </w:rPr>
              <w:t xml:space="preserve">                    &lt;title type="main"&gt;Svayambhu&lt;/title&gt;</w:t>
            </w:r>
          </w:p>
          <w:p w:rsidR="00000000" w:rsidDel="00000000" w:rsidP="00000000" w:rsidRDefault="00000000" w:rsidRPr="00000000" w14:paraId="00000C1C">
            <w:pPr>
              <w:widowControl w:val="0"/>
              <w:spacing w:line="240" w:lineRule="auto"/>
              <w:rPr>
                <w:sz w:val="18"/>
                <w:szCs w:val="18"/>
              </w:rPr>
            </w:pPr>
            <w:r w:rsidDel="00000000" w:rsidR="00000000" w:rsidRPr="00000000">
              <w:rPr>
                <w:sz w:val="18"/>
                <w:szCs w:val="18"/>
                <w:rtl w:val="0"/>
              </w:rPr>
              <w:t xml:space="preserve">                    &lt;title type="sub" subtype="editorial"&gt;Digital Critical Edition and Translation of an Old Javanese Juridical Text&lt;/title&gt;</w:t>
            </w:r>
          </w:p>
          <w:p w:rsidR="00000000" w:rsidDel="00000000" w:rsidP="00000000" w:rsidRDefault="00000000" w:rsidRPr="00000000" w14:paraId="00000C1D">
            <w:pPr>
              <w:widowControl w:val="0"/>
              <w:spacing w:line="240" w:lineRule="auto"/>
              <w:rPr>
                <w:sz w:val="18"/>
                <w:szCs w:val="18"/>
              </w:rPr>
            </w:pPr>
            <w:r w:rsidDel="00000000" w:rsidR="00000000" w:rsidRPr="00000000">
              <w:rPr>
                <w:sz w:val="18"/>
                <w:szCs w:val="18"/>
                <w:rtl w:val="0"/>
              </w:rPr>
              <w:t xml:space="preserve">                    &lt;editor ref="part:argr"&gt;</w:t>
            </w:r>
          </w:p>
          <w:p w:rsidR="00000000" w:rsidDel="00000000" w:rsidP="00000000" w:rsidRDefault="00000000" w:rsidRPr="00000000" w14:paraId="00000C1E">
            <w:pPr>
              <w:widowControl w:val="0"/>
              <w:spacing w:line="240" w:lineRule="auto"/>
              <w:rPr>
                <w:sz w:val="18"/>
                <w:szCs w:val="18"/>
              </w:rPr>
            </w:pPr>
            <w:r w:rsidDel="00000000" w:rsidR="00000000" w:rsidRPr="00000000">
              <w:rPr>
                <w:sz w:val="18"/>
                <w:szCs w:val="18"/>
                <w:rtl w:val="0"/>
              </w:rPr>
              <w:t xml:space="preserve">                        &lt;forename&gt;Arlo&lt;/forename&gt;</w:t>
            </w:r>
          </w:p>
          <w:p w:rsidR="00000000" w:rsidDel="00000000" w:rsidP="00000000" w:rsidRDefault="00000000" w:rsidRPr="00000000" w14:paraId="00000C1F">
            <w:pPr>
              <w:widowControl w:val="0"/>
              <w:spacing w:line="240" w:lineRule="auto"/>
              <w:rPr>
                <w:sz w:val="18"/>
                <w:szCs w:val="18"/>
              </w:rPr>
            </w:pPr>
            <w:r w:rsidDel="00000000" w:rsidR="00000000" w:rsidRPr="00000000">
              <w:rPr>
                <w:sz w:val="18"/>
                <w:szCs w:val="18"/>
                <w:rtl w:val="0"/>
              </w:rPr>
              <w:t xml:space="preserve">                        &lt;surname&gt;Griffiths&lt;/surname&gt;</w:t>
            </w:r>
          </w:p>
          <w:p w:rsidR="00000000" w:rsidDel="00000000" w:rsidP="00000000" w:rsidRDefault="00000000" w:rsidRPr="00000000" w14:paraId="00000C20">
            <w:pPr>
              <w:widowControl w:val="0"/>
              <w:spacing w:line="240" w:lineRule="auto"/>
              <w:rPr>
                <w:sz w:val="18"/>
                <w:szCs w:val="18"/>
              </w:rPr>
            </w:pPr>
            <w:r w:rsidDel="00000000" w:rsidR="00000000" w:rsidRPr="00000000">
              <w:rPr>
                <w:sz w:val="18"/>
                <w:szCs w:val="18"/>
                <w:rtl w:val="0"/>
              </w:rPr>
              <w:t xml:space="preserve">                    &lt;/editor&gt;</w:t>
            </w:r>
          </w:p>
          <w:p w:rsidR="00000000" w:rsidDel="00000000" w:rsidP="00000000" w:rsidRDefault="00000000" w:rsidRPr="00000000" w14:paraId="00000C21">
            <w:pPr>
              <w:widowControl w:val="0"/>
              <w:spacing w:line="240" w:lineRule="auto"/>
              <w:rPr>
                <w:sz w:val="18"/>
                <w:szCs w:val="18"/>
              </w:rPr>
            </w:pPr>
            <w:r w:rsidDel="00000000" w:rsidR="00000000" w:rsidRPr="00000000">
              <w:rPr>
                <w:sz w:val="18"/>
                <w:szCs w:val="18"/>
                <w:rtl w:val="0"/>
              </w:rPr>
              <w:t xml:space="preserve">                    &lt;editor ref="part:tilu"&gt;</w:t>
            </w:r>
          </w:p>
          <w:p w:rsidR="00000000" w:rsidDel="00000000" w:rsidP="00000000" w:rsidRDefault="00000000" w:rsidRPr="00000000" w14:paraId="00000C22">
            <w:pPr>
              <w:widowControl w:val="0"/>
              <w:spacing w:line="240" w:lineRule="auto"/>
              <w:rPr>
                <w:sz w:val="18"/>
                <w:szCs w:val="18"/>
              </w:rPr>
            </w:pPr>
            <w:r w:rsidDel="00000000" w:rsidR="00000000" w:rsidRPr="00000000">
              <w:rPr>
                <w:sz w:val="18"/>
                <w:szCs w:val="18"/>
                <w:rtl w:val="0"/>
              </w:rPr>
              <w:t xml:space="preserve">                        &lt;forename&gt;Timothy&lt;/forename&gt;</w:t>
            </w:r>
          </w:p>
          <w:p w:rsidR="00000000" w:rsidDel="00000000" w:rsidP="00000000" w:rsidRDefault="00000000" w:rsidRPr="00000000" w14:paraId="00000C23">
            <w:pPr>
              <w:widowControl w:val="0"/>
              <w:spacing w:line="240" w:lineRule="auto"/>
              <w:rPr>
                <w:sz w:val="18"/>
                <w:szCs w:val="18"/>
              </w:rPr>
            </w:pPr>
            <w:r w:rsidDel="00000000" w:rsidR="00000000" w:rsidRPr="00000000">
              <w:rPr>
                <w:sz w:val="18"/>
                <w:szCs w:val="18"/>
                <w:rtl w:val="0"/>
              </w:rPr>
              <w:t xml:space="preserve">                        &lt;surname&gt;Lubin&lt;/surname&gt;</w:t>
            </w:r>
          </w:p>
          <w:p w:rsidR="00000000" w:rsidDel="00000000" w:rsidP="00000000" w:rsidRDefault="00000000" w:rsidRPr="00000000" w14:paraId="00000C24">
            <w:pPr>
              <w:widowControl w:val="0"/>
              <w:spacing w:line="240" w:lineRule="auto"/>
              <w:rPr>
                <w:sz w:val="18"/>
                <w:szCs w:val="18"/>
              </w:rPr>
            </w:pPr>
            <w:r w:rsidDel="00000000" w:rsidR="00000000" w:rsidRPr="00000000">
              <w:rPr>
                <w:sz w:val="18"/>
                <w:szCs w:val="18"/>
                <w:rtl w:val="0"/>
              </w:rPr>
              <w:t xml:space="preserve">                    &lt;/editor&gt;</w:t>
            </w:r>
          </w:p>
          <w:p w:rsidR="00000000" w:rsidDel="00000000" w:rsidP="00000000" w:rsidRDefault="00000000" w:rsidRPr="00000000" w14:paraId="00000C25">
            <w:pPr>
              <w:widowControl w:val="0"/>
              <w:spacing w:line="240" w:lineRule="auto"/>
              <w:rPr>
                <w:sz w:val="18"/>
                <w:szCs w:val="18"/>
              </w:rPr>
            </w:pPr>
            <w:r w:rsidDel="00000000" w:rsidR="00000000" w:rsidRPr="00000000">
              <w:rPr>
                <w:sz w:val="18"/>
                <w:szCs w:val="18"/>
                <w:rtl w:val="0"/>
              </w:rPr>
              <w:t xml:space="preserve">                    &lt;respStmt&gt;</w:t>
            </w:r>
          </w:p>
          <w:p w:rsidR="00000000" w:rsidDel="00000000" w:rsidP="00000000" w:rsidRDefault="00000000" w:rsidRPr="00000000" w14:paraId="00000C26">
            <w:pPr>
              <w:widowControl w:val="0"/>
              <w:spacing w:line="240" w:lineRule="auto"/>
              <w:rPr>
                <w:sz w:val="18"/>
                <w:szCs w:val="18"/>
              </w:rPr>
            </w:pPr>
            <w:r w:rsidDel="00000000" w:rsidR="00000000" w:rsidRPr="00000000">
              <w:rPr>
                <w:sz w:val="18"/>
                <w:szCs w:val="18"/>
                <w:rtl w:val="0"/>
              </w:rPr>
              <w:t xml:space="preserve">                        &lt;resp&gt;structuring of the TEI file&lt;/resp&gt;</w:t>
            </w:r>
          </w:p>
          <w:p w:rsidR="00000000" w:rsidDel="00000000" w:rsidP="00000000" w:rsidRDefault="00000000" w:rsidRPr="00000000" w14:paraId="00000C27">
            <w:pPr>
              <w:widowControl w:val="0"/>
              <w:spacing w:line="240" w:lineRule="auto"/>
              <w:rPr>
                <w:sz w:val="18"/>
                <w:szCs w:val="18"/>
              </w:rPr>
            </w:pPr>
            <w:r w:rsidDel="00000000" w:rsidR="00000000" w:rsidRPr="00000000">
              <w:rPr>
                <w:sz w:val="18"/>
                <w:szCs w:val="18"/>
                <w:rtl w:val="0"/>
              </w:rPr>
              <w:t xml:space="preserve">                        &lt;persName&gt;Arlo Griffiths&lt;/persName&gt;</w:t>
            </w:r>
          </w:p>
          <w:p w:rsidR="00000000" w:rsidDel="00000000" w:rsidP="00000000" w:rsidRDefault="00000000" w:rsidRPr="00000000" w14:paraId="00000C28">
            <w:pPr>
              <w:widowControl w:val="0"/>
              <w:spacing w:line="240" w:lineRule="auto"/>
              <w:rPr>
                <w:sz w:val="18"/>
                <w:szCs w:val="18"/>
              </w:rPr>
            </w:pPr>
            <w:r w:rsidDel="00000000" w:rsidR="00000000" w:rsidRPr="00000000">
              <w:rPr>
                <w:sz w:val="18"/>
                <w:szCs w:val="18"/>
                <w:rtl w:val="0"/>
              </w:rPr>
              <w:t xml:space="preserve">                    &lt;/respStmt&gt;</w:t>
            </w:r>
          </w:p>
          <w:p w:rsidR="00000000" w:rsidDel="00000000" w:rsidP="00000000" w:rsidRDefault="00000000" w:rsidRPr="00000000" w14:paraId="00000C29">
            <w:pPr>
              <w:widowControl w:val="0"/>
              <w:spacing w:line="240" w:lineRule="auto"/>
              <w:rPr>
                <w:sz w:val="18"/>
                <w:szCs w:val="18"/>
              </w:rPr>
            </w:pPr>
            <w:r w:rsidDel="00000000" w:rsidR="00000000" w:rsidRPr="00000000">
              <w:rPr>
                <w:sz w:val="18"/>
                <w:szCs w:val="18"/>
                <w:rtl w:val="0"/>
              </w:rPr>
              <w:t xml:space="preserve">                &lt;/titleStmt&gt;</w:t>
            </w:r>
          </w:p>
          <w:p w:rsidR="00000000" w:rsidDel="00000000" w:rsidP="00000000" w:rsidRDefault="00000000" w:rsidRPr="00000000" w14:paraId="00000C2A">
            <w:pPr>
              <w:widowControl w:val="0"/>
              <w:spacing w:line="240" w:lineRule="auto"/>
              <w:rPr>
                <w:sz w:val="18"/>
                <w:szCs w:val="18"/>
              </w:rPr>
            </w:pPr>
            <w:r w:rsidDel="00000000" w:rsidR="00000000" w:rsidRPr="00000000">
              <w:rPr>
                <w:sz w:val="18"/>
                <w:szCs w:val="18"/>
                <w:rtl w:val="0"/>
              </w:rPr>
              <w:t xml:space="preserve">                    &lt;publicationStmt&gt;</w:t>
            </w:r>
          </w:p>
          <w:p w:rsidR="00000000" w:rsidDel="00000000" w:rsidP="00000000" w:rsidRDefault="00000000" w:rsidRPr="00000000" w14:paraId="00000C2B">
            <w:pPr>
              <w:widowControl w:val="0"/>
              <w:spacing w:line="240" w:lineRule="auto"/>
              <w:rPr>
                <w:sz w:val="18"/>
                <w:szCs w:val="18"/>
              </w:rPr>
            </w:pPr>
            <w:r w:rsidDel="00000000" w:rsidR="00000000" w:rsidRPr="00000000">
              <w:rPr>
                <w:sz w:val="18"/>
                <w:szCs w:val="18"/>
                <w:rtl w:val="0"/>
              </w:rPr>
              <w:t xml:space="preserve">                        &lt;authority&gt;DHARMA&lt;/authority&gt;</w:t>
            </w:r>
          </w:p>
          <w:p w:rsidR="00000000" w:rsidDel="00000000" w:rsidP="00000000" w:rsidRDefault="00000000" w:rsidRPr="00000000" w14:paraId="00000C2C">
            <w:pPr>
              <w:widowControl w:val="0"/>
              <w:spacing w:line="240" w:lineRule="auto"/>
              <w:rPr>
                <w:sz w:val="18"/>
                <w:szCs w:val="18"/>
              </w:rPr>
            </w:pPr>
            <w:r w:rsidDel="00000000" w:rsidR="00000000" w:rsidRPr="00000000">
              <w:rPr>
                <w:sz w:val="18"/>
                <w:szCs w:val="18"/>
                <w:rtl w:val="0"/>
              </w:rPr>
              <w:t xml:space="preserve">                        &lt;pubPlace&gt;Lyon (France) &amp;amp; Lexington, VA (USA)&lt;/pubPlace&gt;</w:t>
            </w:r>
          </w:p>
          <w:p w:rsidR="00000000" w:rsidDel="00000000" w:rsidP="00000000" w:rsidRDefault="00000000" w:rsidRPr="00000000" w14:paraId="00000C2D">
            <w:pPr>
              <w:widowControl w:val="0"/>
              <w:spacing w:line="240" w:lineRule="auto"/>
              <w:rPr>
                <w:sz w:val="18"/>
                <w:szCs w:val="18"/>
              </w:rPr>
            </w:pPr>
            <w:r w:rsidDel="00000000" w:rsidR="00000000" w:rsidRPr="00000000">
              <w:rPr>
                <w:sz w:val="18"/>
                <w:szCs w:val="18"/>
                <w:rtl w:val="0"/>
              </w:rPr>
              <w:t xml:space="preserve">                        &lt;idno type="filename"&gt;DHARMA_CritEdSvayambhu&lt;/idno&gt;</w:t>
            </w:r>
          </w:p>
          <w:p w:rsidR="00000000" w:rsidDel="00000000" w:rsidP="00000000" w:rsidRDefault="00000000" w:rsidRPr="00000000" w14:paraId="00000C2E">
            <w:pPr>
              <w:widowControl w:val="0"/>
              <w:spacing w:line="240" w:lineRule="auto"/>
              <w:rPr>
                <w:sz w:val="18"/>
                <w:szCs w:val="18"/>
              </w:rPr>
            </w:pPr>
            <w:r w:rsidDel="00000000" w:rsidR="00000000" w:rsidRPr="00000000">
              <w:rPr>
                <w:sz w:val="18"/>
                <w:szCs w:val="18"/>
                <w:rtl w:val="0"/>
              </w:rPr>
              <w:t xml:space="preserve">                        &lt;availability&gt;</w:t>
            </w:r>
          </w:p>
          <w:p w:rsidR="00000000" w:rsidDel="00000000" w:rsidP="00000000" w:rsidRDefault="00000000" w:rsidRPr="00000000" w14:paraId="00000C2F">
            <w:pPr>
              <w:widowControl w:val="0"/>
              <w:spacing w:line="240" w:lineRule="auto"/>
              <w:rPr>
                <w:sz w:val="18"/>
                <w:szCs w:val="18"/>
              </w:rPr>
            </w:pPr>
            <w:r w:rsidDel="00000000" w:rsidR="00000000" w:rsidRPr="00000000">
              <w:rPr>
                <w:sz w:val="18"/>
                <w:szCs w:val="18"/>
                <w:rtl w:val="0"/>
              </w:rPr>
              <w:t xml:space="preserve">                            &lt;licence target="https://creativecommons.org/licenses/by/4.0/"&gt;</w:t>
            </w:r>
          </w:p>
          <w:p w:rsidR="00000000" w:rsidDel="00000000" w:rsidP="00000000" w:rsidRDefault="00000000" w:rsidRPr="00000000" w14:paraId="00000C30">
            <w:pPr>
              <w:widowControl w:val="0"/>
              <w:spacing w:line="240" w:lineRule="auto"/>
              <w:rPr>
                <w:sz w:val="18"/>
                <w:szCs w:val="18"/>
              </w:rPr>
            </w:pPr>
            <w:r w:rsidDel="00000000" w:rsidR="00000000" w:rsidRPr="00000000">
              <w:rPr>
                <w:sz w:val="18"/>
                <w:szCs w:val="18"/>
                <w:rtl w:val="0"/>
              </w:rPr>
              <w:t xml:space="preserve">                                &lt;p&gt;This work is licensed under the Creative Commons Attribution 4.0 Unported Licence. To view a copy of the licence, visit https://creativecommons.org/licenses/by/4.0/ or send a letter to Creative Commons, 444 Castro Street, Suite 900, Mountain View, California, 94041, USA.&lt;/p&gt;</w:t>
            </w:r>
          </w:p>
          <w:p w:rsidR="00000000" w:rsidDel="00000000" w:rsidP="00000000" w:rsidRDefault="00000000" w:rsidRPr="00000000" w14:paraId="00000C31">
            <w:pPr>
              <w:widowControl w:val="0"/>
              <w:spacing w:line="240" w:lineRule="auto"/>
              <w:rPr>
                <w:sz w:val="18"/>
                <w:szCs w:val="18"/>
              </w:rPr>
            </w:pPr>
            <w:r w:rsidDel="00000000" w:rsidR="00000000" w:rsidRPr="00000000">
              <w:rPr>
                <w:sz w:val="18"/>
                <w:szCs w:val="18"/>
                <w:rtl w:val="0"/>
              </w:rPr>
              <w:t xml:space="preserve">                                &lt;p&gt;Copyright (c) 2019-2025 by Arlo Griffiths &amp;amp; Timothy Lubin.&lt;/p&gt;</w:t>
            </w:r>
          </w:p>
          <w:p w:rsidR="00000000" w:rsidDel="00000000" w:rsidP="00000000" w:rsidRDefault="00000000" w:rsidRPr="00000000" w14:paraId="00000C32">
            <w:pPr>
              <w:widowControl w:val="0"/>
              <w:spacing w:line="240" w:lineRule="auto"/>
              <w:rPr>
                <w:sz w:val="18"/>
                <w:szCs w:val="18"/>
              </w:rPr>
            </w:pPr>
            <w:r w:rsidDel="00000000" w:rsidR="00000000" w:rsidRPr="00000000">
              <w:rPr>
                <w:sz w:val="18"/>
                <w:szCs w:val="18"/>
                <w:rtl w:val="0"/>
              </w:rPr>
              <w:t xml:space="preserve">                            &lt;/licence&gt;</w:t>
            </w:r>
          </w:p>
          <w:p w:rsidR="00000000" w:rsidDel="00000000" w:rsidP="00000000" w:rsidRDefault="00000000" w:rsidRPr="00000000" w14:paraId="00000C33">
            <w:pPr>
              <w:widowControl w:val="0"/>
              <w:spacing w:line="240" w:lineRule="auto"/>
              <w:rPr>
                <w:sz w:val="18"/>
                <w:szCs w:val="18"/>
              </w:rPr>
            </w:pPr>
            <w:r w:rsidDel="00000000" w:rsidR="00000000" w:rsidRPr="00000000">
              <w:rPr>
                <w:sz w:val="18"/>
                <w:szCs w:val="18"/>
                <w:rtl w:val="0"/>
              </w:rPr>
              <w:t xml:space="preserve">                        &lt;/availability&gt;</w:t>
            </w:r>
          </w:p>
          <w:p w:rsidR="00000000" w:rsidDel="00000000" w:rsidP="00000000" w:rsidRDefault="00000000" w:rsidRPr="00000000" w14:paraId="00000C34">
            <w:pPr>
              <w:widowControl w:val="0"/>
              <w:spacing w:line="240" w:lineRule="auto"/>
              <w:rPr>
                <w:sz w:val="18"/>
                <w:szCs w:val="18"/>
              </w:rPr>
            </w:pPr>
            <w:r w:rsidDel="00000000" w:rsidR="00000000" w:rsidRPr="00000000">
              <w:rPr>
                <w:sz w:val="18"/>
                <w:szCs w:val="18"/>
                <w:rtl w:val="0"/>
              </w:rPr>
              <w:t xml:space="preserve">                        &lt;date from="2019" to="2025"&gt;2019-2025&lt;/date&gt;</w:t>
            </w:r>
          </w:p>
          <w:p w:rsidR="00000000" w:rsidDel="00000000" w:rsidP="00000000" w:rsidRDefault="00000000" w:rsidRPr="00000000" w14:paraId="00000C35">
            <w:pPr>
              <w:widowControl w:val="0"/>
              <w:spacing w:line="240" w:lineRule="auto"/>
              <w:rPr>
                <w:sz w:val="18"/>
                <w:szCs w:val="18"/>
              </w:rPr>
            </w:pPr>
            <w:r w:rsidDel="00000000" w:rsidR="00000000" w:rsidRPr="00000000">
              <w:rPr>
                <w:sz w:val="18"/>
                <w:szCs w:val="18"/>
                <w:rtl w:val="0"/>
              </w:rPr>
              <w:t xml:space="preserve">                    &lt;/publicationStmt&gt;</w:t>
            </w:r>
          </w:p>
          <w:p w:rsidR="00000000" w:rsidDel="00000000" w:rsidP="00000000" w:rsidRDefault="00000000" w:rsidRPr="00000000" w14:paraId="00000C36">
            <w:pPr>
              <w:widowControl w:val="0"/>
              <w:spacing w:line="240" w:lineRule="auto"/>
              <w:rPr>
                <w:sz w:val="18"/>
                <w:szCs w:val="18"/>
              </w:rPr>
            </w:pPr>
            <w:r w:rsidDel="00000000" w:rsidR="00000000" w:rsidRPr="00000000">
              <w:rPr>
                <w:sz w:val="18"/>
                <w:szCs w:val="18"/>
                <w:rtl w:val="0"/>
              </w:rPr>
              <w:t xml:space="preserve">                &lt;/biblFull&gt;</w:t>
            </w:r>
          </w:p>
          <w:p w:rsidR="00000000" w:rsidDel="00000000" w:rsidP="00000000" w:rsidRDefault="00000000" w:rsidRPr="00000000" w14:paraId="00000C37">
            <w:pPr>
              <w:widowControl w:val="0"/>
              <w:spacing w:line="240" w:lineRule="auto"/>
              <w:rPr>
                <w:sz w:val="18"/>
                <w:szCs w:val="18"/>
              </w:rPr>
            </w:pPr>
            <w:r w:rsidDel="00000000" w:rsidR="00000000" w:rsidRPr="00000000">
              <w:rPr>
                <w:sz w:val="18"/>
                <w:szCs w:val="18"/>
                <w:rtl w:val="0"/>
              </w:rPr>
              <w:t xml:space="preserve">                &lt;!-- if your translation is a copy of already published one: fill a biblStruct --&gt;</w:t>
            </w:r>
          </w:p>
          <w:p w:rsidR="00000000" w:rsidDel="00000000" w:rsidP="00000000" w:rsidRDefault="00000000" w:rsidRPr="00000000" w14:paraId="00000C38">
            <w:pPr>
              <w:widowControl w:val="0"/>
              <w:spacing w:line="240" w:lineRule="auto"/>
              <w:rPr>
                <w:sz w:val="18"/>
                <w:szCs w:val="18"/>
              </w:rPr>
            </w:pPr>
            <w:r w:rsidDel="00000000" w:rsidR="00000000" w:rsidRPr="00000000">
              <w:rPr>
                <w:sz w:val="18"/>
                <w:szCs w:val="18"/>
                <w:rtl w:val="0"/>
              </w:rPr>
              <w:t xml:space="preserve">            &lt;/sourceDesc&gt;</w:t>
            </w:r>
          </w:p>
        </w:tc>
      </w:tr>
    </w:tbl>
    <w:p w:rsidR="00000000" w:rsidDel="00000000" w:rsidP="00000000" w:rsidRDefault="00000000" w:rsidRPr="00000000" w14:paraId="00000C39">
      <w:pPr>
        <w:pageBreakBefore w:val="0"/>
        <w:ind w:left="0" w:firstLine="0"/>
        <w:jc w:val="both"/>
        <w:rPr/>
      </w:pPr>
      <w:r w:rsidDel="00000000" w:rsidR="00000000" w:rsidRPr="00000000">
        <w:rPr>
          <w:rtl w:val="0"/>
        </w:rPr>
      </w:r>
    </w:p>
    <w:p w:rsidR="00000000" w:rsidDel="00000000" w:rsidP="00000000" w:rsidRDefault="00000000" w:rsidRPr="00000000" w14:paraId="00000C3A">
      <w:pPr>
        <w:pageBreakBefore w:val="0"/>
        <w:ind w:left="0" w:firstLine="720"/>
        <w:jc w:val="both"/>
        <w:rPr/>
      </w:pPr>
      <w:r w:rsidDel="00000000" w:rsidR="00000000" w:rsidRPr="00000000">
        <w:rPr>
          <w:rtl w:val="0"/>
        </w:rPr>
        <w:t xml:space="preserve">The &lt;encodingDesc&gt; will at least contain the &lt;projectDesc&gt; element with its first mandatory &lt;p&gt; about the DHARMA project. If you have provided another explanation about your own project, please copy and paste it into your translation file as well. Any other elements used for the main edition in &lt;projectDesc&gt; are available for the translation, but none are mandatory. Use them depending on your needs to describe specific choices regarding the translation itself. See the section §</w:t>
      </w:r>
      <w:hyperlink w:anchor="_epo5jnagyc34">
        <w:r w:rsidDel="00000000" w:rsidR="00000000" w:rsidRPr="00000000">
          <w:rPr>
            <w:color w:val="1155cc"/>
            <w:u w:val="single"/>
            <w:rtl w:val="0"/>
          </w:rPr>
          <w:t xml:space="preserve">&lt;encodingDesc&gt;</w:t>
        </w:r>
      </w:hyperlink>
      <w:r w:rsidDel="00000000" w:rsidR="00000000" w:rsidRPr="00000000">
        <w:rPr>
          <w:rtl w:val="0"/>
        </w:rPr>
        <w:t xml:space="preserve"> to identify all the elements at your disposal. </w:t>
      </w:r>
    </w:p>
    <w:p w:rsidR="00000000" w:rsidDel="00000000" w:rsidP="00000000" w:rsidRDefault="00000000" w:rsidRPr="00000000" w14:paraId="00000C3B">
      <w:pPr>
        <w:pageBreakBefore w:val="0"/>
        <w:ind w:left="0" w:firstLine="720"/>
        <w:jc w:val="both"/>
        <w:rPr/>
      </w:pPr>
      <w:r w:rsidDel="00000000" w:rsidR="00000000" w:rsidRPr="00000000">
        <w:rPr>
          <w:rtl w:val="0"/>
        </w:rPr>
        <w:t xml:space="preserve">Finally, keeping track of your work is still recommended with the element &lt;revisionDesc&gt; and the use of the &lt;change&gt; elements. See the section §</w:t>
      </w:r>
      <w:hyperlink w:anchor="_dsgiwgxl4j97">
        <w:r w:rsidDel="00000000" w:rsidR="00000000" w:rsidRPr="00000000">
          <w:rPr>
            <w:color w:val="1155cc"/>
            <w:u w:val="single"/>
            <w:rtl w:val="0"/>
          </w:rPr>
          <w:t xml:space="preserve">&lt;revisionDesc&gt;</w:t>
        </w:r>
      </w:hyperlink>
      <w:r w:rsidDel="00000000" w:rsidR="00000000" w:rsidRPr="00000000">
        <w:rPr>
          <w:rtl w:val="0"/>
        </w:rPr>
        <w:t xml:space="preserve">. </w:t>
      </w:r>
    </w:p>
    <w:p w:rsidR="00000000" w:rsidDel="00000000" w:rsidP="00000000" w:rsidRDefault="00000000" w:rsidRPr="00000000" w14:paraId="00000C3C">
      <w:pPr>
        <w:pageBreakBefore w:val="0"/>
        <w:ind w:left="0" w:firstLine="0"/>
        <w:jc w:val="both"/>
        <w:rPr/>
      </w:pPr>
      <w:r w:rsidDel="00000000" w:rsidR="00000000" w:rsidRPr="00000000">
        <w:rPr>
          <w:rtl w:val="0"/>
        </w:rPr>
      </w:r>
    </w:p>
    <w:p w:rsidR="00000000" w:rsidDel="00000000" w:rsidP="00000000" w:rsidRDefault="00000000" w:rsidRPr="00000000" w14:paraId="00000C3D">
      <w:pPr>
        <w:pStyle w:val="Heading3"/>
        <w:pageBreakBefore w:val="0"/>
        <w:rPr/>
      </w:pPr>
      <w:bookmarkStart w:colFirst="0" w:colLast="0" w:name="_tsv8jlove4sr" w:id="190"/>
      <w:bookmarkEnd w:id="190"/>
      <w:commentRangeStart w:id="99"/>
      <w:r w:rsidDel="00000000" w:rsidR="00000000" w:rsidRPr="00000000">
        <w:rPr>
          <w:rtl w:val="0"/>
        </w:rPr>
        <w:t xml:space="preserve">Structuring the translation</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C3E">
      <w:pPr>
        <w:pStyle w:val="Heading4"/>
        <w:pageBreakBefore w:val="0"/>
        <w:rPr/>
      </w:pPr>
      <w:bookmarkStart w:colFirst="0" w:colLast="0" w:name="_xghrolxzdlu5" w:id="191"/>
      <w:bookmarkEnd w:id="191"/>
      <w:r w:rsidDel="00000000" w:rsidR="00000000" w:rsidRPr="00000000">
        <w:rPr>
          <w:rtl w:val="0"/>
        </w:rPr>
        <w:t xml:space="preserve">&lt;text&gt; and &lt;body&gt; elements</w:t>
      </w:r>
    </w:p>
    <w:p w:rsidR="00000000" w:rsidDel="00000000" w:rsidP="00000000" w:rsidRDefault="00000000" w:rsidRPr="00000000" w14:paraId="00000C3F">
      <w:pPr>
        <w:pageBreakBefore w:val="0"/>
        <w:jc w:val="both"/>
        <w:rPr/>
      </w:pPr>
      <w:r w:rsidDel="00000000" w:rsidR="00000000" w:rsidRPr="00000000">
        <w:rPr>
          <w:rtl w:val="0"/>
        </w:rPr>
        <w:t xml:space="preserve">To structure the translation, follow the main rules set for the edition and explain under §</w:t>
      </w:r>
      <w:hyperlink w:anchor="_7itgxsg2099">
        <w:r w:rsidDel="00000000" w:rsidR="00000000" w:rsidRPr="00000000">
          <w:rPr>
            <w:color w:val="1155cc"/>
            <w:u w:val="single"/>
            <w:rtl w:val="0"/>
          </w:rPr>
          <w:t xml:space="preserve">&lt;text&gt;</w:t>
        </w:r>
      </w:hyperlink>
      <w:r w:rsidDel="00000000" w:rsidR="00000000" w:rsidRPr="00000000">
        <w:rPr>
          <w:rtl w:val="0"/>
        </w:rPr>
        <w:t xml:space="preserve">. Add both mandatory elements &lt;text&gt; with an attribute @xml:space="preserve" and &lt;body&gt;. </w:t>
      </w:r>
    </w:p>
    <w:p w:rsidR="00000000" w:rsidDel="00000000" w:rsidP="00000000" w:rsidRDefault="00000000" w:rsidRPr="00000000" w14:paraId="00000C40">
      <w:pPr>
        <w:pageBreakBefore w:val="0"/>
        <w:jc w:val="both"/>
        <w:rPr/>
      </w:pPr>
      <w:r w:rsidDel="00000000" w:rsidR="00000000" w:rsidRPr="00000000">
        <w:rPr>
          <w:rtl w:val="0"/>
        </w:rPr>
        <w:tab/>
        <w:t xml:space="preserve">If your translation is given in English, then you won't need to declare a new attribute @xml:lang on the &lt;text&gt; element, since it will be declared by default of the &lt;TEI&gt; root. However, if your translation is given in any other language, please declare the @xml:lang with the matching ISO standard 639-3 code. See §</w:t>
      </w:r>
      <w:hyperlink w:anchor="_4vx9lvswy1ag">
        <w:r w:rsidDel="00000000" w:rsidR="00000000" w:rsidRPr="00000000">
          <w:rPr>
            <w:color w:val="1155cc"/>
            <w:u w:val="single"/>
            <w:rtl w:val="0"/>
          </w:rPr>
          <w:t xml:space="preserve">Appendix 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41">
      <w:pPr>
        <w:pageBreakBefore w:val="0"/>
        <w:jc w:val="both"/>
        <w:rPr/>
      </w:pPr>
      <w:r w:rsidDel="00000000" w:rsidR="00000000" w:rsidRPr="00000000">
        <w:rPr>
          <w:rtl w:val="0"/>
        </w:rPr>
      </w:r>
    </w:p>
    <w:p w:rsidR="00000000" w:rsidDel="00000000" w:rsidP="00000000" w:rsidRDefault="00000000" w:rsidRPr="00000000" w14:paraId="00000C42">
      <w:pPr>
        <w:pStyle w:val="Heading4"/>
        <w:pageBreakBefore w:val="0"/>
        <w:rPr/>
      </w:pPr>
      <w:bookmarkStart w:colFirst="0" w:colLast="0" w:name="_p2cc4kkz7q2j" w:id="192"/>
      <w:bookmarkEnd w:id="192"/>
      <w:r w:rsidDel="00000000" w:rsidR="00000000" w:rsidRPr="00000000">
        <w:rPr>
          <w:rtl w:val="0"/>
        </w:rPr>
        <w:t xml:space="preserve">&lt;div&gt; – Sections of translations</w:t>
      </w:r>
    </w:p>
    <w:p w:rsidR="00000000" w:rsidDel="00000000" w:rsidP="00000000" w:rsidRDefault="00000000" w:rsidRPr="00000000" w14:paraId="00000C43">
      <w:pPr>
        <w:pageBreakBefore w:val="0"/>
        <w:jc w:val="both"/>
        <w:rPr/>
      </w:pPr>
      <w:r w:rsidDel="00000000" w:rsidR="00000000" w:rsidRPr="00000000">
        <w:rPr>
          <w:rtl w:val="0"/>
        </w:rPr>
        <w:t xml:space="preserve">Then use the &lt;div&gt; elements to reproduce the main sections of your edition. We expect you to keep the &lt;div&gt; used for invocations and colophons, as well as those used for chapters and cantos, keeping both attributes @n and @type. </w:t>
      </w:r>
    </w:p>
    <w:p w:rsidR="00000000" w:rsidDel="00000000" w:rsidP="00000000" w:rsidRDefault="00000000" w:rsidRPr="00000000" w14:paraId="00000C44">
      <w:pPr>
        <w:pageBreakBefore w:val="0"/>
        <w:jc w:val="both"/>
        <w:rPr/>
      </w:pPr>
      <w:r w:rsidDel="00000000" w:rsidR="00000000" w:rsidRPr="00000000">
        <w:rPr>
          <w:rtl w:val="0"/>
        </w:rPr>
        <w:tab/>
        <w:t xml:space="preserve">The editorial element &lt;head type="editorial" xml:lang="eng"&gt; can be kept in your translation. It is not required that you keep it, if you have added some in your edition. However, if you decide to keep it, make sure to encode it right after the opening part of the relevant element, as the first child of &lt;div&gt;; </w:t>
      </w:r>
      <w:r w:rsidDel="00000000" w:rsidR="00000000" w:rsidRPr="00000000">
        <w:rPr>
          <w:rtl w:val="0"/>
        </w:rPr>
        <w:t xml:space="preserve">delete the @xml:lang element if you are in an English translation</w:t>
      </w:r>
      <w:r w:rsidDel="00000000" w:rsidR="00000000" w:rsidRPr="00000000">
        <w:rPr>
          <w:rtl w:val="0"/>
        </w:rPr>
        <w:t xml:space="preserve">. If you want to keep the &lt;head type="editorial"&gt;, even if it does not match the language of the translation itself, then keep the attribute @xml:lang="eng". </w:t>
      </w:r>
    </w:p>
    <w:p w:rsidR="00000000" w:rsidDel="00000000" w:rsidP="00000000" w:rsidRDefault="00000000" w:rsidRPr="00000000" w14:paraId="00000C45">
      <w:pPr>
        <w:pageBreakBefore w:val="0"/>
        <w:jc w:val="both"/>
        <w:rPr/>
      </w:pPr>
      <w:r w:rsidDel="00000000" w:rsidR="00000000" w:rsidRPr="00000000">
        <w:rPr>
          <w:rtl w:val="0"/>
        </w:rPr>
      </w:r>
    </w:p>
    <w:p w:rsidR="00000000" w:rsidDel="00000000" w:rsidP="00000000" w:rsidRDefault="00000000" w:rsidRPr="00000000" w14:paraId="00000C46">
      <w:pPr>
        <w:pStyle w:val="Heading4"/>
        <w:pageBreakBefore w:val="0"/>
        <w:rPr/>
      </w:pPr>
      <w:bookmarkStart w:colFirst="0" w:colLast="0" w:name="_tr3n849j2n9j" w:id="193"/>
      <w:bookmarkEnd w:id="193"/>
      <w:r w:rsidDel="00000000" w:rsidR="00000000" w:rsidRPr="00000000">
        <w:rPr>
          <w:rtl w:val="0"/>
        </w:rPr>
        <w:t xml:space="preserve">Structural organisation of the translation</w:t>
      </w:r>
    </w:p>
    <w:p w:rsidR="00000000" w:rsidDel="00000000" w:rsidP="00000000" w:rsidRDefault="00000000" w:rsidRPr="00000000" w14:paraId="00000C47">
      <w:pPr>
        <w:pageBreakBefore w:val="0"/>
        <w:jc w:val="both"/>
        <w:rPr/>
      </w:pPr>
      <w:r w:rsidDel="00000000" w:rsidR="00000000" w:rsidRPr="00000000">
        <w:rPr>
          <w:rtl w:val="0"/>
        </w:rPr>
        <w:t xml:space="preserve">The main unit level for translated text will be the paragraph. The following elements &lt;p&gt;, &lt;ab&gt; and &lt;lg&gt; used in the edition will be replicated with &lt;p&gt; elements. It will offer you a versatile solution and allows you to organize the translated text as you see fit. </w:t>
      </w:r>
    </w:p>
    <w:p w:rsidR="00000000" w:rsidDel="00000000" w:rsidP="00000000" w:rsidRDefault="00000000" w:rsidRPr="00000000" w14:paraId="00000C48">
      <w:pPr>
        <w:pageBreakBefore w:val="0"/>
        <w:jc w:val="both"/>
        <w:rPr/>
      </w:pPr>
      <w:r w:rsidDel="00000000" w:rsidR="00000000" w:rsidRPr="00000000">
        <w:rPr>
          <w:rtl w:val="0"/>
        </w:rPr>
        <w:tab/>
        <w:t xml:space="preserve">For paragraphs translating verses and stanzas, you can use the attribute @rend="stanza” to obtain a verse type display. In this case, also feel free to reproduce the attribute @n, if you have provided your own specific numeration of the stanza.  </w:t>
      </w:r>
    </w:p>
    <w:p w:rsidR="00000000" w:rsidDel="00000000" w:rsidP="00000000" w:rsidRDefault="00000000" w:rsidRPr="00000000" w14:paraId="00000C49">
      <w:pPr>
        <w:pStyle w:val="Heading3"/>
        <w:pageBreakBefore w:val="0"/>
        <w:rPr/>
      </w:pPr>
      <w:bookmarkStart w:colFirst="0" w:colLast="0" w:name="_q71eflor2hc" w:id="194"/>
      <w:bookmarkEnd w:id="194"/>
      <w:r w:rsidDel="00000000" w:rsidR="00000000" w:rsidRPr="00000000">
        <w:rPr>
          <w:rtl w:val="0"/>
        </w:rPr>
        <w:t xml:space="preserve">Identifying correspondence with editions</w:t>
      </w:r>
    </w:p>
    <w:p w:rsidR="00000000" w:rsidDel="00000000" w:rsidP="00000000" w:rsidRDefault="00000000" w:rsidRPr="00000000" w14:paraId="00000C4A">
      <w:pPr>
        <w:pStyle w:val="Heading4"/>
        <w:rPr/>
      </w:pPr>
      <w:bookmarkStart w:colFirst="0" w:colLast="0" w:name="_46ohymewxd5b" w:id="195"/>
      <w:bookmarkEnd w:id="195"/>
      <w:r w:rsidDel="00000000" w:rsidR="00000000" w:rsidRPr="00000000">
        <w:rPr>
          <w:rtl w:val="0"/>
        </w:rPr>
        <w:t xml:space="preserve">Parallelism with the edited text</w:t>
      </w:r>
    </w:p>
    <w:p w:rsidR="00000000" w:rsidDel="00000000" w:rsidP="00000000" w:rsidRDefault="00000000" w:rsidRPr="00000000" w14:paraId="00000C4B">
      <w:pPr>
        <w:pageBreakBefore w:val="0"/>
        <w:jc w:val="both"/>
        <w:rPr/>
      </w:pPr>
      <w:r w:rsidDel="00000000" w:rsidR="00000000" w:rsidRPr="00000000">
        <w:rPr>
          <w:rtl w:val="0"/>
        </w:rPr>
        <w:t xml:space="preserve">To match translation parts with its corresponding edited text, we will make use of the declared @xml:id attributes on the elements &lt;div&gt;, &lt;p&gt;, &lt;ab&gt;, &lt;lg&gt; and &lt;quote&gt;. On the paragraphs used to structure the translation, add the attribute @corresp. Depending on how you have handled the translation process, you can use the attribute @corresp at several levels. Even so, we recommend trying as much as possible to use identifiers from the smaller semantic units such as &lt;p&gt;, &lt;ab&gt; and &lt;lg&gt; when possible. It might be useful to link the &lt;div&gt; since being a higher block structure it will be easier to match between edited texts and  translations. </w:t>
      </w:r>
    </w:p>
    <w:p w:rsidR="00000000" w:rsidDel="00000000" w:rsidP="00000000" w:rsidRDefault="00000000" w:rsidRPr="00000000" w14:paraId="00000C4C">
      <w:pPr>
        <w:pageBreakBefore w:val="0"/>
        <w:jc w:val="both"/>
        <w:rPr/>
      </w:pPr>
      <w:r w:rsidDel="00000000" w:rsidR="00000000" w:rsidRPr="00000000">
        <w:rPr>
          <w:rtl w:val="0"/>
        </w:rPr>
        <w:tab/>
        <w:t xml:space="preserve">The attribute @corresp shall contained a reference toward the semantic block @xml:id value preceding the an “</w:t>
      </w:r>
      <w:r w:rsidDel="00000000" w:rsidR="00000000" w:rsidRPr="00000000">
        <w:rPr>
          <w:rtl w:val="0"/>
        </w:rPr>
        <w:t xml:space="preserve">#</w:t>
      </w:r>
      <w:r w:rsidDel="00000000" w:rsidR="00000000" w:rsidRPr="00000000">
        <w:rPr>
          <w:rtl w:val="0"/>
        </w:rPr>
        <w:t xml:space="preserve">” and add a space if you need to declare more than one value. You need to provide every semantic @xml:id matching the translation, even if in case where the content is in fact non-contiguous. It means here that if you need to refer yourself to the paragraphs 1 to 3, you will need to add 3 @xm:l:id references separated by a blank space, while if you need to match your translation with the paragraph 1 and 3, you will add only the @xml:id for the paragraph 1 and 3 separated by a blank space.  </w:t>
      </w:r>
    </w:p>
    <w:p w:rsidR="00000000" w:rsidDel="00000000" w:rsidP="00000000" w:rsidRDefault="00000000" w:rsidRPr="00000000" w14:paraId="00000C4D">
      <w:pPr>
        <w:pageBreakBefore w:val="0"/>
        <w:jc w:val="both"/>
        <w:rPr/>
      </w:pPr>
      <w:r w:rsidDel="00000000" w:rsidR="00000000" w:rsidRPr="00000000">
        <w:rPr>
          <w:rtl w:val="0"/>
        </w:rPr>
      </w:r>
    </w:p>
    <w:p w:rsidR="00000000" w:rsidDel="00000000" w:rsidP="00000000" w:rsidRDefault="00000000" w:rsidRPr="00000000" w14:paraId="00000C4E">
      <w:pPr>
        <w:pageBreakBefore w:val="0"/>
        <w:jc w:val="both"/>
        <w:rPr/>
      </w:pPr>
      <w:r w:rsidDel="00000000" w:rsidR="00000000" w:rsidRPr="00000000">
        <w:rPr>
          <w:rtl w:val="0"/>
        </w:rPr>
      </w:r>
    </w:p>
    <w:tbl>
      <w:tblPr>
        <w:tblStyle w:val="Table1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C4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rPr>
                <w:color w:val="000096"/>
                <w:sz w:val="18"/>
                <w:szCs w:val="18"/>
              </w:rPr>
            </w:pP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"dyad"</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"svayambhu-02.01"</w:t>
            </w:r>
            <w:r w:rsidDel="00000000" w:rsidR="00000000" w:rsidRPr="00000000">
              <w:rPr>
                <w:color w:val="000096"/>
                <w:sz w:val="18"/>
                <w:szCs w:val="18"/>
                <w:rtl w:val="0"/>
              </w:rPr>
              <w:t xml:space="preserve">&gt;</w:t>
            </w:r>
          </w:p>
          <w:p w:rsidR="00000000" w:rsidDel="00000000" w:rsidP="00000000" w:rsidRDefault="00000000" w:rsidRPr="00000000" w14:paraId="00000C52">
            <w:pPr>
              <w:widowControl w:val="0"/>
              <w:rPr>
                <w:color w:val="000096"/>
                <w:sz w:val="18"/>
                <w:szCs w:val="18"/>
              </w:rPr>
            </w:pPr>
            <w:r w:rsidDel="00000000" w:rsidR="00000000" w:rsidRPr="00000000">
              <w:rPr>
                <w:color w:val="000096"/>
                <w:sz w:val="18"/>
                <w:szCs w:val="18"/>
                <w:rtl w:val="0"/>
              </w:rPr>
              <w:t xml:space="preserve">&lt;quote</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"svayambhu-02.01.01"</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"base-text"</w:t>
            </w:r>
            <w:r w:rsidDel="00000000" w:rsidR="00000000" w:rsidRPr="00000000">
              <w:rPr>
                <w:color w:val="f5844c"/>
                <w:sz w:val="18"/>
                <w:szCs w:val="18"/>
                <w:rtl w:val="0"/>
              </w:rPr>
              <w:t xml:space="preserve"> xml:lang</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"san-Latn"</w:t>
            </w:r>
            <w:r w:rsidDel="00000000" w:rsidR="00000000" w:rsidRPr="00000000">
              <w:rPr>
                <w:color w:val="000096"/>
                <w:sz w:val="18"/>
                <w:szCs w:val="18"/>
                <w:rtl w:val="0"/>
              </w:rPr>
              <w:t xml:space="preserve">&gt;</w:t>
            </w:r>
          </w:p>
          <w:p w:rsidR="00000000" w:rsidDel="00000000" w:rsidP="00000000" w:rsidRDefault="00000000" w:rsidRPr="00000000" w14:paraId="00000C5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"subaudible"</w:t>
            </w:r>
            <w:r w:rsidDel="00000000" w:rsidR="00000000" w:rsidRPr="00000000">
              <w:rPr>
                <w:color w:val="000096"/>
                <w:sz w:val="18"/>
                <w:szCs w:val="18"/>
                <w:rtl w:val="0"/>
              </w:rPr>
              <w:t xml:space="preserve">&gt;</w:t>
            </w:r>
          </w:p>
          <w:p w:rsidR="00000000" w:rsidDel="00000000" w:rsidP="00000000" w:rsidRDefault="00000000" w:rsidRPr="00000000" w14:paraId="00000C54">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"svayambhu-02.01.01.01"</w:t>
            </w:r>
            <w:r w:rsidDel="00000000" w:rsidR="00000000" w:rsidRPr="00000000">
              <w:rPr>
                <w:color w:val="f5844c"/>
                <w:sz w:val="18"/>
                <w:szCs w:val="18"/>
                <w:rtl w:val="0"/>
              </w:rPr>
              <w:t xml:space="preserve"> met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"anuṣṭubh"</w:t>
            </w:r>
            <w:r w:rsidDel="00000000" w:rsidR="00000000" w:rsidRPr="00000000">
              <w:rPr>
                <w:color w:val="000096"/>
                <w:sz w:val="18"/>
                <w:szCs w:val="18"/>
                <w:rtl w:val="0"/>
              </w:rPr>
              <w:t xml:space="preserve">&gt;</w:t>
            </w:r>
          </w:p>
          <w:p w:rsidR="00000000" w:rsidDel="00000000" w:rsidP="00000000" w:rsidRDefault="00000000" w:rsidRPr="00000000" w14:paraId="00000C55">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&lt;l&gt;</w:t>
            </w:r>
            <w:r w:rsidDel="00000000" w:rsidR="00000000" w:rsidRPr="00000000">
              <w:rPr>
                <w:sz w:val="18"/>
                <w:szCs w:val="18"/>
                <w:rtl w:val="0"/>
              </w:rPr>
              <w:t xml:space="preserve">vyavahārān didr̥kṣus tu</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brāhmaṇaiḥ saha pārthivaḥ</w:t>
            </w:r>
            <w:r w:rsidDel="00000000" w:rsidR="00000000" w:rsidRPr="00000000">
              <w:rPr>
                <w:color w:val="000096"/>
                <w:sz w:val="18"/>
                <w:szCs w:val="18"/>
                <w:rtl w:val="0"/>
              </w:rPr>
              <w:t xml:space="preserve">&lt;/l&gt;</w:t>
            </w:r>
          </w:p>
          <w:p w:rsidR="00000000" w:rsidDel="00000000" w:rsidP="00000000" w:rsidRDefault="00000000" w:rsidRPr="00000000" w14:paraId="00000C56">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&lt;l&gt;</w:t>
            </w:r>
            <w:r w:rsidDel="00000000" w:rsidR="00000000" w:rsidRPr="00000000">
              <w:rPr>
                <w:sz w:val="18"/>
                <w:szCs w:val="18"/>
                <w:rtl w:val="0"/>
              </w:rPr>
              <w:t xml:space="preserve">mantrajñair mantribhiś caiva</w:t>
            </w:r>
            <w:r w:rsidDel="00000000" w:rsidR="00000000" w:rsidRPr="00000000">
              <w:rPr>
                <w:color w:val="000096"/>
                <w:sz w:val="18"/>
                <w:szCs w:val="18"/>
                <w:rtl w:val="0"/>
              </w:rPr>
              <w:t xml:space="preserve">&lt;/l&gt;</w:t>
            </w:r>
            <w:r w:rsidDel="00000000" w:rsidR="00000000" w:rsidRPr="00000000">
              <w:rPr>
                <w:sz w:val="18"/>
                <w:szCs w:val="18"/>
                <w:rtl w:val="0"/>
              </w:rPr>
              <w:t xml:space="preserve"> </w:t>
            </w:r>
            <w:r w:rsidDel="00000000" w:rsidR="00000000" w:rsidRPr="00000000">
              <w:rPr>
                <w:color w:val="000096"/>
                <w:sz w:val="18"/>
                <w:szCs w:val="18"/>
                <w:rtl w:val="0"/>
              </w:rPr>
              <w:t xml:space="preserve">&lt;l&gt;</w:t>
            </w:r>
            <w:r w:rsidDel="00000000" w:rsidR="00000000" w:rsidRPr="00000000">
              <w:rPr>
                <w:sz w:val="18"/>
                <w:szCs w:val="18"/>
                <w:rtl w:val="0"/>
              </w:rPr>
              <w:t xml:space="preserve">vinītaḥ praviśet sabhām ||</w:t>
            </w:r>
            <w:r w:rsidDel="00000000" w:rsidR="00000000" w:rsidRPr="00000000">
              <w:rPr>
                <w:color w:val="000096"/>
                <w:sz w:val="18"/>
                <w:szCs w:val="18"/>
                <w:rtl w:val="0"/>
              </w:rPr>
              <w:t xml:space="preserve">&lt;/l&gt;</w:t>
            </w:r>
          </w:p>
          <w:p w:rsidR="00000000" w:rsidDel="00000000" w:rsidP="00000000" w:rsidRDefault="00000000" w:rsidRPr="00000000" w14:paraId="00000C57">
            <w:pPr>
              <w:widowControl w:val="0"/>
              <w:rPr>
                <w:color w:val="000096"/>
                <w:sz w:val="18"/>
                <w:szCs w:val="18"/>
              </w:rPr>
            </w:pPr>
            <w:r w:rsidDel="00000000" w:rsidR="00000000" w:rsidRPr="00000000">
              <w:rPr>
                <w:sz w:val="18"/>
                <w:szCs w:val="18"/>
                <w:rtl w:val="0"/>
              </w:rPr>
              <w:tab/>
            </w:r>
            <w:r w:rsidDel="00000000" w:rsidR="00000000" w:rsidRPr="00000000">
              <w:rPr>
                <w:color w:val="000096"/>
                <w:sz w:val="18"/>
                <w:szCs w:val="18"/>
                <w:rtl w:val="0"/>
              </w:rPr>
              <w:t xml:space="preserve">&lt;/lg&gt;</w:t>
            </w:r>
          </w:p>
          <w:p w:rsidR="00000000" w:rsidDel="00000000" w:rsidP="00000000" w:rsidRDefault="00000000" w:rsidRPr="00000000" w14:paraId="00000C5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&lt;/supplied&gt;</w:t>
            </w:r>
          </w:p>
          <w:p w:rsidR="00000000" w:rsidDel="00000000" w:rsidP="00000000" w:rsidRDefault="00000000" w:rsidRPr="00000000" w14:paraId="00000C5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&lt;/quote&gt;</w:t>
            </w:r>
          </w:p>
          <w:p w:rsidR="00000000" w:rsidDel="00000000" w:rsidP="00000000" w:rsidRDefault="00000000" w:rsidRPr="00000000" w14:paraId="00000C5A">
            <w:pPr>
              <w:widowControl w:val="0"/>
              <w:rPr>
                <w:sz w:val="18"/>
                <w:szCs w:val="18"/>
              </w:rPr>
            </w:pP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"svayambhu-02.01.02"</w:t>
            </w:r>
            <w:r w:rsidDel="00000000" w:rsidR="00000000" w:rsidRPr="00000000">
              <w:rPr>
                <w:color w:val="000096"/>
                <w:sz w:val="18"/>
                <w:szCs w:val="18"/>
                <w:rtl w:val="0"/>
              </w:rPr>
              <w:t xml:space="preserve">&gt;</w:t>
            </w:r>
            <w:r w:rsidDel="00000000" w:rsidR="00000000" w:rsidRPr="00000000">
              <w:rPr>
                <w:sz w:val="18"/>
                <w:szCs w:val="18"/>
                <w:rtl w:val="0"/>
              </w:rPr>
              <w:t xml:space="preserve">kunaṅ hulaha saṅ prabhu, uniṅānira taṅ vyavahāranikaṅ rāt,</w:t>
            </w:r>
          </w:p>
          <w:p w:rsidR="00000000" w:rsidDel="00000000" w:rsidP="00000000" w:rsidRDefault="00000000" w:rsidRPr="00000000" w14:paraId="00000C5B">
            <w:pPr>
              <w:widowControl w:val="0"/>
              <w:rPr>
                <w:sz w:val="18"/>
                <w:szCs w:val="18"/>
              </w:rPr>
            </w:pPr>
            <w:r w:rsidDel="00000000" w:rsidR="00000000" w:rsidRPr="00000000">
              <w:rPr>
                <w:sz w:val="18"/>
                <w:szCs w:val="18"/>
                <w:rtl w:val="0"/>
              </w:rPr>
              <w:t xml:space="preserve">harovaṅa ta sira brāhmaṇa vihikan maṅaji,</w:t>
            </w:r>
          </w:p>
          <w:p w:rsidR="00000000" w:rsidDel="00000000" w:rsidP="00000000" w:rsidRDefault="00000000" w:rsidRPr="00000000" w14:paraId="00000C5C">
            <w:pPr>
              <w:widowControl w:val="0"/>
              <w:rPr>
                <w:color w:val="000096"/>
                <w:sz w:val="18"/>
                <w:szCs w:val="18"/>
              </w:rPr>
            </w:pPr>
            <w:r w:rsidDel="00000000" w:rsidR="00000000" w:rsidRPr="00000000">
              <w:rPr>
                <w:sz w:val="18"/>
                <w:szCs w:val="18"/>
                <w:rtl w:val="0"/>
              </w:rPr>
              <w:t xml:space="preserve">lavan </w:t>
            </w: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"emn"</w:t>
            </w:r>
            <w:r w:rsidDel="00000000" w:rsidR="00000000" w:rsidRPr="00000000">
              <w:rPr>
                <w:color w:val="000096"/>
                <w:sz w:val="18"/>
                <w:szCs w:val="18"/>
                <w:rtl w:val="0"/>
              </w:rPr>
              <w:t xml:space="preserve">&gt;</w:t>
            </w:r>
            <w:r w:rsidDel="00000000" w:rsidR="00000000" w:rsidRPr="00000000">
              <w:rPr>
                <w:sz w:val="18"/>
                <w:szCs w:val="18"/>
                <w:rtl w:val="0"/>
              </w:rPr>
              <w:t xml:space="preserve">mantri vruh</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mantri riṁ vruḥ</w:t>
            </w:r>
            <w:r w:rsidDel="00000000" w:rsidR="00000000" w:rsidRPr="00000000">
              <w:rPr>
                <w:color w:val="000096"/>
                <w:sz w:val="18"/>
                <w:szCs w:val="18"/>
                <w:rtl w:val="0"/>
              </w:rPr>
              <w:t xml:space="preserve">&lt;/rdg&gt;&lt;rdg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mantri, vruḥ</w:t>
            </w:r>
            <w:r w:rsidDel="00000000" w:rsidR="00000000" w:rsidRPr="00000000">
              <w:rPr>
                <w:color w:val="000096"/>
                <w:sz w:val="18"/>
                <w:szCs w:val="18"/>
                <w:rtl w:val="0"/>
              </w:rPr>
              <w:t xml:space="preserve">&lt;/rdg&gt;&lt;/app&gt;</w:t>
            </w:r>
          </w:p>
          <w:p w:rsidR="00000000" w:rsidDel="00000000" w:rsidP="00000000" w:rsidRDefault="00000000" w:rsidRPr="00000000" w14:paraId="00000C5D">
            <w:pPr>
              <w:widowControl w:val="0"/>
              <w:rPr>
                <w:sz w:val="18"/>
                <w:szCs w:val="18"/>
              </w:rPr>
            </w:pPr>
            <w:r w:rsidDel="00000000" w:rsidR="00000000" w:rsidRPr="00000000">
              <w:rPr>
                <w:color w:val="000096"/>
                <w:sz w:val="18"/>
                <w:szCs w:val="18"/>
                <w:rtl w:val="0"/>
              </w:rPr>
              <w:t xml:space="preserve">&lt;app&gt;&lt;lem</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w:t>
            </w:r>
            <w:r w:rsidDel="00000000" w:rsidR="00000000" w:rsidRPr="00000000">
              <w:rPr>
                <w:color w:val="000096"/>
                <w:sz w:val="18"/>
                <w:szCs w:val="18"/>
                <w:rtl w:val="0"/>
              </w:rPr>
              <w:t xml:space="preserve">&gt;</w:t>
            </w:r>
            <w:r w:rsidDel="00000000" w:rsidR="00000000" w:rsidRPr="00000000">
              <w:rPr>
                <w:sz w:val="18"/>
                <w:szCs w:val="18"/>
                <w:rtl w:val="0"/>
              </w:rPr>
              <w:t xml:space="preserve">mavivekā</w:t>
            </w:r>
            <w:r w:rsidDel="00000000" w:rsidR="00000000" w:rsidRPr="00000000">
              <w:rPr>
                <w:color w:val="000096"/>
                <w:sz w:val="18"/>
                <w:szCs w:val="18"/>
                <w:rtl w:val="0"/>
              </w:rPr>
              <w:t xml:space="preserve">&lt;/lem&gt;&lt;rdg</w:t>
            </w:r>
            <w:r w:rsidDel="00000000" w:rsidR="00000000" w:rsidRPr="00000000">
              <w:rPr>
                <w:color w:val="f5844c"/>
                <w:sz w:val="18"/>
                <w:szCs w:val="18"/>
                <w:rtl w:val="0"/>
              </w:rPr>
              <w:t xml:space="preserve"> wit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"#K"</w:t>
            </w:r>
            <w:r w:rsidDel="00000000" w:rsidR="00000000" w:rsidRPr="00000000">
              <w:rPr>
                <w:color w:val="000096"/>
                <w:sz w:val="18"/>
                <w:szCs w:val="18"/>
                <w:rtl w:val="0"/>
              </w:rPr>
              <w:t xml:space="preserve">&gt;</w:t>
            </w:r>
            <w:r w:rsidDel="00000000" w:rsidR="00000000" w:rsidRPr="00000000">
              <w:rPr>
                <w:sz w:val="18"/>
                <w:szCs w:val="18"/>
                <w:rtl w:val="0"/>
              </w:rPr>
              <w:t xml:space="preserve">mavikvekā</w:t>
            </w:r>
            <w:r w:rsidDel="00000000" w:rsidR="00000000" w:rsidRPr="00000000">
              <w:rPr>
                <w:color w:val="000096"/>
                <w:sz w:val="18"/>
                <w:szCs w:val="18"/>
                <w:rtl w:val="0"/>
              </w:rPr>
              <w:t xml:space="preserve">&lt;/rdg&gt;&lt;/app&gt;</w:t>
            </w:r>
            <w:r w:rsidDel="00000000" w:rsidR="00000000" w:rsidRPr="00000000">
              <w:rPr>
                <w:sz w:val="18"/>
                <w:szCs w:val="18"/>
                <w:rtl w:val="0"/>
              </w:rPr>
              <w:t xml:space="preserve">,</w:t>
            </w:r>
          </w:p>
          <w:p w:rsidR="00000000" w:rsidDel="00000000" w:rsidP="00000000" w:rsidRDefault="00000000" w:rsidRPr="00000000" w14:paraId="00000C5E">
            <w:pPr>
              <w:widowControl w:val="0"/>
              <w:rPr>
                <w:color w:val="000096"/>
                <w:sz w:val="18"/>
                <w:szCs w:val="18"/>
              </w:rPr>
            </w:pPr>
            <w:r w:rsidDel="00000000" w:rsidR="00000000" w:rsidRPr="00000000">
              <w:rPr>
                <w:sz w:val="18"/>
                <w:szCs w:val="18"/>
                <w:rtl w:val="0"/>
              </w:rPr>
              <w:t xml:space="preserve">sulakṣaṇaha ta sira tumamaha riṅ sabhā.</w:t>
            </w:r>
            <w:r w:rsidDel="00000000" w:rsidR="00000000" w:rsidRPr="00000000">
              <w:rPr>
                <w:color w:val="000096"/>
                <w:sz w:val="18"/>
                <w:szCs w:val="18"/>
                <w:rtl w:val="0"/>
              </w:rPr>
              <w:t xml:space="preserve">&lt;/p&gt;</w:t>
            </w:r>
          </w:p>
          <w:p w:rsidR="00000000" w:rsidDel="00000000" w:rsidP="00000000" w:rsidRDefault="00000000" w:rsidRPr="00000000" w14:paraId="00000C5F">
            <w:pPr>
              <w:widowControl w:val="0"/>
              <w:rPr/>
            </w:pPr>
            <w:r w:rsidDel="00000000" w:rsidR="00000000" w:rsidRPr="00000000">
              <w:rPr>
                <w:color w:val="000096"/>
                <w:sz w:val="18"/>
                <w:szCs w:val="18"/>
                <w:rtl w:val="0"/>
              </w:rPr>
              <w:t xml:space="preserve">&lt;/div&gt;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C6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w:t>
            </w:r>
            <w:r w:rsidDel="00000000" w:rsidR="00000000" w:rsidRPr="00000000">
              <w:rPr>
                <w:color w:val="f5844c"/>
                <w:sz w:val="18"/>
                <w:szCs w:val="18"/>
                <w:rtl w:val="0"/>
              </w:rPr>
              <w:t xml:space="preserve"> 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"1" </w:t>
            </w:r>
            <w:r w:rsidDel="00000000" w:rsidR="00000000" w:rsidRPr="00000000">
              <w:rPr>
                <w:color w:val="f5844c"/>
                <w:sz w:val="18"/>
                <w:szCs w:val="18"/>
                <w:rtl w:val="0"/>
              </w:rPr>
              <w:t xml:space="preserve">corresp</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"#svayambhu-02.01"</w:t>
            </w:r>
            <w:r w:rsidDel="00000000" w:rsidR="00000000" w:rsidRPr="00000000">
              <w:rPr>
                <w:color w:val="000096"/>
                <w:sz w:val="18"/>
                <w:szCs w:val="18"/>
                <w:rtl w:val="0"/>
              </w:rPr>
              <w:t xml:space="preserve">&gt;&lt;quote</w:t>
            </w:r>
            <w:r w:rsidDel="00000000" w:rsidR="00000000" w:rsidRPr="00000000">
              <w:rPr>
                <w:color w:val="f5844c"/>
                <w:sz w:val="18"/>
                <w:szCs w:val="18"/>
                <w:rtl w:val="0"/>
              </w:rPr>
              <w:t xml:space="preserve"> rend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"stanza"</w:t>
            </w:r>
            <w:r w:rsidDel="00000000" w:rsidR="00000000" w:rsidRPr="00000000">
              <w:rPr>
                <w:color w:val="000096"/>
                <w:sz w:val="18"/>
                <w:szCs w:val="18"/>
                <w:rtl w:val="0"/>
              </w:rPr>
              <w:t xml:space="preserve">&gt;&lt;supplied</w:t>
            </w:r>
            <w:r w:rsidDel="00000000" w:rsidR="00000000" w:rsidRPr="00000000">
              <w:rPr>
                <w:color w:val="f5844c"/>
                <w:sz w:val="18"/>
                <w:szCs w:val="18"/>
                <w:rtl w:val="0"/>
              </w:rPr>
              <w:t xml:space="preserve"> reason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"subaudible"</w:t>
            </w:r>
            <w:r w:rsidDel="00000000" w:rsidR="00000000" w:rsidRPr="00000000">
              <w:rPr>
                <w:color w:val="000096"/>
                <w:sz w:val="18"/>
                <w:szCs w:val="18"/>
                <w:rtl w:val="0"/>
              </w:rPr>
              <w:t xml:space="preserve">&gt;</w:t>
            </w:r>
            <w:r w:rsidDel="00000000" w:rsidR="00000000" w:rsidRPr="00000000">
              <w:rPr>
                <w:sz w:val="18"/>
                <w:szCs w:val="18"/>
                <w:rtl w:val="0"/>
              </w:rPr>
              <w:t xml:space="preserve">When the king is going to try a case, he should enter the court modestly accompanied by Brahmins and counselors who are experts in policy</w:t>
            </w:r>
            <w:r w:rsidDel="00000000" w:rsidR="00000000" w:rsidRPr="00000000">
              <w:rPr>
                <w:color w:val="000096"/>
                <w:sz w:val="18"/>
                <w:szCs w:val="18"/>
                <w:rtl w:val="0"/>
              </w:rPr>
              <w:t xml:space="preserve">&lt;/supplied&gt;&lt;/quote&gt;</w:t>
            </w:r>
            <w:r w:rsidDel="00000000" w:rsidR="00000000" w:rsidRPr="00000000">
              <w:rPr>
                <w:sz w:val="18"/>
                <w:szCs w:val="18"/>
                <w:rtl w:val="0"/>
              </w:rPr>
              <w:t xml:space="preserve"> Now should his Majesty undertake to attend to litigation/affairs of this world, let him take as companions Brahmins who are knowledgeable and study Scripture, and likewise ministers with the wisdom to judge with discernment; with good conduct, he should enter the council.</w:t>
            </w:r>
            <w:r w:rsidDel="00000000" w:rsidR="00000000" w:rsidRPr="00000000">
              <w:rPr>
                <w:color w:val="000096"/>
                <w:sz w:val="18"/>
                <w:szCs w:val="18"/>
                <w:rtl w:val="0"/>
              </w:rPr>
              <w:t xml:space="preserve">&lt;/p&gt;</w:t>
            </w:r>
          </w:p>
          <w:p w:rsidR="00000000" w:rsidDel="00000000" w:rsidP="00000000" w:rsidRDefault="00000000" w:rsidRPr="00000000" w14:paraId="00000C62">
            <w:pPr>
              <w:widowControl w:val="0"/>
              <w:rPr>
                <w:color w:val="000096"/>
                <w:sz w:val="18"/>
                <w:szCs w:val="18"/>
              </w:rPr>
            </w:pPr>
            <w:r w:rsidDel="00000000" w:rsidR="00000000" w:rsidRPr="00000000">
              <w:rPr>
                <w:color w:val="000096"/>
                <w:sz w:val="18"/>
                <w:szCs w:val="18"/>
                <w:rtl w:val="0"/>
              </w:rPr>
              <w:t xml:space="preserve">&lt;/div&gt;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C64">
      <w:pPr>
        <w:pageBreakBefore w:val="0"/>
        <w:jc w:val="both"/>
        <w:rPr/>
      </w:pPr>
      <w:r w:rsidDel="00000000" w:rsidR="00000000" w:rsidRPr="00000000">
        <w:rPr>
          <w:rtl w:val="0"/>
        </w:rPr>
        <w:t xml:space="preserve"> </w:t>
      </w:r>
    </w:p>
    <w:p w:rsidR="00000000" w:rsidDel="00000000" w:rsidP="00000000" w:rsidRDefault="00000000" w:rsidRPr="00000000" w14:paraId="00000C65">
      <w:pPr>
        <w:pStyle w:val="Heading4"/>
        <w:pageBreakBefore w:val="0"/>
        <w:rPr/>
      </w:pPr>
      <w:bookmarkStart w:colFirst="0" w:colLast="0" w:name="_np9e3ge217vw" w:id="196"/>
      <w:bookmarkEnd w:id="196"/>
      <w:r w:rsidDel="00000000" w:rsidR="00000000" w:rsidRPr="00000000">
        <w:rPr>
          <w:rtl w:val="0"/>
        </w:rPr>
        <w:t xml:space="preserve">Declaring the authorship of on a translated segment of text</w:t>
      </w:r>
    </w:p>
    <w:p w:rsidR="00000000" w:rsidDel="00000000" w:rsidP="00000000" w:rsidRDefault="00000000" w:rsidRPr="00000000" w14:paraId="00000C66">
      <w:pPr>
        <w:pageBreakBefore w:val="0"/>
        <w:rPr/>
      </w:pPr>
      <w:r w:rsidDel="00000000" w:rsidR="00000000" w:rsidRPr="00000000">
        <w:rPr>
          <w:rtl w:val="0"/>
        </w:rPr>
        <w:t xml:space="preserve">In case of a translation written by several authors and/or encoding parts or a whole previously published translation, you can use both the attributes @resp and @source to provide a sharper delimitation of the authorship, than what is possible with declaring it in the &lt;teiHeader&gt;:</w:t>
      </w:r>
    </w:p>
    <w:p w:rsidR="00000000" w:rsidDel="00000000" w:rsidP="00000000" w:rsidRDefault="00000000" w:rsidRPr="00000000" w14:paraId="00000C67">
      <w:pPr>
        <w:pageBreakBefore w:val="0"/>
        <w:numPr>
          <w:ilvl w:val="0"/>
          <w:numId w:val="18"/>
        </w:numPr>
        <w:ind w:left="720" w:hanging="360"/>
      </w:pPr>
      <w:r w:rsidDel="00000000" w:rsidR="00000000" w:rsidRPr="00000000">
        <w:rPr>
          <w:rtl w:val="0"/>
        </w:rPr>
        <w:t xml:space="preserve">use the attribute @source on structural elements, such as &lt;div&gt; or &lt;p&gt;, for which you want to declare the author and its publication. Fill it with the prefix “bib:” and the Zotero Short Title of the publication. </w:t>
      </w:r>
    </w:p>
    <w:p w:rsidR="00000000" w:rsidDel="00000000" w:rsidP="00000000" w:rsidRDefault="00000000" w:rsidRPr="00000000" w14:paraId="00000C68">
      <w:pPr>
        <w:pageBreakBefore w:val="0"/>
        <w:numPr>
          <w:ilvl w:val="0"/>
          <w:numId w:val="18"/>
        </w:numPr>
        <w:ind w:left="720" w:hanging="360"/>
      </w:pPr>
      <w:r w:rsidDel="00000000" w:rsidR="00000000" w:rsidRPr="00000000">
        <w:rPr>
          <w:rtl w:val="0"/>
        </w:rPr>
        <w:t xml:space="preserve">Use the attribute @resp on structural elements to credit a member of the DHARMA project. Add the prefix “part:” and her/his DHARMA unique identifier. </w:t>
      </w:r>
    </w:p>
    <w:p w:rsidR="00000000" w:rsidDel="00000000" w:rsidP="00000000" w:rsidRDefault="00000000" w:rsidRPr="00000000" w14:paraId="00000C69">
      <w:pPr>
        <w:pageBreakBefore w:val="0"/>
        <w:rPr/>
      </w:pPr>
      <w:r w:rsidDel="00000000" w:rsidR="00000000" w:rsidRPr="00000000">
        <w:rPr>
          <w:rtl w:val="0"/>
        </w:rPr>
        <w:tab/>
        <w:t xml:space="preserve">If several publications or project's members are involved, it is possible to declare several references in those two attributes, as long as you add a space between each.</w:t>
      </w:r>
    </w:p>
    <w:p w:rsidR="00000000" w:rsidDel="00000000" w:rsidP="00000000" w:rsidRDefault="00000000" w:rsidRPr="00000000" w14:paraId="00000C6A">
      <w:pPr>
        <w:pStyle w:val="Heading3"/>
        <w:pageBreakBefore w:val="0"/>
        <w:rPr/>
      </w:pPr>
      <w:bookmarkStart w:colFirst="0" w:colLast="0" w:name="_wxm4we4yupi" w:id="197"/>
      <w:bookmarkEnd w:id="197"/>
      <w:r w:rsidDel="00000000" w:rsidR="00000000" w:rsidRPr="00000000">
        <w:rPr>
          <w:rtl w:val="0"/>
        </w:rPr>
        <w:t xml:space="preserve">Encoding features for the translation  </w:t>
      </w:r>
    </w:p>
    <w:p w:rsidR="00000000" w:rsidDel="00000000" w:rsidP="00000000" w:rsidRDefault="00000000" w:rsidRPr="00000000" w14:paraId="00000C6B">
      <w:pPr>
        <w:pageBreakBefore w:val="0"/>
        <w:ind w:left="0" w:firstLine="0"/>
        <w:jc w:val="both"/>
        <w:rPr/>
      </w:pPr>
      <w:r w:rsidDel="00000000" w:rsidR="00000000" w:rsidRPr="00000000">
        <w:rPr>
          <w:rtl w:val="0"/>
        </w:rPr>
        <w:t xml:space="preserve">If you have encoded an edition, you do not need to replicate its encoded features in its translation. You may need however to mark up elements of the translation itself, like omitted text which are translating or the text of the translation reports. Note that miscellaneous encoding elements such as &lt;foreign&gt; or &lt;hi&gt; are available as well as editors’ remarks, not part of the translation per se, but  encoded as &lt;note&gt;.</w:t>
      </w:r>
      <w:r w:rsidDel="00000000" w:rsidR="00000000" w:rsidRPr="00000000">
        <w:rPr>
          <w:vertAlign w:val="superscript"/>
        </w:rPr>
        <w:footnoteReference w:customMarkFollows="0" w:id="61"/>
      </w:r>
      <w:r w:rsidDel="00000000" w:rsidR="00000000" w:rsidRPr="00000000">
        <w:rPr>
          <w:rtl w:val="0"/>
        </w:rPr>
        <w:t xml:space="preserve"> </w:t>
      </w:r>
    </w:p>
    <w:p w:rsidR="00000000" w:rsidDel="00000000" w:rsidP="00000000" w:rsidRDefault="00000000" w:rsidRPr="00000000" w14:paraId="00000C6C">
      <w:pPr>
        <w:pageBreakBefore w:val="0"/>
        <w:ind w:left="0" w:firstLine="0"/>
        <w:jc w:val="both"/>
        <w:rPr/>
      </w:pPr>
      <w:r w:rsidDel="00000000" w:rsidR="00000000" w:rsidRPr="00000000">
        <w:rPr>
          <w:rtl w:val="0"/>
        </w:rPr>
        <w:tab/>
        <w:t xml:space="preserve">For the sake of alignment between the edited texts and its translations, we will need to add some encoding features to reproduce some scribal interventions or damages made to the texts.  </w:t>
      </w:r>
    </w:p>
    <w:p w:rsidR="00000000" w:rsidDel="00000000" w:rsidP="00000000" w:rsidRDefault="00000000" w:rsidRPr="00000000" w14:paraId="00000C6D">
      <w:pPr>
        <w:pageBreakBefore w:val="0"/>
        <w:ind w:left="0" w:firstLine="0"/>
        <w:jc w:val="both"/>
        <w:rPr/>
      </w:pPr>
      <w:r w:rsidDel="00000000" w:rsidR="00000000" w:rsidRPr="00000000">
        <w:rPr>
          <w:rtl w:val="0"/>
        </w:rPr>
      </w:r>
    </w:p>
    <w:p w:rsidR="00000000" w:rsidDel="00000000" w:rsidP="00000000" w:rsidRDefault="00000000" w:rsidRPr="00000000" w14:paraId="00000C6E">
      <w:pPr>
        <w:pStyle w:val="Heading4"/>
        <w:pageBreakBefore w:val="0"/>
        <w:jc w:val="both"/>
        <w:rPr/>
      </w:pPr>
      <w:bookmarkStart w:colFirst="0" w:colLast="0" w:name="_bnig03mpj81x" w:id="198"/>
      <w:bookmarkEnd w:id="198"/>
      <w:r w:rsidDel="00000000" w:rsidR="00000000" w:rsidRPr="00000000">
        <w:rPr>
          <w:rtl w:val="0"/>
        </w:rPr>
        <w:t xml:space="preserve">Additions into the translated text</w:t>
      </w:r>
    </w:p>
    <w:p w:rsidR="00000000" w:rsidDel="00000000" w:rsidP="00000000" w:rsidRDefault="00000000" w:rsidRPr="00000000" w14:paraId="00000C6F">
      <w:pPr>
        <w:pageBreakBefore w:val="0"/>
        <w:ind w:left="0" w:firstLine="0"/>
        <w:jc w:val="both"/>
        <w:rPr/>
      </w:pPr>
      <w:r w:rsidDel="00000000" w:rsidR="00000000" w:rsidRPr="00000000">
        <w:rPr>
          <w:rtl w:val="0"/>
        </w:rPr>
        <w:t xml:space="preserve">Restoration of texts made in edited texts should be translated. When the restored text corresponds to a lost content, use the attribute @reason with the value “lost” in combination with the element &lt;supplied&gt;. But if the content was omitted by the scribe, use the value “omitted” for the attribute @reason. </w:t>
      </w:r>
    </w:p>
    <w:p w:rsidR="00000000" w:rsidDel="00000000" w:rsidP="00000000" w:rsidRDefault="00000000" w:rsidRPr="00000000" w14:paraId="00000C70">
      <w:pPr>
        <w:pageBreakBefore w:val="0"/>
        <w:ind w:left="0" w:firstLine="0"/>
        <w:jc w:val="both"/>
        <w:rPr/>
      </w:pPr>
      <w:r w:rsidDel="00000000" w:rsidR="00000000" w:rsidRPr="00000000">
        <w:rPr>
          <w:rtl w:val="0"/>
        </w:rPr>
        <w:tab/>
      </w:r>
      <w:r w:rsidDel="00000000" w:rsidR="00000000" w:rsidRPr="00000000">
        <w:rPr>
          <w:rtl w:val="0"/>
        </w:rPr>
        <w:t xml:space="preserve">Any addition made in the translation that does not find its equivalent in the edition should be identified with the element &lt;supplied&gt;.</w:t>
      </w:r>
      <w:r w:rsidDel="00000000" w:rsidR="00000000" w:rsidRPr="00000000">
        <w:rPr>
          <w:rtl w:val="0"/>
        </w:rPr>
        <w:t xml:space="preserve"> But we will distinguish between additions made in order to clarify the translation in the target language, those made to obtain a clear syntax and those used for disambiguation purposes. The first case shall be expressed with the attribute @reason with the value “subaudible”. Those parts don't find any equivalent in the edited texts. Its use isn't mandatory and its appreciation is left to the encoders depending on how literal the translation is. </w:t>
      </w:r>
    </w:p>
    <w:p w:rsidR="00000000" w:rsidDel="00000000" w:rsidP="00000000" w:rsidRDefault="00000000" w:rsidRPr="00000000" w14:paraId="00000C71">
      <w:pPr>
        <w:pageBreakBefore w:val="0"/>
        <w:ind w:left="0" w:firstLine="720"/>
        <w:jc w:val="both"/>
        <w:rPr/>
      </w:pPr>
      <w:r w:rsidDel="00000000" w:rsidR="00000000" w:rsidRPr="00000000">
        <w:rPr>
          <w:rtl w:val="0"/>
        </w:rPr>
        <w:t xml:space="preserve">The second case should be identified with the value “subaudible”. It must be used for words, not explicit in the edited texts, but that need to be made explicit to become a proper sentence in the target language. Use it for cases where you need to signal accuracy of your translation.</w:t>
      </w:r>
    </w:p>
    <w:p w:rsidR="00000000" w:rsidDel="00000000" w:rsidP="00000000" w:rsidRDefault="00000000" w:rsidRPr="00000000" w14:paraId="00000C72">
      <w:pPr>
        <w:pageBreakBefore w:val="0"/>
        <w:ind w:left="0" w:firstLine="720"/>
        <w:jc w:val="both"/>
        <w:rPr/>
      </w:pPr>
      <w:r w:rsidDel="00000000" w:rsidR="00000000" w:rsidRPr="00000000">
        <w:rPr>
          <w:rtl w:val="0"/>
        </w:rPr>
        <w:t xml:space="preserve">The final case will be encoded with the value “explanation” beared by the attribute @reason. You should use it to tag any supplementary words provided for clarification which are motivated by the syntax of the target language. The &lt;supplied reason="explanation”&gt; can also be used in combination with the element &lt;foreign&gt; to provide the original words from the edited texts inside your translation. </w:t>
      </w:r>
    </w:p>
    <w:p w:rsidR="00000000" w:rsidDel="00000000" w:rsidP="00000000" w:rsidRDefault="00000000" w:rsidRPr="00000000" w14:paraId="00000C73">
      <w:pPr>
        <w:pageBreakBefore w:val="0"/>
        <w:ind w:left="0" w:firstLine="720"/>
        <w:jc w:val="both"/>
        <w:rPr/>
      </w:pPr>
      <w:r w:rsidDel="00000000" w:rsidR="00000000" w:rsidRPr="00000000">
        <w:rPr>
          <w:rtl w:val="0"/>
        </w:rPr>
      </w:r>
    </w:p>
    <w:p w:rsidR="00000000" w:rsidDel="00000000" w:rsidP="00000000" w:rsidRDefault="00000000" w:rsidRPr="00000000" w14:paraId="00000C74">
      <w:pPr>
        <w:pStyle w:val="Heading4"/>
        <w:pageBreakBefore w:val="0"/>
        <w:jc w:val="both"/>
        <w:rPr/>
      </w:pPr>
      <w:bookmarkStart w:colFirst="0" w:colLast="0" w:name="_jgkmwpthmpmq" w:id="199"/>
      <w:bookmarkEnd w:id="199"/>
      <w:r w:rsidDel="00000000" w:rsidR="00000000" w:rsidRPr="00000000">
        <w:rPr>
          <w:rtl w:val="0"/>
        </w:rPr>
        <w:t xml:space="preserve">Lacunae</w:t>
      </w:r>
    </w:p>
    <w:p w:rsidR="00000000" w:rsidDel="00000000" w:rsidP="00000000" w:rsidRDefault="00000000" w:rsidRPr="00000000" w14:paraId="00000C75">
      <w:pPr>
        <w:pageBreakBefore w:val="0"/>
        <w:jc w:val="both"/>
        <w:rPr/>
      </w:pPr>
      <w:r w:rsidDel="00000000" w:rsidR="00000000" w:rsidRPr="00000000">
        <w:rPr>
          <w:rtl w:val="0"/>
        </w:rPr>
        <w:t xml:space="preserve">Lacunae that can't be restored should be encoded with the </w:t>
      </w:r>
      <w:r w:rsidDel="00000000" w:rsidR="00000000" w:rsidRPr="00000000">
        <w:rPr>
          <w:rtl w:val="0"/>
        </w:rPr>
        <w:t xml:space="preserve">&lt;gap/&gt;</w:t>
      </w:r>
      <w:r w:rsidDel="00000000" w:rsidR="00000000" w:rsidRPr="00000000">
        <w:rPr>
          <w:rtl w:val="0"/>
        </w:rPr>
        <w:t xml:space="preserve"> element with the same rules as explained in subsections of §</w:t>
      </w:r>
      <w:hyperlink w:anchor="_numu19xrjyxa">
        <w:r w:rsidDel="00000000" w:rsidR="00000000" w:rsidRPr="00000000">
          <w:rPr>
            <w:color w:val="1155cc"/>
            <w:u w:val="single"/>
            <w:rtl w:val="0"/>
          </w:rPr>
          <w:t xml:space="preserve">Variant readings</w:t>
        </w:r>
      </w:hyperlink>
      <w:r w:rsidDel="00000000" w:rsidR="00000000" w:rsidRPr="00000000">
        <w:rPr>
          <w:rtl w:val="0"/>
        </w:rPr>
        <w:t xml:space="preserve">. You can keep all the attributes in cases where you need to explicitly represent information about the extent of the lacuna. However, if you don't need to, just keep the attribute @reason. However, if you attempt to restore it, use the &lt;supplied&gt; element with the attribute @reson="lost”. We foresee in those cases that it will still be used in conjunction with a &lt;gap/&gt; element, since there is no way to know for larger lacunae all that have been lost. </w:t>
      </w:r>
    </w:p>
    <w:p w:rsidR="00000000" w:rsidDel="00000000" w:rsidP="00000000" w:rsidRDefault="00000000" w:rsidRPr="00000000" w14:paraId="00000C76">
      <w:pPr>
        <w:pageBreakBefore w:val="0"/>
        <w:ind w:left="0" w:firstLine="0"/>
        <w:jc w:val="both"/>
        <w:rPr/>
      </w:pPr>
      <w:r w:rsidDel="00000000" w:rsidR="00000000" w:rsidRPr="00000000">
        <w:rPr>
          <w:rtl w:val="0"/>
        </w:rPr>
        <w:tab/>
        <w:t xml:space="preserve">If your intent is to represent a segment of text that has been skyped in the translation because it is not intelligible, then use the element &lt;gap/&gt; with an attribute @reason with the value “ellipsis”. After such a phenomena, we expect either, for short segment of text, the &lt;supplied reason="explanation”&gt; with the child element &lt;foreign&gt; replicating the unintelligible text, or either, in case of larger segment of text, a &lt;note&gt; element shall provided an explanation of the missing part. </w:t>
      </w:r>
    </w:p>
    <w:p w:rsidR="00000000" w:rsidDel="00000000" w:rsidP="00000000" w:rsidRDefault="00000000" w:rsidRPr="00000000" w14:paraId="00000C77">
      <w:pPr>
        <w:pageBreakBefore w:val="0"/>
        <w:ind w:left="0" w:firstLine="0"/>
        <w:jc w:val="both"/>
        <w:rPr/>
      </w:pPr>
      <w:r w:rsidDel="00000000" w:rsidR="00000000" w:rsidRPr="00000000">
        <w:rPr>
          <w:rtl w:val="0"/>
        </w:rPr>
        <w:tab/>
        <w:t xml:space="preserve">The &lt;gap reason="ellipsis”/&gt; can also be used to encode any extent of texts that you deem unnecessary to translate. We recommend in this case to also provide an explanatory &lt;note&gt; element right after the ellipsis.</w:t>
      </w:r>
    </w:p>
    <w:p w:rsidR="00000000" w:rsidDel="00000000" w:rsidP="00000000" w:rsidRDefault="00000000" w:rsidRPr="00000000" w14:paraId="00000C78">
      <w:pPr>
        <w:pageBreakBefore w:val="0"/>
        <w:ind w:left="0" w:firstLine="0"/>
        <w:jc w:val="both"/>
        <w:rPr/>
      </w:pPr>
      <w:r w:rsidDel="00000000" w:rsidR="00000000" w:rsidRPr="00000000">
        <w:rPr>
          <w:rtl w:val="0"/>
        </w:rPr>
        <w:t xml:space="preserve">  </w:t>
      </w:r>
    </w:p>
    <w:p w:rsidR="00000000" w:rsidDel="00000000" w:rsidP="00000000" w:rsidRDefault="00000000" w:rsidRPr="00000000" w14:paraId="00000C79">
      <w:pPr>
        <w:pStyle w:val="Heading4"/>
        <w:pageBreakBefore w:val="0"/>
        <w:jc w:val="both"/>
        <w:rPr/>
      </w:pPr>
      <w:bookmarkStart w:colFirst="0" w:colLast="0" w:name="_5ci5ixlna1i" w:id="200"/>
      <w:bookmarkEnd w:id="200"/>
      <w:r w:rsidDel="00000000" w:rsidR="00000000" w:rsidRPr="00000000">
        <w:rPr>
          <w:rtl w:val="0"/>
        </w:rPr>
        <w:t xml:space="preserve">Expressing doubts and incorrectness</w:t>
      </w:r>
    </w:p>
    <w:p w:rsidR="00000000" w:rsidDel="00000000" w:rsidP="00000000" w:rsidRDefault="00000000" w:rsidRPr="00000000" w14:paraId="00000C7A">
      <w:pPr>
        <w:pageBreakBefore w:val="0"/>
        <w:ind w:left="0" w:firstLine="0"/>
        <w:jc w:val="both"/>
        <w:rPr/>
      </w:pPr>
      <w:r w:rsidDel="00000000" w:rsidR="00000000" w:rsidRPr="00000000">
        <w:rPr>
          <w:rtl w:val="0"/>
        </w:rPr>
        <w:t xml:space="preserve">It is possible to express your doubts or uncertainty for any translated word or sentence by adding an attribute @cert="low” on the semantic elements. If no element is available around the segment of text you would like to identify as an attempt, use the element &lt;seg cert="low”&gt;.</w:t>
      </w:r>
    </w:p>
    <w:p w:rsidR="00000000" w:rsidDel="00000000" w:rsidP="00000000" w:rsidRDefault="00000000" w:rsidRPr="00000000" w14:paraId="00000C7B">
      <w:pPr>
        <w:pageBreakBefore w:val="0"/>
        <w:ind w:left="0" w:firstLine="720"/>
        <w:jc w:val="both"/>
        <w:rPr/>
      </w:pPr>
      <w:r w:rsidDel="00000000" w:rsidR="00000000" w:rsidRPr="00000000">
        <w:rPr>
          <w:rtl w:val="0"/>
        </w:rPr>
        <w:t xml:space="preserve">This uncertainty might arise from your own tentativeness or from the edited text whether being unclear, illegible, restored or by the language itself. </w:t>
      </w:r>
    </w:p>
    <w:p w:rsidR="00000000" w:rsidDel="00000000" w:rsidP="00000000" w:rsidRDefault="00000000" w:rsidRPr="00000000" w14:paraId="00000C7C">
      <w:pPr>
        <w:pageBreakBefore w:val="0"/>
        <w:ind w:left="0" w:firstLine="720"/>
        <w:jc w:val="both"/>
        <w:rPr/>
      </w:pPr>
      <w:r w:rsidDel="00000000" w:rsidR="00000000" w:rsidRPr="00000000">
        <w:rPr>
          <w:rtl w:val="0"/>
        </w:rPr>
        <w:t xml:space="preserve">  When text seems inappropriate as well as unexpected, tag the equivalent in the translation with the element &lt;sic&gt;. </w:t>
      </w:r>
    </w:p>
    <w:p w:rsidR="00000000" w:rsidDel="00000000" w:rsidP="00000000" w:rsidRDefault="00000000" w:rsidRPr="00000000" w14:paraId="00000C7D">
      <w:pPr>
        <w:pageBreakBefore w:val="0"/>
        <w:ind w:left="0" w:firstLine="720"/>
        <w:jc w:val="both"/>
        <w:rPr/>
      </w:pPr>
      <w:r w:rsidDel="00000000" w:rsidR="00000000" w:rsidRPr="00000000">
        <w:rPr>
          <w:rtl w:val="0"/>
        </w:rPr>
        <w:t xml:space="preserve">  </w:t>
      </w:r>
    </w:p>
    <w:p w:rsidR="00000000" w:rsidDel="00000000" w:rsidP="00000000" w:rsidRDefault="00000000" w:rsidRPr="00000000" w14:paraId="00000C7E">
      <w:pPr>
        <w:pStyle w:val="Heading4"/>
        <w:pageBreakBefore w:val="0"/>
        <w:jc w:val="both"/>
        <w:rPr/>
      </w:pPr>
      <w:bookmarkStart w:colFirst="0" w:colLast="0" w:name="_xf5ia9ids7vk" w:id="201"/>
      <w:bookmarkEnd w:id="201"/>
      <w:r w:rsidDel="00000000" w:rsidR="00000000" w:rsidRPr="00000000">
        <w:rPr>
          <w:rtl w:val="0"/>
        </w:rPr>
        <w:t xml:space="preserve">Indicating bitextuality</w:t>
      </w:r>
    </w:p>
    <w:p w:rsidR="00000000" w:rsidDel="00000000" w:rsidP="00000000" w:rsidRDefault="00000000" w:rsidRPr="00000000" w14:paraId="00000C7F">
      <w:pPr>
        <w:pageBreakBefore w:val="0"/>
        <w:rPr/>
      </w:pPr>
      <w:r w:rsidDel="00000000" w:rsidR="00000000" w:rsidRPr="00000000">
        <w:rPr>
          <w:rtl w:val="0"/>
        </w:rPr>
        <w:t xml:space="preserve">It is possible to add a double entendre in your translation. To do so, wrap the secondary and less literal meaning between an element &lt;seg&gt; with the attribute @rend with the value “pun”. The meaning you have chosen to identify as the most literal won't bear any markup. </w:t>
      </w:r>
    </w:p>
    <w:p w:rsidR="00000000" w:rsidDel="00000000" w:rsidP="00000000" w:rsidRDefault="00000000" w:rsidRPr="00000000" w14:paraId="00000C80">
      <w:pPr>
        <w:pageBreakBefore w:val="0"/>
        <w:rPr/>
      </w:pPr>
      <w:r w:rsidDel="00000000" w:rsidR="00000000" w:rsidRPr="00000000">
        <w:rPr>
          <w:rtl w:val="0"/>
        </w:rPr>
      </w:r>
    </w:p>
    <w:p w:rsidR="00000000" w:rsidDel="00000000" w:rsidP="00000000" w:rsidRDefault="00000000" w:rsidRPr="00000000" w14:paraId="00000C81">
      <w:pPr>
        <w:pStyle w:val="Heading4"/>
        <w:rPr/>
      </w:pPr>
      <w:bookmarkStart w:colFirst="0" w:colLast="0" w:name="_xbxcopglw84l" w:id="202"/>
      <w:bookmarkEnd w:id="202"/>
      <w:r w:rsidDel="00000000" w:rsidR="00000000" w:rsidRPr="00000000">
        <w:rPr>
          <w:rtl w:val="0"/>
        </w:rPr>
        <w:t xml:space="preserve">Providing notes</w:t>
      </w:r>
    </w:p>
    <w:p w:rsidR="00000000" w:rsidDel="00000000" w:rsidP="00000000" w:rsidRDefault="00000000" w:rsidRPr="00000000" w14:paraId="00000C82">
      <w:pPr>
        <w:jc w:val="both"/>
        <w:rPr/>
      </w:pPr>
      <w:r w:rsidDel="00000000" w:rsidR="00000000" w:rsidRPr="00000000">
        <w:rPr>
          <w:rtl w:val="0"/>
        </w:rPr>
        <w:t xml:space="preserve">You may add any necessary &lt;note&gt; in your translation as long as they are contained inside the &lt;p&gt; structuring translation and applying basic rules already stated in the section §</w:t>
      </w:r>
      <w:hyperlink w:anchor="_ewb3p8h3s6w5">
        <w:r w:rsidDel="00000000" w:rsidR="00000000" w:rsidRPr="00000000">
          <w:rPr>
            <w:color w:val="1155cc"/>
            <w:u w:val="single"/>
            <w:rtl w:val="0"/>
          </w:rPr>
          <w:t xml:space="preserve">&lt;note&gt; – Generic Notes</w:t>
        </w:r>
      </w:hyperlink>
      <w:r w:rsidDel="00000000" w:rsidR="00000000" w:rsidRPr="00000000">
        <w:rPr>
          <w:rtl w:val="0"/>
        </w:rPr>
        <w:t xml:space="preserve">. </w:t>
      </w:r>
    </w:p>
    <w:p w:rsidR="00000000" w:rsidDel="00000000" w:rsidP="00000000" w:rsidRDefault="00000000" w:rsidRPr="00000000" w14:paraId="00000C83">
      <w:pPr>
        <w:jc w:val="both"/>
        <w:rPr/>
      </w:pPr>
      <w:r w:rsidDel="00000000" w:rsidR="00000000" w:rsidRPr="00000000">
        <w:rPr>
          <w:rtl w:val="0"/>
        </w:rPr>
        <w:tab/>
      </w:r>
      <w:commentRangeStart w:id="100"/>
      <w:r w:rsidDel="00000000" w:rsidR="00000000" w:rsidRPr="00000000">
        <w:rPr>
          <w:rtl w:val="0"/>
        </w:rPr>
        <w:t xml:space="preserve">You may add a credit note at the beginning of the translation with the @type="credit" </w:t>
      </w:r>
      <w:r w:rsidDel="00000000" w:rsidR="00000000" w:rsidRPr="00000000">
        <w:rPr>
          <w:rtl w:val="0"/>
        </w:rPr>
        <w:t xml:space="preserve">as the first item within the first &lt;div&gt;, or as the second item, immediately after the custom &lt;head&gt; if one is used as per §</w:t>
      </w:r>
      <w:hyperlink w:anchor="_p2cc4kkz7q2j">
        <w:r w:rsidDel="00000000" w:rsidR="00000000" w:rsidRPr="00000000">
          <w:rPr>
            <w:color w:val="1155cc"/>
            <w:u w:val="single"/>
            <w:rtl w:val="0"/>
          </w:rPr>
          <w:t xml:space="preserve">&lt;div&gt; – Sections of translations</w:t>
        </w:r>
      </w:hyperlink>
      <w:r w:rsidDel="00000000" w:rsidR="00000000" w:rsidRPr="00000000">
        <w:rPr>
          <w:rtl w:val="0"/>
        </w:rPr>
        <w:t xml:space="preserve">. Its content </w:t>
      </w:r>
      <w:r w:rsidDel="00000000" w:rsidR="00000000" w:rsidRPr="00000000">
        <w:rPr>
          <w:rtl w:val="0"/>
        </w:rPr>
        <w:t xml:space="preserve">shall be free text with one or more complete sentences, explaining the authorship of the translation in situations such as collaborative translation involving people outside DHARMA, a partial revision of a previously published translation by you or other DHARMA members,  a use of an unpublished translation by a person outside DHARMA or any other circumstance that you might feel the need to clarify. </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C84">
      <w:pPr>
        <w:pStyle w:val="Heading2"/>
        <w:pageBreakBefore w:val="0"/>
        <w:rPr/>
      </w:pPr>
      <w:bookmarkStart w:colFirst="0" w:colLast="0" w:name="_nj4x69ze3wgx" w:id="203"/>
      <w:bookmarkEnd w:id="203"/>
      <w:commentRangeStart w:id="101"/>
      <w:r w:rsidDel="00000000" w:rsidR="00000000" w:rsidRPr="00000000">
        <w:rPr>
          <w:rtl w:val="0"/>
        </w:rPr>
        <w:t xml:space="preserve">Commentary</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C85">
      <w:pPr>
        <w:pageBreakBefore w:val="0"/>
        <w:jc w:val="both"/>
        <w:rPr/>
      </w:pPr>
      <w:r w:rsidDel="00000000" w:rsidR="00000000" w:rsidRPr="00000000">
        <w:rPr>
          <w:rtl w:val="0"/>
        </w:rPr>
        <w:t xml:space="preserve">Commentaries of critical editions as well as diplomatic editions are to be done in another file, to reduce the length of file and make it easier to work on it. As for translations, the edition file shall be understood as the main source, and the commentary file, if produced, shall be a secondary file linked to the first. It also means that you will have to follow the same recommendations regarding metadata. </w:t>
      </w:r>
    </w:p>
    <w:p w:rsidR="00000000" w:rsidDel="00000000" w:rsidP="00000000" w:rsidRDefault="00000000" w:rsidRPr="00000000" w14:paraId="00000C86">
      <w:pPr>
        <w:pageBreakBefore w:val="0"/>
        <w:ind w:firstLine="720"/>
        <w:jc w:val="both"/>
        <w:rPr/>
      </w:pPr>
      <w:r w:rsidDel="00000000" w:rsidR="00000000" w:rsidRPr="00000000">
        <w:rPr>
          <w:rtl w:val="0"/>
        </w:rPr>
        <w:t xml:space="preserve">The commentary on the edition isn't mandatory, but we offer this possibility if you feel that the &lt;note&gt; elements of the apparatus are not sufficient enough to cover all you have to say about your edition. It can be used to discuss readings for your edition with any details that could not be encoded within the apparatus, such as vague readings, precision about metrical phenomena or uncertainty about verse metres, your interpretation that impacts the emendations, conjectures, alternatives readings or the translation, and so on. Nonetheless, in case of doubts always favor filling in the apparatus itself rather than using the commentary file. </w:t>
      </w:r>
    </w:p>
    <w:p w:rsidR="00000000" w:rsidDel="00000000" w:rsidP="00000000" w:rsidRDefault="00000000" w:rsidRPr="00000000" w14:paraId="00000C87">
      <w:pPr>
        <w:pageBreakBefore w:val="0"/>
        <w:ind w:firstLine="720"/>
        <w:jc w:val="both"/>
        <w:rPr/>
      </w:pPr>
      <w:r w:rsidDel="00000000" w:rsidR="00000000" w:rsidRPr="00000000">
        <w:rPr>
          <w:rtl w:val="0"/>
        </w:rPr>
        <w:t xml:space="preserve">A template is provided in the </w:t>
      </w:r>
      <w:hyperlink r:id="rId32">
        <w:r w:rsidDel="00000000" w:rsidR="00000000" w:rsidRPr="00000000">
          <w:rPr>
            <w:color w:val="1155cc"/>
            <w:u w:val="single"/>
            <w:rtl w:val="0"/>
          </w:rPr>
          <w:t xml:space="preserve">project-documentation</w:t>
        </w:r>
      </w:hyperlink>
      <w:r w:rsidDel="00000000" w:rsidR="00000000" w:rsidRPr="00000000">
        <w:rPr>
          <w:rtl w:val="0"/>
        </w:rPr>
        <w:t xml:space="preserve"> gitHub repository. </w:t>
      </w:r>
      <w:r w:rsidDel="00000000" w:rsidR="00000000" w:rsidRPr="00000000">
        <w:rPr>
          <w:rtl w:val="0"/>
        </w:rPr>
      </w:r>
    </w:p>
    <w:p w:rsidR="00000000" w:rsidDel="00000000" w:rsidP="00000000" w:rsidRDefault="00000000" w:rsidRPr="00000000" w14:paraId="00000C88">
      <w:pPr>
        <w:pStyle w:val="Heading3"/>
        <w:pageBreakBefore w:val="0"/>
        <w:rPr/>
      </w:pPr>
      <w:bookmarkStart w:colFirst="0" w:colLast="0" w:name="_gbddlxm0v0ui" w:id="204"/>
      <w:bookmarkEnd w:id="204"/>
      <w:r w:rsidDel="00000000" w:rsidR="00000000" w:rsidRPr="00000000">
        <w:rPr>
          <w:rtl w:val="0"/>
        </w:rPr>
        <w:t xml:space="preserve">&lt;</w:t>
      </w:r>
      <w:r w:rsidDel="00000000" w:rsidR="00000000" w:rsidRPr="00000000">
        <w:rPr>
          <w:rtl w:val="0"/>
        </w:rPr>
        <w:t xml:space="preserve">teiHeader</w:t>
      </w:r>
      <w:r w:rsidDel="00000000" w:rsidR="00000000" w:rsidRPr="00000000">
        <w:rPr>
          <w:rtl w:val="0"/>
        </w:rPr>
        <w:t xml:space="preserve">&gt; for commentaries</w:t>
      </w:r>
    </w:p>
    <w:p w:rsidR="00000000" w:rsidDel="00000000" w:rsidP="00000000" w:rsidRDefault="00000000" w:rsidRPr="00000000" w14:paraId="00000C89">
      <w:pPr>
        <w:pageBreakBefore w:val="0"/>
        <w:ind w:left="0" w:firstLine="0"/>
        <w:jc w:val="both"/>
        <w:rPr/>
      </w:pPr>
      <w:r w:rsidDel="00000000" w:rsidR="00000000" w:rsidRPr="00000000">
        <w:rPr>
          <w:rtl w:val="0"/>
        </w:rPr>
        <w:t xml:space="preserve">As already stated in the section regarding translations, metadata about editions as a whole should be declared in the &lt;teiHeader&gt; of the main source file; see the section §</w:t>
      </w:r>
      <w:hyperlink w:anchor="_d5z93q96ap4j">
        <w:r w:rsidDel="00000000" w:rsidR="00000000" w:rsidRPr="00000000">
          <w:rPr>
            <w:color w:val="1155cc"/>
            <w:u w:val="single"/>
            <w:rtl w:val="0"/>
          </w:rPr>
          <w:t xml:space="preserve">&lt;teiHeader&gt;</w:t>
        </w:r>
      </w:hyperlink>
      <w:r w:rsidDel="00000000" w:rsidR="00000000" w:rsidRPr="00000000">
        <w:rPr>
          <w:rtl w:val="0"/>
        </w:rPr>
        <w:t xml:space="preserve">, and so the commentary &lt;teiHeader&gt; shall not contain any repetition of those metadata. Though, it is necessary to provide the basic information to insure you will on a long term still be able to identify it as the commentary of the edition file. </w:t>
      </w:r>
      <w:r w:rsidDel="00000000" w:rsidR="00000000" w:rsidRPr="00000000">
        <w:rPr>
          <w:rtl w:val="0"/>
        </w:rPr>
      </w:r>
    </w:p>
    <w:p w:rsidR="00000000" w:rsidDel="00000000" w:rsidP="00000000" w:rsidRDefault="00000000" w:rsidRPr="00000000" w14:paraId="00000C8A">
      <w:pPr>
        <w:pageBreakBefore w:val="0"/>
        <w:ind w:left="0" w:firstLine="720"/>
        <w:jc w:val="both"/>
        <w:rPr/>
      </w:pPr>
      <w:r w:rsidDel="00000000" w:rsidR="00000000" w:rsidRPr="00000000">
        <w:rPr>
          <w:rtl w:val="0"/>
        </w:rPr>
        <w:t xml:space="preserve">Concretely, the main parts of the &lt;teiHeader&gt; are kept; meaning, you will have a &lt;fileDesc&gt; gathering a &lt;titleStmt&gt;, a &lt;publicationStmt&gt; and a &lt;sourceDesc&gt;, followed by an &lt;encodingDesc&gt; as well as &lt;revisionDesc&gt;. This section will only give specific commentary and suppose you know the basics of encoding a &lt;teiHeader&gt;. </w:t>
      </w:r>
    </w:p>
    <w:p w:rsidR="00000000" w:rsidDel="00000000" w:rsidP="00000000" w:rsidRDefault="00000000" w:rsidRPr="00000000" w14:paraId="00000C8B">
      <w:pPr>
        <w:pageBreakBefore w:val="0"/>
        <w:ind w:firstLine="720"/>
        <w:jc w:val="both"/>
        <w:rPr/>
      </w:pPr>
      <w:r w:rsidDel="00000000" w:rsidR="00000000" w:rsidRPr="00000000">
        <w:rPr>
          <w:rtl w:val="0"/>
        </w:rPr>
        <w:t xml:space="preserve">It is expected that you give a &lt;title&gt;. We don't expect any attributes in this case. Indeed, we recommend that you keep it simple and not ambiguous. But if you feel the need to add some attributes, to add a subtitle for instance, use those offered for editions adding the value "commentary" as @subtype. Then add  &lt;respStmt&gt; elements to provide a list of people involved specifically with the commentary work and give a description of their role with the element &lt;resp&gt;. If the &lt;editor&gt; is the same, feel free to declare them as well. </w:t>
      </w:r>
    </w:p>
    <w:p w:rsidR="00000000" w:rsidDel="00000000" w:rsidP="00000000" w:rsidRDefault="00000000" w:rsidRPr="00000000" w14:paraId="00000C8C">
      <w:pPr>
        <w:pageBreakBefore w:val="0"/>
        <w:ind w:firstLine="720"/>
        <w:jc w:val="both"/>
        <w:rPr/>
      </w:pPr>
      <w:r w:rsidDel="00000000" w:rsidR="00000000" w:rsidRPr="00000000">
        <w:rPr>
          <w:rtl w:val="0"/>
        </w:rPr>
        <w:t xml:space="preserve">You will also need to provide the &lt;publicationStmt&gt;; follow the section §</w:t>
      </w:r>
      <w:hyperlink w:anchor="_a3t937ffemvv">
        <w:r w:rsidDel="00000000" w:rsidR="00000000" w:rsidRPr="00000000">
          <w:rPr>
            <w:color w:val="1155cc"/>
            <w:u w:val="single"/>
            <w:rtl w:val="0"/>
          </w:rPr>
          <w:t xml:space="preserve">&lt;publicationStmt&gt;</w:t>
        </w:r>
      </w:hyperlink>
      <w:r w:rsidDel="00000000" w:rsidR="00000000" w:rsidRPr="00000000">
        <w:rPr>
          <w:rtl w:val="0"/>
        </w:rPr>
        <w:t xml:space="preserve">, </w:t>
      </w:r>
      <w:r w:rsidDel="00000000" w:rsidR="00000000" w:rsidRPr="00000000">
        <w:rPr>
          <w:rtl w:val="0"/>
        </w:rPr>
        <w:t xml:space="preserve">of this guide to fill it. The only difference shall be for the</w:t>
      </w:r>
      <w:r w:rsidDel="00000000" w:rsidR="00000000" w:rsidRPr="00000000">
        <w:rPr>
          <w:rtl w:val="0"/>
        </w:rPr>
        <w:t xml:space="preserve"> &lt;idno  type="filename”&gt;. Indeed, it has to follow the file naming conventions set for the commentary file and not for the critical editions files. See FNC, §2.2.4.</w:t>
      </w:r>
      <w:r w:rsidDel="00000000" w:rsidR="00000000" w:rsidRPr="00000000">
        <w:rPr>
          <w:rtl w:val="0"/>
        </w:rPr>
      </w:r>
    </w:p>
    <w:p w:rsidR="00000000" w:rsidDel="00000000" w:rsidP="00000000" w:rsidRDefault="00000000" w:rsidRPr="00000000" w14:paraId="00000C8D">
      <w:pPr>
        <w:pageBreakBefore w:val="0"/>
        <w:ind w:firstLine="720"/>
        <w:jc w:val="both"/>
        <w:rPr/>
      </w:pPr>
      <w:r w:rsidDel="00000000" w:rsidR="00000000" w:rsidRPr="00000000">
        <w:rPr>
          <w:rtl w:val="0"/>
        </w:rPr>
        <w:t xml:space="preserve">The main changes will be situated in the &lt;sourceDesc&gt; element. First, you will need to declare a &lt;biblFull&gt; element and copy and paste the &lt;titleStmt&gt; and &lt;publicationStmt&gt; sections of the edition file. See the example XXX, in §</w:t>
      </w:r>
      <w:hyperlink w:anchor="_6m0pp0txz0yw">
        <w:r w:rsidDel="00000000" w:rsidR="00000000" w:rsidRPr="00000000">
          <w:rPr>
            <w:color w:val="1155cc"/>
            <w:u w:val="single"/>
            <w:rtl w:val="0"/>
          </w:rPr>
          <w:t xml:space="preserve">Translation</w:t>
        </w:r>
      </w:hyperlink>
      <w:r w:rsidDel="00000000" w:rsidR="00000000" w:rsidRPr="00000000">
        <w:rPr>
          <w:rtl w:val="0"/>
        </w:rPr>
        <w:t xml:space="preserve">. The &lt;encodingDesc&gt; will at least contain the &lt;projectDesc&gt; element with its first mandatory &lt;p&gt; about the DHARMA project. If you have been providing another explanation about your own project, please copy and paste it in your commentary file as well. Any other elements used for the main edition in &lt;projectDesc&gt; are available for the commentary, if necessary, but none are mandatory. Finally, keeping track of your work is still recommended with the element &lt;revisionDesc&gt; and the use of the &lt;change&gt; elements. See the section §</w:t>
      </w:r>
      <w:hyperlink w:anchor="_dsgiwgxl4j97">
        <w:r w:rsidDel="00000000" w:rsidR="00000000" w:rsidRPr="00000000">
          <w:rPr>
            <w:color w:val="1155cc"/>
            <w:u w:val="single"/>
            <w:rtl w:val="0"/>
          </w:rPr>
          <w:t xml:space="preserve">&lt;revisionDesc&gt;</w:t>
        </w:r>
      </w:hyperlink>
      <w:r w:rsidDel="00000000" w:rsidR="00000000" w:rsidRPr="00000000">
        <w:rPr>
          <w:rtl w:val="0"/>
        </w:rPr>
        <w:t xml:space="preserve"> to know more about it.</w:t>
      </w:r>
    </w:p>
    <w:p w:rsidR="00000000" w:rsidDel="00000000" w:rsidP="00000000" w:rsidRDefault="00000000" w:rsidRPr="00000000" w14:paraId="00000C8E">
      <w:pPr>
        <w:pStyle w:val="Heading3"/>
        <w:pageBreakBefore w:val="0"/>
        <w:rPr/>
      </w:pPr>
      <w:bookmarkStart w:colFirst="0" w:colLast="0" w:name="_n7rfr95quxd3" w:id="205"/>
      <w:bookmarkEnd w:id="205"/>
      <w:r w:rsidDel="00000000" w:rsidR="00000000" w:rsidRPr="00000000">
        <w:rPr>
          <w:rtl w:val="0"/>
        </w:rPr>
        <w:t xml:space="preserve">Encoding the commentary</w:t>
      </w:r>
    </w:p>
    <w:p w:rsidR="00000000" w:rsidDel="00000000" w:rsidP="00000000" w:rsidRDefault="00000000" w:rsidRPr="00000000" w14:paraId="00000C8F">
      <w:pPr>
        <w:pStyle w:val="Heading4"/>
        <w:pageBreakBefore w:val="0"/>
        <w:rPr/>
      </w:pPr>
      <w:bookmarkStart w:colFirst="0" w:colLast="0" w:name="_lgyvo8n01veg" w:id="206"/>
      <w:bookmarkEnd w:id="206"/>
      <w:r w:rsidDel="00000000" w:rsidR="00000000" w:rsidRPr="00000000">
        <w:rPr>
          <w:rtl w:val="0"/>
        </w:rPr>
        <w:t xml:space="preserve">&lt;text&gt; and &lt;body&gt; elements</w:t>
      </w:r>
    </w:p>
    <w:p w:rsidR="00000000" w:rsidDel="00000000" w:rsidP="00000000" w:rsidRDefault="00000000" w:rsidRPr="00000000" w14:paraId="00000C90">
      <w:pPr>
        <w:pageBreakBefore w:val="0"/>
        <w:jc w:val="both"/>
        <w:rPr/>
      </w:pPr>
      <w:r w:rsidDel="00000000" w:rsidR="00000000" w:rsidRPr="00000000">
        <w:rPr>
          <w:rtl w:val="0"/>
        </w:rPr>
        <w:t xml:space="preserve">To structure the commentary, follow the main rules set for the edition and explain under §</w:t>
      </w:r>
      <w:hyperlink w:anchor="_7itgxsg2099">
        <w:r w:rsidDel="00000000" w:rsidR="00000000" w:rsidRPr="00000000">
          <w:rPr>
            <w:color w:val="1155cc"/>
            <w:u w:val="single"/>
            <w:rtl w:val="0"/>
          </w:rPr>
          <w:t xml:space="preserve">&lt;text&gt;</w:t>
        </w:r>
      </w:hyperlink>
      <w:r w:rsidDel="00000000" w:rsidR="00000000" w:rsidRPr="00000000">
        <w:rPr>
          <w:rtl w:val="0"/>
        </w:rPr>
        <w:t xml:space="preserve">. Add both mandatory elements &lt;text&gt; with an attribute @xml:space="preserve” and &lt;body&gt;. Your commentary is expected in English and so you don't need to redeclare an attribute @xml:lang, since one is already declared on the &lt;TEI&gt; root of the file. </w:t>
      </w:r>
    </w:p>
    <w:p w:rsidR="00000000" w:rsidDel="00000000" w:rsidP="00000000" w:rsidRDefault="00000000" w:rsidRPr="00000000" w14:paraId="00000C91">
      <w:pPr>
        <w:pageBreakBefore w:val="0"/>
        <w:jc w:val="both"/>
        <w:rPr/>
      </w:pPr>
      <w:r w:rsidDel="00000000" w:rsidR="00000000" w:rsidRPr="00000000">
        <w:rPr>
          <w:rtl w:val="0"/>
        </w:rPr>
      </w:r>
    </w:p>
    <w:p w:rsidR="00000000" w:rsidDel="00000000" w:rsidP="00000000" w:rsidRDefault="00000000" w:rsidRPr="00000000" w14:paraId="00000C92">
      <w:pPr>
        <w:pStyle w:val="Heading4"/>
        <w:pageBreakBefore w:val="0"/>
        <w:rPr/>
      </w:pPr>
      <w:bookmarkStart w:colFirst="0" w:colLast="0" w:name="_r5uhiox8ax0n" w:id="207"/>
      <w:bookmarkEnd w:id="207"/>
      <w:r w:rsidDel="00000000" w:rsidR="00000000" w:rsidRPr="00000000">
        <w:rPr>
          <w:rtl w:val="0"/>
        </w:rPr>
        <w:t xml:space="preserve">&lt;div&gt; – Sections of commentary</w:t>
      </w:r>
    </w:p>
    <w:p w:rsidR="00000000" w:rsidDel="00000000" w:rsidP="00000000" w:rsidRDefault="00000000" w:rsidRPr="00000000" w14:paraId="00000C93">
      <w:pPr>
        <w:pageBreakBefore w:val="0"/>
        <w:jc w:val="both"/>
        <w:rPr/>
      </w:pPr>
      <w:r w:rsidDel="00000000" w:rsidR="00000000" w:rsidRPr="00000000">
        <w:rPr>
          <w:rtl w:val="0"/>
        </w:rPr>
        <w:t xml:space="preserve">Then use the &lt;div&gt; elements to structure the main sections of your commentary. Each new subject should be encoded in its own &lt;div&gt; and you can use a &lt;head&gt; element, as the first child of &lt;div&gt;, to provide a title or use the attributes @n and @type on &lt;div&gt; to specify its content. </w:t>
      </w:r>
      <w:r w:rsidDel="00000000" w:rsidR="00000000" w:rsidRPr="00000000">
        <w:rPr>
          <w:rtl w:val="0"/>
        </w:rPr>
      </w:r>
    </w:p>
    <w:p w:rsidR="00000000" w:rsidDel="00000000" w:rsidP="00000000" w:rsidRDefault="00000000" w:rsidRPr="00000000" w14:paraId="00000C94">
      <w:pPr>
        <w:pageBreakBefore w:val="0"/>
        <w:jc w:val="both"/>
        <w:rPr/>
      </w:pPr>
      <w:r w:rsidDel="00000000" w:rsidR="00000000" w:rsidRPr="00000000">
        <w:rPr>
          <w:rtl w:val="0"/>
        </w:rPr>
      </w:r>
    </w:p>
    <w:p w:rsidR="00000000" w:rsidDel="00000000" w:rsidP="00000000" w:rsidRDefault="00000000" w:rsidRPr="00000000" w14:paraId="00000C95">
      <w:pPr>
        <w:pStyle w:val="Heading4"/>
        <w:pageBreakBefore w:val="0"/>
        <w:jc w:val="both"/>
        <w:rPr/>
      </w:pPr>
      <w:bookmarkStart w:colFirst="0" w:colLast="0" w:name="_m27n4pfxx25z" w:id="208"/>
      <w:bookmarkEnd w:id="208"/>
      <w:r w:rsidDel="00000000" w:rsidR="00000000" w:rsidRPr="00000000">
        <w:rPr>
          <w:rtl w:val="0"/>
        </w:rPr>
        <w:t xml:space="preserve">Structural organisation of the commentary</w:t>
      </w:r>
    </w:p>
    <w:p w:rsidR="00000000" w:rsidDel="00000000" w:rsidP="00000000" w:rsidRDefault="00000000" w:rsidRPr="00000000" w14:paraId="00000C96">
      <w:pPr>
        <w:pageBreakBefore w:val="0"/>
        <w:jc w:val="both"/>
        <w:rPr/>
      </w:pPr>
      <w:r w:rsidDel="00000000" w:rsidR="00000000" w:rsidRPr="00000000">
        <w:rPr>
          <w:rtl w:val="0"/>
        </w:rPr>
        <w:t xml:space="preserve">The only unit level for commentary free-prose text will be the paragraph &lt;p&gt;, which may include globally permitted markup, but avoid non-XML markup such as brackets, asterisks and other signs, when possible.</w:t>
      </w:r>
    </w:p>
    <w:p w:rsidR="00000000" w:rsidDel="00000000" w:rsidP="00000000" w:rsidRDefault="00000000" w:rsidRPr="00000000" w14:paraId="00000C97">
      <w:pPr>
        <w:pageBreakBefore w:val="0"/>
        <w:jc w:val="both"/>
        <w:rPr/>
      </w:pPr>
      <w:r w:rsidDel="00000000" w:rsidR="00000000" w:rsidRPr="00000000">
        <w:rPr>
          <w:rtl w:val="0"/>
        </w:rPr>
      </w:r>
    </w:p>
    <w:p w:rsidR="00000000" w:rsidDel="00000000" w:rsidP="00000000" w:rsidRDefault="00000000" w:rsidRPr="00000000" w14:paraId="00000C98">
      <w:pPr>
        <w:pStyle w:val="Heading4"/>
        <w:pageBreakBefore w:val="0"/>
        <w:rPr/>
      </w:pPr>
      <w:bookmarkStart w:colFirst="0" w:colLast="0" w:name="_bjikpskr987c" w:id="209"/>
      <w:bookmarkEnd w:id="209"/>
      <w:r w:rsidDel="00000000" w:rsidR="00000000" w:rsidRPr="00000000">
        <w:rPr>
          <w:rtl w:val="0"/>
        </w:rPr>
        <w:t xml:space="preserve">Indicating correspondence between editions and commentaries </w:t>
      </w:r>
    </w:p>
    <w:p w:rsidR="00000000" w:rsidDel="00000000" w:rsidP="00000000" w:rsidRDefault="00000000" w:rsidRPr="00000000" w14:paraId="00000C99">
      <w:pPr>
        <w:pageBreakBefore w:val="0"/>
        <w:jc w:val="both"/>
        <w:rPr/>
      </w:pPr>
      <w:r w:rsidDel="00000000" w:rsidR="00000000" w:rsidRPr="00000000">
        <w:rPr>
          <w:rtl w:val="0"/>
        </w:rPr>
        <w:t xml:space="preserve">To match the commentary with its corresponding segment of text in the edition, we will make use of the declared @xml:id attributes on the elements &lt;div&gt;, &lt;p&gt;, &lt;ab&gt;, &lt;lg&gt; and &lt;quote&gt;. Add the attribute @corresp on the &lt;p&gt; elements used for commentaries, using the same linking system as explained for translations, see §</w:t>
      </w:r>
      <w:hyperlink w:anchor="_dvzddmla22tr">
        <w:r w:rsidDel="00000000" w:rsidR="00000000" w:rsidRPr="00000000">
          <w:rPr>
            <w:color w:val="1155cc"/>
            <w:u w:val="single"/>
            <w:rtl w:val="0"/>
          </w:rPr>
          <w:t xml:space="preserve">Indicating correspondence with the edition</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C9A">
      <w:pPr>
        <w:pageBreakBefore w:val="0"/>
        <w:jc w:val="both"/>
        <w:rPr/>
      </w:pPr>
      <w:r w:rsidDel="00000000" w:rsidR="00000000" w:rsidRPr="00000000">
        <w:rPr>
          <w:rtl w:val="0"/>
        </w:rPr>
        <w:tab/>
        <w:t xml:space="preserve">The attribute @corresp shall contained a reference to the @xml:id of the semantic block preceding the an “</w:t>
      </w:r>
      <w:r w:rsidDel="00000000" w:rsidR="00000000" w:rsidRPr="00000000">
        <w:rPr>
          <w:rtl w:val="0"/>
        </w:rPr>
        <w:t xml:space="preserve">#</w:t>
      </w:r>
      <w:r w:rsidDel="00000000" w:rsidR="00000000" w:rsidRPr="00000000">
        <w:rPr>
          <w:rtl w:val="0"/>
        </w:rPr>
        <w:t xml:space="preserve">”. If you need to declare more than one value, add a blank to separate them. Each segment of text concerned by your commentary should be identified by its @xml:id. </w:t>
      </w:r>
    </w:p>
    <w:p w:rsidR="00000000" w:rsidDel="00000000" w:rsidP="00000000" w:rsidRDefault="00000000" w:rsidRPr="00000000" w14:paraId="00000C9B">
      <w:pPr>
        <w:pStyle w:val="Heading2"/>
        <w:pageBreakBefore w:val="0"/>
        <w:jc w:val="both"/>
        <w:rPr/>
      </w:pPr>
      <w:bookmarkStart w:colFirst="0" w:colLast="0" w:name="_wx56hudmx6jd" w:id="210"/>
      <w:bookmarkEnd w:id="210"/>
      <w:r w:rsidDel="00000000" w:rsidR="00000000" w:rsidRPr="00000000">
        <w:rPr>
          <w:rtl w:val="0"/>
        </w:rPr>
        <w:t xml:space="preserve">Bibliography </w:t>
      </w:r>
    </w:p>
    <w:p w:rsidR="00000000" w:rsidDel="00000000" w:rsidP="00000000" w:rsidRDefault="00000000" w:rsidRPr="00000000" w14:paraId="00000C9C">
      <w:pPr>
        <w:pageBreakBefore w:val="0"/>
        <w:jc w:val="both"/>
        <w:rPr/>
      </w:pPr>
      <w:r w:rsidDel="00000000" w:rsidR="00000000" w:rsidRPr="00000000">
        <w:rPr>
          <w:rtl w:val="0"/>
        </w:rPr>
        <w:t xml:space="preserve">Bibliography shall be declared in its own file connected to the main edition, following the same basic rules for commentaries and translations. The same way as for those, a template is given in the </w:t>
      </w:r>
      <w:hyperlink r:id="rId33">
        <w:r w:rsidDel="00000000" w:rsidR="00000000" w:rsidRPr="00000000">
          <w:rPr>
            <w:color w:val="1155cc"/>
            <w:u w:val="single"/>
            <w:rtl w:val="0"/>
          </w:rPr>
          <w:t xml:space="preserve">project-documentation</w:t>
        </w:r>
      </w:hyperlink>
      <w:r w:rsidDel="00000000" w:rsidR="00000000" w:rsidRPr="00000000">
        <w:rPr>
          <w:rtl w:val="0"/>
        </w:rPr>
        <w:t xml:space="preserve"> repository. Your edition must have only one file of bibliography.  </w:t>
      </w:r>
    </w:p>
    <w:p w:rsidR="00000000" w:rsidDel="00000000" w:rsidP="00000000" w:rsidRDefault="00000000" w:rsidRPr="00000000" w14:paraId="00000C9D">
      <w:pPr>
        <w:pStyle w:val="Heading3"/>
        <w:pageBreakBefore w:val="0"/>
        <w:rPr/>
      </w:pPr>
      <w:bookmarkStart w:colFirst="0" w:colLast="0" w:name="_kuz8x5dcxcyr" w:id="211"/>
      <w:bookmarkEnd w:id="211"/>
      <w:r w:rsidDel="00000000" w:rsidR="00000000" w:rsidRPr="00000000">
        <w:rPr>
          <w:rtl w:val="0"/>
        </w:rPr>
        <w:t xml:space="preserve">&lt;</w:t>
      </w:r>
      <w:r w:rsidDel="00000000" w:rsidR="00000000" w:rsidRPr="00000000">
        <w:rPr>
          <w:rtl w:val="0"/>
        </w:rPr>
        <w:t xml:space="preserve">teiHeader</w:t>
      </w:r>
      <w:r w:rsidDel="00000000" w:rsidR="00000000" w:rsidRPr="00000000">
        <w:rPr>
          <w:rtl w:val="0"/>
        </w:rPr>
        <w:t xml:space="preserve">&gt; for bibliography</w:t>
      </w:r>
    </w:p>
    <w:p w:rsidR="00000000" w:rsidDel="00000000" w:rsidP="00000000" w:rsidRDefault="00000000" w:rsidRPr="00000000" w14:paraId="00000C9E">
      <w:pPr>
        <w:pageBreakBefore w:val="0"/>
        <w:jc w:val="both"/>
        <w:rPr/>
      </w:pPr>
      <w:r w:rsidDel="00000000" w:rsidR="00000000" w:rsidRPr="00000000">
        <w:rPr>
          <w:rtl w:val="0"/>
        </w:rPr>
        <w:t xml:space="preserve">Metadata about editions as a whole should be declared in the &lt;teiHeader&gt; of the edition; see the section §</w:t>
      </w:r>
      <w:hyperlink w:anchor="_d5z93q96ap4j">
        <w:r w:rsidDel="00000000" w:rsidR="00000000" w:rsidRPr="00000000">
          <w:rPr>
            <w:color w:val="1155cc"/>
            <w:u w:val="single"/>
            <w:rtl w:val="0"/>
          </w:rPr>
          <w:t xml:space="preserve">&lt;teiHeader&gt;</w:t>
        </w:r>
      </w:hyperlink>
      <w:r w:rsidDel="00000000" w:rsidR="00000000" w:rsidRPr="00000000">
        <w:rPr>
          <w:rtl w:val="0"/>
        </w:rPr>
        <w:t xml:space="preserve">, and it is not expected for you to repeat those inside the bibliography file. Though, it is necessary to provide the basic information for long term identification and traceability of the file. </w:t>
      </w:r>
    </w:p>
    <w:p w:rsidR="00000000" w:rsidDel="00000000" w:rsidP="00000000" w:rsidRDefault="00000000" w:rsidRPr="00000000" w14:paraId="00000C9F">
      <w:pPr>
        <w:pageBreakBefore w:val="0"/>
        <w:ind w:firstLine="720"/>
        <w:jc w:val="both"/>
        <w:rPr/>
      </w:pPr>
      <w:r w:rsidDel="00000000" w:rsidR="00000000" w:rsidRPr="00000000">
        <w:rPr>
          <w:rtl w:val="0"/>
        </w:rPr>
        <w:t xml:space="preserve">The main parts of the &lt;teiHeader&gt; are kept; meaning, you will have a &lt;fileDesc&gt; gathering a &lt;titleStmt&gt;, a &lt;publicationStmt&gt; and a &lt;sourceDesc&gt;, followed by an &lt;encodingDesc&gt; as well as &lt;revisionDesc&gt;. This section supposes you know the basics of encoding a &lt;teiHeader&gt;. </w:t>
      </w:r>
    </w:p>
    <w:p w:rsidR="00000000" w:rsidDel="00000000" w:rsidP="00000000" w:rsidRDefault="00000000" w:rsidRPr="00000000" w14:paraId="00000CA0">
      <w:pPr>
        <w:pageBreakBefore w:val="0"/>
        <w:ind w:firstLine="720"/>
        <w:jc w:val="both"/>
        <w:rPr/>
      </w:pPr>
      <w:r w:rsidDel="00000000" w:rsidR="00000000" w:rsidRPr="00000000">
        <w:rPr>
          <w:rtl w:val="0"/>
        </w:rPr>
        <w:t xml:space="preserve">It is necessary for you to provide a &lt;title&gt;. We recommend that you keep it simple and not ambiguous such as “Bibliography” in association with by the name of your edition or of the text you are editing, e.g. </w:t>
      </w:r>
      <w:r w:rsidDel="00000000" w:rsidR="00000000" w:rsidRPr="00000000">
        <w:rPr>
          <w:i w:val="1"/>
          <w:rtl w:val="0"/>
        </w:rPr>
        <w:t xml:space="preserve">Saṅ Hyaṅ Siksa Kandaṅ Karǝsian Bibliography</w:t>
      </w:r>
      <w:r w:rsidDel="00000000" w:rsidR="00000000" w:rsidRPr="00000000">
        <w:rPr>
          <w:rtl w:val="0"/>
        </w:rPr>
        <w:t xml:space="preserve">. Unlike for commentaries and translations, we don't foresee the work related to the bibliography to differ from people already involved in the main edition. So you won't have to provide any specific &lt;</w:t>
      </w:r>
      <w:r w:rsidDel="00000000" w:rsidR="00000000" w:rsidRPr="00000000">
        <w:rPr>
          <w:rtl w:val="0"/>
        </w:rPr>
        <w:t xml:space="preserve">respStmt</w:t>
      </w:r>
      <w:r w:rsidDel="00000000" w:rsidR="00000000" w:rsidRPr="00000000">
        <w:rPr>
          <w:rtl w:val="0"/>
        </w:rPr>
        <w:t xml:space="preserve">&gt; elements, declare only editors, if you have declared some in your main file. However, in theory if your bibliography involves a new person, you should give a list of people involved and describe their role with &lt;resp&gt;. </w:t>
      </w:r>
    </w:p>
    <w:p w:rsidR="00000000" w:rsidDel="00000000" w:rsidP="00000000" w:rsidRDefault="00000000" w:rsidRPr="00000000" w14:paraId="00000CA1">
      <w:pPr>
        <w:pageBreakBefore w:val="0"/>
        <w:ind w:firstLine="720"/>
        <w:jc w:val="both"/>
        <w:rPr/>
      </w:pPr>
      <w:r w:rsidDel="00000000" w:rsidR="00000000" w:rsidRPr="00000000">
        <w:rPr>
          <w:rtl w:val="0"/>
        </w:rPr>
        <w:t xml:space="preserve">The &lt;pubicationStmt&gt; section will need to be filled in following rules given in the section §</w:t>
      </w:r>
      <w:hyperlink w:anchor="_a3t937ffemvv">
        <w:r w:rsidDel="00000000" w:rsidR="00000000" w:rsidRPr="00000000">
          <w:rPr>
            <w:color w:val="1155cc"/>
            <w:u w:val="single"/>
            <w:rtl w:val="0"/>
          </w:rPr>
          <w:t xml:space="preserve">&lt;publicationStmt&gt;</w:t>
        </w:r>
      </w:hyperlink>
      <w:r w:rsidDel="00000000" w:rsidR="00000000" w:rsidRPr="00000000">
        <w:rPr>
          <w:rtl w:val="0"/>
        </w:rPr>
        <w:t xml:space="preserve">. The </w:t>
      </w:r>
      <w:r w:rsidDel="00000000" w:rsidR="00000000" w:rsidRPr="00000000">
        <w:rPr>
          <w:rtl w:val="0"/>
        </w:rPr>
        <w:t xml:space="preserve">&lt;idno  type="filename”&gt;</w:t>
      </w:r>
      <w:r w:rsidDel="00000000" w:rsidR="00000000" w:rsidRPr="00000000">
        <w:rPr>
          <w:rtl w:val="0"/>
        </w:rPr>
        <w:t xml:space="preserve"> will have to follow the file naming conventions set for the bibliographic file, see FNC, §2.2.4.</w:t>
      </w:r>
      <w:r w:rsidDel="00000000" w:rsidR="00000000" w:rsidRPr="00000000">
        <w:rPr>
          <w:rtl w:val="0"/>
        </w:rPr>
      </w:r>
    </w:p>
    <w:p w:rsidR="00000000" w:rsidDel="00000000" w:rsidP="00000000" w:rsidRDefault="00000000" w:rsidRPr="00000000" w14:paraId="00000CA2">
      <w:pPr>
        <w:pageBreakBefore w:val="0"/>
        <w:ind w:firstLine="720"/>
        <w:jc w:val="both"/>
        <w:rPr/>
      </w:pPr>
      <w:r w:rsidDel="00000000" w:rsidR="00000000" w:rsidRPr="00000000">
        <w:rPr>
          <w:rtl w:val="0"/>
        </w:rPr>
        <w:t xml:space="preserve">In the &lt;sourceDesc&gt; element, you will declare a &lt;biblFull&gt; element and copy and paste the &lt;titleStmt&gt; and &lt;publicationStmt&gt; sections of the edition file. While the &lt;encodingDesc&gt; will at least contain the &lt;projectDesc&gt; element with its first mandatory &lt;p&gt; about the DHARMA project. If you have been providing another explanation about your own project, please copy and paste it in your bibliography file as well. Finally, keeping track of your work is still recommended with the element &lt;revisionDesc&gt; and the use of the &lt;change&gt; elements. See the section §</w:t>
      </w:r>
      <w:hyperlink w:anchor="_dsgiwgxl4j97">
        <w:r w:rsidDel="00000000" w:rsidR="00000000" w:rsidRPr="00000000">
          <w:rPr>
            <w:color w:val="1155cc"/>
            <w:u w:val="single"/>
            <w:rtl w:val="0"/>
          </w:rPr>
          <w:t xml:space="preserve">&lt;revisionDesc&gt;</w:t>
        </w:r>
      </w:hyperlink>
      <w:r w:rsidDel="00000000" w:rsidR="00000000" w:rsidRPr="00000000">
        <w:rPr>
          <w:rtl w:val="0"/>
        </w:rPr>
        <w:t xml:space="preserve"> to know more about it.</w:t>
      </w:r>
    </w:p>
    <w:p w:rsidR="00000000" w:rsidDel="00000000" w:rsidP="00000000" w:rsidRDefault="00000000" w:rsidRPr="00000000" w14:paraId="00000CA3">
      <w:pPr>
        <w:pageBreakBefore w:val="0"/>
        <w:ind w:firstLine="720"/>
        <w:jc w:val="both"/>
        <w:rPr/>
      </w:pPr>
      <w:r w:rsidDel="00000000" w:rsidR="00000000" w:rsidRPr="00000000">
        <w:rPr>
          <w:rtl w:val="0"/>
        </w:rPr>
        <w:t xml:space="preserve">Please note that only management metadata is necessary and expected for the bibliography file. </w:t>
      </w:r>
    </w:p>
    <w:p w:rsidR="00000000" w:rsidDel="00000000" w:rsidP="00000000" w:rsidRDefault="00000000" w:rsidRPr="00000000" w14:paraId="00000CA4">
      <w:pPr>
        <w:pStyle w:val="Heading3"/>
        <w:pageBreakBefore w:val="0"/>
        <w:rPr/>
      </w:pPr>
      <w:bookmarkStart w:colFirst="0" w:colLast="0" w:name="_z35apdb58ihx" w:id="212"/>
      <w:bookmarkEnd w:id="212"/>
      <w:r w:rsidDel="00000000" w:rsidR="00000000" w:rsidRPr="00000000">
        <w:rPr>
          <w:rtl w:val="0"/>
        </w:rPr>
        <w:t xml:space="preserve">Encoding the bibliography</w:t>
      </w:r>
    </w:p>
    <w:p w:rsidR="00000000" w:rsidDel="00000000" w:rsidP="00000000" w:rsidRDefault="00000000" w:rsidRPr="00000000" w14:paraId="00000CA5">
      <w:pPr>
        <w:pStyle w:val="Heading4"/>
        <w:pageBreakBefore w:val="0"/>
        <w:rPr/>
      </w:pPr>
      <w:bookmarkStart w:colFirst="0" w:colLast="0" w:name="_diuj1ov0e3ib" w:id="213"/>
      <w:bookmarkEnd w:id="213"/>
      <w:r w:rsidDel="00000000" w:rsidR="00000000" w:rsidRPr="00000000">
        <w:rPr>
          <w:rtl w:val="0"/>
        </w:rPr>
        <w:t xml:space="preserve">&lt;text&gt; and &lt;body&gt; elements</w:t>
      </w:r>
    </w:p>
    <w:p w:rsidR="00000000" w:rsidDel="00000000" w:rsidP="00000000" w:rsidRDefault="00000000" w:rsidRPr="00000000" w14:paraId="00000CA6">
      <w:pPr>
        <w:pageBreakBefore w:val="0"/>
        <w:jc w:val="both"/>
        <w:rPr/>
      </w:pPr>
      <w:r w:rsidDel="00000000" w:rsidR="00000000" w:rsidRPr="00000000">
        <w:rPr>
          <w:rtl w:val="0"/>
        </w:rPr>
        <w:t xml:space="preserve">To structure the bibliographic file, you still need to follow the main rules set for the edition and explain under §</w:t>
      </w:r>
      <w:hyperlink w:anchor="_7itgxsg2099">
        <w:r w:rsidDel="00000000" w:rsidR="00000000" w:rsidRPr="00000000">
          <w:rPr>
            <w:color w:val="1155cc"/>
            <w:u w:val="single"/>
            <w:rtl w:val="0"/>
          </w:rPr>
          <w:t xml:space="preserve">&lt;text&gt;</w:t>
        </w:r>
      </w:hyperlink>
      <w:r w:rsidDel="00000000" w:rsidR="00000000" w:rsidRPr="00000000">
        <w:rPr>
          <w:rtl w:val="0"/>
        </w:rPr>
        <w:t xml:space="preserve">. Elements &lt;text&gt; with an attribute @xml:space="preserve”</w:t>
      </w:r>
      <w:r w:rsidDel="00000000" w:rsidR="00000000" w:rsidRPr="00000000">
        <w:rPr>
          <w:vertAlign w:val="superscript"/>
        </w:rPr>
        <w:footnoteReference w:customMarkFollows="0" w:id="62"/>
      </w:r>
      <w:r w:rsidDel="00000000" w:rsidR="00000000" w:rsidRPr="00000000">
        <w:rPr>
          <w:rtl w:val="0"/>
        </w:rPr>
        <w:t xml:space="preserve"> and &lt;body&gt; will be already set up in the template. Eventual remarks are all expected in English, so you don't need to give an attribute @xml:lang, since one is declared by default on the root.</w:t>
      </w:r>
    </w:p>
    <w:p w:rsidR="00000000" w:rsidDel="00000000" w:rsidP="00000000" w:rsidRDefault="00000000" w:rsidRPr="00000000" w14:paraId="00000CA7">
      <w:pPr>
        <w:pageBreakBefore w:val="0"/>
        <w:jc w:val="both"/>
        <w:rPr/>
      </w:pPr>
      <w:r w:rsidDel="00000000" w:rsidR="00000000" w:rsidRPr="00000000">
        <w:rPr>
          <w:rtl w:val="0"/>
        </w:rPr>
      </w:r>
    </w:p>
    <w:p w:rsidR="00000000" w:rsidDel="00000000" w:rsidP="00000000" w:rsidRDefault="00000000" w:rsidRPr="00000000" w14:paraId="00000CA8">
      <w:pPr>
        <w:pStyle w:val="Heading4"/>
        <w:pageBreakBefore w:val="0"/>
        <w:rPr/>
      </w:pPr>
      <w:bookmarkStart w:colFirst="0" w:colLast="0" w:name="_9q9my5a2nrhs" w:id="214"/>
      <w:bookmarkEnd w:id="214"/>
      <w:r w:rsidDel="00000000" w:rsidR="00000000" w:rsidRPr="00000000">
        <w:rPr>
          <w:rtl w:val="0"/>
        </w:rPr>
        <w:t xml:space="preserve">&lt;listBibl&gt; – Structural organisation of the bibliography</w:t>
      </w:r>
      <w:r w:rsidDel="00000000" w:rsidR="00000000" w:rsidRPr="00000000">
        <w:rPr>
          <w:rtl w:val="0"/>
        </w:rPr>
      </w:r>
    </w:p>
    <w:p w:rsidR="00000000" w:rsidDel="00000000" w:rsidP="00000000" w:rsidRDefault="00000000" w:rsidRPr="00000000" w14:paraId="00000CA9">
      <w:pPr>
        <w:pageBreakBefore w:val="0"/>
        <w:jc w:val="both"/>
        <w:rPr/>
      </w:pPr>
      <w:r w:rsidDel="00000000" w:rsidR="00000000" w:rsidRPr="00000000">
        <w:rPr>
          <w:rtl w:val="0"/>
        </w:rPr>
        <w:t xml:space="preserve">Any bibliographical item should be enclosed in a &lt;listBibl&gt; element. Unlike the inscription bibliography, we don't expect any @type attribute to distinguish between the primary or the secondary bibliography. Indeed, the primary is rather expected in the &lt;sourceDesc&gt; of the &lt;teiHeader&gt; in order to allow the sources to be identified and processed in the apparatus, see §</w:t>
      </w:r>
      <w:hyperlink w:anchor="_2pm40aphoq8y">
        <w:r w:rsidDel="00000000" w:rsidR="00000000" w:rsidRPr="00000000">
          <w:rPr>
            <w:color w:val="1155cc"/>
            <w:u w:val="single"/>
            <w:rtl w:val="0"/>
          </w:rPr>
          <w:t xml:space="preserve">&lt;sourceDesc&gt; – Identifying and describing your sources. </w:t>
          <w:tab/>
        </w:r>
      </w:hyperlink>
      <w:r w:rsidDel="00000000" w:rsidR="00000000" w:rsidRPr="00000000">
        <w:rPr>
          <w:rtl w:val="0"/>
        </w:rPr>
        <w:t xml:space="preserve">Should you need it to add primary bibliography, please contact the XML-TEI Data Manager of the project. </w:t>
      </w:r>
      <w:r w:rsidDel="00000000" w:rsidR="00000000" w:rsidRPr="00000000">
        <w:rPr>
          <w:rtl w:val="0"/>
        </w:rPr>
      </w:r>
    </w:p>
    <w:p w:rsidR="00000000" w:rsidDel="00000000" w:rsidP="00000000" w:rsidRDefault="00000000" w:rsidRPr="00000000" w14:paraId="00000CAA">
      <w:pPr>
        <w:pageBreakBefore w:val="0"/>
        <w:ind w:left="0" w:firstLine="720"/>
        <w:jc w:val="both"/>
        <w:rPr/>
      </w:pPr>
      <w:r w:rsidDel="00000000" w:rsidR="00000000" w:rsidRPr="00000000">
        <w:rPr>
          <w:rtl w:val="0"/>
        </w:rPr>
        <w:t xml:space="preserve">All secondary bibliographic items should be filled in the DHARMA Zotero group library and called from there using the referencing system described in the section </w:t>
      </w:r>
      <w:hyperlink w:anchor="_brxaygxvs5u3">
        <w:r w:rsidDel="00000000" w:rsidR="00000000" w:rsidRPr="00000000">
          <w:rPr>
            <w:color w:val="1155cc"/>
            <w:u w:val="single"/>
            <w:rtl w:val="0"/>
          </w:rPr>
          <w:t xml:space="preserve">§bib: — Referring to items in the DHARMA Zotero Group Library</w:t>
        </w:r>
      </w:hyperlink>
      <w:r w:rsidDel="00000000" w:rsidR="00000000" w:rsidRPr="00000000">
        <w:rPr>
          <w:rtl w:val="0"/>
        </w:rPr>
        <w:t xml:space="preserve">. To declare them, you will have to provide a &lt;bibl&gt; element for each bibliographic item and follow the rules stated in the section §</w:t>
      </w:r>
      <w:hyperlink w:anchor="_dne5sn36l37j">
        <w:r w:rsidDel="00000000" w:rsidR="00000000" w:rsidRPr="00000000">
          <w:rPr>
            <w:color w:val="1155cc"/>
            <w:u w:val="single"/>
            <w:rtl w:val="0"/>
          </w:rPr>
          <w:t xml:space="preserve">Bibliographic citations with Zotero.</w:t>
        </w:r>
      </w:hyperlink>
      <w:r w:rsidDel="00000000" w:rsidR="00000000" w:rsidRPr="00000000">
        <w:rPr>
          <w:rtl w:val="0"/>
        </w:rPr>
        <w:t xml:space="preserve"> </w:t>
      </w:r>
    </w:p>
    <w:p w:rsidR="00000000" w:rsidDel="00000000" w:rsidP="00000000" w:rsidRDefault="00000000" w:rsidRPr="00000000" w14:paraId="00000CAB">
      <w:pPr>
        <w:pageBreakBefore w:val="0"/>
        <w:ind w:left="0" w:firstLine="720"/>
        <w:jc w:val="both"/>
        <w:rPr/>
      </w:pPr>
      <w:r w:rsidDel="00000000" w:rsidR="00000000" w:rsidRPr="00000000">
        <w:rPr>
          <w:rtl w:val="0"/>
        </w:rPr>
        <w:t xml:space="preserve">If at some point you need to declare an entry directly inside the XML file without using Zotero as a go-between, contact the XML-TEI Data Manager to establish a dedicated encoding model for your entry. </w:t>
      </w:r>
    </w:p>
    <w:p w:rsidR="00000000" w:rsidDel="00000000" w:rsidP="00000000" w:rsidRDefault="00000000" w:rsidRPr="00000000" w14:paraId="00000CAC">
      <w:pPr>
        <w:pageBreakBefore w:val="0"/>
        <w:ind w:left="0" w:firstLine="720"/>
        <w:jc w:val="both"/>
        <w:rPr/>
      </w:pPr>
      <w:r w:rsidDel="00000000" w:rsidR="00000000" w:rsidRPr="00000000">
        <w:rPr>
          <w:rtl w:val="0"/>
        </w:rPr>
      </w:r>
    </w:p>
    <w:tbl>
      <w:tblPr>
        <w:tblStyle w:val="Table1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AD">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rPr>
                <w:color w:val="000096"/>
                <w:sz w:val="18"/>
                <w:szCs w:val="18"/>
              </w:rPr>
            </w:pPr>
            <w:r w:rsidDel="00000000" w:rsidR="00000000" w:rsidRPr="00000000">
              <w:rPr>
                <w:color w:val="000096"/>
                <w:sz w:val="18"/>
                <w:szCs w:val="18"/>
                <w:rtl w:val="0"/>
              </w:rPr>
              <w:t xml:space="preserve">&lt;listBibl&gt;</w:t>
            </w:r>
          </w:p>
          <w:p w:rsidR="00000000" w:rsidDel="00000000" w:rsidP="00000000" w:rsidRDefault="00000000" w:rsidRPr="00000000" w14:paraId="00000CA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&lt;bibl&gt;</w:t>
            </w:r>
          </w:p>
          <w:p w:rsidR="00000000" w:rsidDel="00000000" w:rsidP="00000000" w:rsidRDefault="00000000" w:rsidRPr="00000000" w14:paraId="00000CB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"bib:Naerssen1976_01"</w:t>
            </w:r>
            <w:r w:rsidDel="00000000" w:rsidR="00000000" w:rsidRPr="00000000">
              <w:rPr>
                <w:color w:val="000096"/>
                <w:sz w:val="18"/>
                <w:szCs w:val="18"/>
                <w:rtl w:val="0"/>
              </w:rPr>
              <w:t xml:space="preserve">/&gt;</w:t>
            </w:r>
          </w:p>
          <w:p w:rsidR="00000000" w:rsidDel="00000000" w:rsidP="00000000" w:rsidRDefault="00000000" w:rsidRPr="00000000" w14:paraId="00000CB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&lt;/bibl&gt;</w:t>
            </w:r>
          </w:p>
          <w:p w:rsidR="00000000" w:rsidDel="00000000" w:rsidP="00000000" w:rsidRDefault="00000000" w:rsidRPr="00000000" w14:paraId="00000CB2">
            <w:pPr>
              <w:widowControl w:val="0"/>
              <w:rPr/>
            </w:pPr>
            <w:r w:rsidDel="00000000" w:rsidR="00000000" w:rsidRPr="00000000">
              <w:rPr>
                <w:color w:val="000096"/>
                <w:sz w:val="18"/>
                <w:szCs w:val="18"/>
                <w:rtl w:val="0"/>
              </w:rPr>
              <w:t xml:space="preserve">&lt;/listBibl&gt;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CB4">
            <w:pPr>
              <w:widowControl w:val="0"/>
              <w:rPr>
                <w:sz w:val="18"/>
                <w:szCs w:val="18"/>
                <w:shd w:fill="ead1dc" w:val="clear"/>
              </w:rPr>
            </w:pPr>
            <w:r w:rsidDel="00000000" w:rsidR="00000000" w:rsidRPr="00000000">
              <w:rPr>
                <w:rtl w:val="0"/>
              </w:rPr>
            </w:r>
          </w:p>
          <w:p w:rsidR="00000000" w:rsidDel="00000000" w:rsidP="00000000" w:rsidRDefault="00000000" w:rsidRPr="00000000" w14:paraId="00000CB5">
            <w:pPr>
              <w:widowControl w:val="0"/>
              <w:rPr>
                <w:color w:val="000096"/>
                <w:sz w:val="18"/>
                <w:szCs w:val="18"/>
              </w:rPr>
            </w:pPr>
            <w:r w:rsidDel="00000000" w:rsidR="00000000" w:rsidRPr="00000000">
              <w:rPr>
                <w:sz w:val="18"/>
                <w:szCs w:val="18"/>
                <w:shd w:fill="ead1dc" w:val="clear"/>
                <w:rtl w:val="0"/>
              </w:rPr>
              <w:t xml:space="preserve">Naerssen, Frits Herman van. 1976. “Tribute to the God and Tribute to the King.” </w:t>
            </w:r>
            <w:r w:rsidDel="00000000" w:rsidR="00000000" w:rsidRPr="00000000">
              <w:rPr>
                <w:i w:val="1"/>
                <w:sz w:val="18"/>
                <w:szCs w:val="18"/>
                <w:shd w:fill="ead1dc" w:val="clear"/>
                <w:rtl w:val="0"/>
              </w:rPr>
              <w:t xml:space="preserve">Southeast Asian history and historiography: essays presented to D G E Hall</w:t>
            </w:r>
            <w:r w:rsidDel="00000000" w:rsidR="00000000" w:rsidRPr="00000000">
              <w:rPr>
                <w:sz w:val="18"/>
                <w:szCs w:val="18"/>
                <w:shd w:fill="ead1dc" w:val="clear"/>
                <w:rtl w:val="0"/>
              </w:rPr>
              <w:t xml:space="preserve">, edited by Charles Donald Cowan and Oliver William Wolters, 296–303. Ithaca and London: Cornell University Press. </w:t>
            </w:r>
            <w:r w:rsidDel="00000000" w:rsidR="00000000" w:rsidRPr="00000000">
              <w:rPr>
                <w:rtl w:val="0"/>
              </w:rPr>
            </w:r>
          </w:p>
        </w:tc>
      </w:tr>
    </w:tbl>
    <w:p w:rsidR="00000000" w:rsidDel="00000000" w:rsidP="00000000" w:rsidRDefault="00000000" w:rsidRPr="00000000" w14:paraId="00000CB6">
      <w:pPr>
        <w:pageBreakBefore w:val="0"/>
        <w:ind w:left="0" w:firstLine="0"/>
        <w:jc w:val="both"/>
        <w:rPr/>
      </w:pPr>
      <w:r w:rsidDel="00000000" w:rsidR="00000000" w:rsidRPr="00000000">
        <w:rPr>
          <w:rtl w:val="0"/>
        </w:rPr>
      </w:r>
    </w:p>
    <w:p w:rsidR="00000000" w:rsidDel="00000000" w:rsidP="00000000" w:rsidRDefault="00000000" w:rsidRPr="00000000" w14:paraId="00000CB7">
      <w:pPr>
        <w:pStyle w:val="Heading4"/>
        <w:pageBreakBefore w:val="0"/>
        <w:jc w:val="both"/>
        <w:rPr/>
      </w:pPr>
      <w:bookmarkStart w:colFirst="0" w:colLast="0" w:name="_s2lo2ho74xxo" w:id="215"/>
      <w:bookmarkEnd w:id="215"/>
      <w:r w:rsidDel="00000000" w:rsidR="00000000" w:rsidRPr="00000000">
        <w:rPr>
          <w:rtl w:val="0"/>
        </w:rPr>
        <w:t xml:space="preserve">Sigla for the secondary bibliography </w:t>
      </w:r>
    </w:p>
    <w:p w:rsidR="00000000" w:rsidDel="00000000" w:rsidP="00000000" w:rsidRDefault="00000000" w:rsidRPr="00000000" w14:paraId="00000CB8">
      <w:pPr>
        <w:pageBreakBefore w:val="0"/>
        <w:jc w:val="both"/>
        <w:rPr/>
      </w:pPr>
      <w:r w:rsidDel="00000000" w:rsidR="00000000" w:rsidRPr="00000000">
        <w:rPr>
          <w:rtl w:val="0"/>
        </w:rPr>
        <w:t xml:space="preserve">Declaring a siglum for primary sources should be done according to the rules in §</w:t>
      </w:r>
      <w:hyperlink w:anchor="_2pm40aphoq8y">
        <w:r w:rsidDel="00000000" w:rsidR="00000000" w:rsidRPr="00000000">
          <w:rPr>
            <w:color w:val="1155cc"/>
            <w:u w:val="single"/>
            <w:rtl w:val="0"/>
          </w:rPr>
          <w:t xml:space="preserve">&lt;sourceDesc&gt; – Identifying and describing your sources</w:t>
        </w:r>
      </w:hyperlink>
      <w:r w:rsidDel="00000000" w:rsidR="00000000" w:rsidRPr="00000000">
        <w:rPr>
          <w:rtl w:val="0"/>
        </w:rPr>
        <w:t xml:space="preserve">, using an attribute @xml:id to make it machine-actionable and an element &lt;abbr&gt; to display it according to your wishes. The secondary bibliographic sigla will follow the EGD logic, stated in the section §9.4.3. You will need to declare an attribute @n on the &lt;bibl&gt; element and it will be fetched to display your critical edition. Note that it is to be used only when you feel the need. So, unlike primary source sigla, they are in no way mandatory. </w:t>
      </w:r>
    </w:p>
    <w:p w:rsidR="00000000" w:rsidDel="00000000" w:rsidP="00000000" w:rsidRDefault="00000000" w:rsidRPr="00000000" w14:paraId="00000CB9">
      <w:pPr>
        <w:pageBreakBefore w:val="0"/>
        <w:jc w:val="both"/>
        <w:rPr>
          <w:rFonts w:ascii="Gentium Plus" w:cs="Gentium Plus" w:eastAsia="Gentium Plus" w:hAnsi="Gentium Plus"/>
        </w:rPr>
      </w:pPr>
      <w:r w:rsidDel="00000000" w:rsidR="00000000" w:rsidRPr="00000000">
        <w:rPr>
          <w:rtl w:val="0"/>
        </w:rPr>
        <w:tab/>
        <w:t xml:space="preserve">We recommend you try to keep your sigla short and simple as well as unique and reasonably straightforward to be understood by any reader. To ease processing, you should use ASCII characters and numbers in priority. Symbols and letters with diacritics are allowed but make sure to use the correct UTF-8 codes when using them to allow the machine-actionability. However, do not use </w:t>
      </w:r>
      <w:r w:rsidDel="00000000" w:rsidR="00000000" w:rsidRPr="00000000">
        <w:rPr>
          <w:rFonts w:ascii="Gentium Plus" w:cs="Gentium Plus" w:eastAsia="Gentium Plus" w:hAnsi="Gentium Plus"/>
          <w:rtl w:val="0"/>
        </w:rPr>
        <w:t xml:space="preserve">&amp;, &lt; and &gt;; those characters require to be escaped in the XML environment. You should note as well that the character + shall be transformed as a “&amp;” in the display and is expected for the sigla of multi-author editions. </w:t>
      </w:r>
    </w:p>
    <w:p w:rsidR="00000000" w:rsidDel="00000000" w:rsidP="00000000" w:rsidRDefault="00000000" w:rsidRPr="00000000" w14:paraId="00000CBA">
      <w:pPr>
        <w:pageBreakBefore w:val="0"/>
        <w:ind w:firstLine="720"/>
        <w:jc w:val="both"/>
        <w:rPr/>
      </w:pPr>
      <w:r w:rsidDel="00000000" w:rsidR="00000000" w:rsidRPr="00000000">
        <w:rPr>
          <w:rFonts w:ascii="Gentium Plus" w:cs="Gentium Plus" w:eastAsia="Gentium Plus" w:hAnsi="Gentium Plus"/>
          <w:rtl w:val="0"/>
        </w:rPr>
        <w:t xml:space="preserve">Generally, use only the initial of the surname of the author, e.g. “F” for “Fleet” and “C” for “Chhabra”. When the publication has more than one author, use the initial of the surname of each author separated with the character “+”, e.g. “S+G” for “Sircar and Gai”, displayed as “S&amp;G”. To know more about this, refer yourself to the EGD </w:t>
      </w:r>
      <w:r w:rsidDel="00000000" w:rsidR="00000000" w:rsidRPr="00000000">
        <w:rPr>
          <w:rtl w:val="0"/>
        </w:rPr>
        <w:t xml:space="preserve">§9.4.3. </w:t>
      </w:r>
    </w:p>
    <w:p w:rsidR="00000000" w:rsidDel="00000000" w:rsidP="00000000" w:rsidRDefault="00000000" w:rsidRPr="00000000" w14:paraId="00000CBB">
      <w:pPr>
        <w:ind w:firstLine="720"/>
        <w:jc w:val="both"/>
        <w:rPr/>
      </w:pPr>
      <w:r w:rsidDel="00000000" w:rsidR="00000000" w:rsidRPr="00000000">
        <w:rPr>
          <w:rtl w:val="0"/>
        </w:rPr>
      </w:r>
    </w:p>
    <w:tbl>
      <w:tblPr>
        <w:tblStyle w:val="Table1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BC">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rPr>
                <w:color w:val="000096"/>
                <w:sz w:val="18"/>
                <w:szCs w:val="18"/>
              </w:rPr>
            </w:pPr>
            <w:r w:rsidDel="00000000" w:rsidR="00000000" w:rsidRPr="00000000">
              <w:rPr>
                <w:color w:val="000096"/>
                <w:sz w:val="18"/>
                <w:szCs w:val="18"/>
                <w:rtl w:val="0"/>
              </w:rPr>
              <w:t xml:space="preserve">&lt;listBibl&gt;</w:t>
            </w:r>
          </w:p>
          <w:p w:rsidR="00000000" w:rsidDel="00000000" w:rsidP="00000000" w:rsidRDefault="00000000" w:rsidRPr="00000000" w14:paraId="00000CBE">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&lt;bibl </w:t>
            </w:r>
            <w:r w:rsidDel="00000000" w:rsidR="00000000" w:rsidRPr="00000000">
              <w:rPr>
                <w:color w:val="f5844c"/>
                <w:sz w:val="18"/>
                <w:szCs w:val="18"/>
                <w:rtl w:val="0"/>
              </w:rPr>
              <w:t xml:space="preserve">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"vN"</w:t>
            </w:r>
            <w:r w:rsidDel="00000000" w:rsidR="00000000" w:rsidRPr="00000000">
              <w:rPr>
                <w:color w:val="000096"/>
                <w:sz w:val="18"/>
                <w:szCs w:val="18"/>
                <w:rtl w:val="0"/>
              </w:rPr>
              <w:t xml:space="preserve">&gt;</w:t>
            </w:r>
          </w:p>
          <w:p w:rsidR="00000000" w:rsidDel="00000000" w:rsidP="00000000" w:rsidRDefault="00000000" w:rsidRPr="00000000" w14:paraId="00000CBF">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&lt;ptr</w:t>
            </w:r>
            <w:r w:rsidDel="00000000" w:rsidR="00000000" w:rsidRPr="00000000">
              <w:rPr>
                <w:color w:val="f5844c"/>
                <w:sz w:val="18"/>
                <w:szCs w:val="18"/>
                <w:rtl w:val="0"/>
              </w:rPr>
              <w:t xml:space="preserve"> target</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"bib:Naerssen1976_01"</w:t>
            </w:r>
            <w:r w:rsidDel="00000000" w:rsidR="00000000" w:rsidRPr="00000000">
              <w:rPr>
                <w:color w:val="000096"/>
                <w:sz w:val="18"/>
                <w:szCs w:val="18"/>
                <w:rtl w:val="0"/>
              </w:rPr>
              <w:t xml:space="preserve">/&gt;</w:t>
            </w:r>
          </w:p>
          <w:p w:rsidR="00000000" w:rsidDel="00000000" w:rsidP="00000000" w:rsidRDefault="00000000" w:rsidRPr="00000000" w14:paraId="00000CC0">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&lt;/bibl&gt;</w:t>
            </w:r>
          </w:p>
          <w:p w:rsidR="00000000" w:rsidDel="00000000" w:rsidP="00000000" w:rsidRDefault="00000000" w:rsidRPr="00000000" w14:paraId="00000CC1">
            <w:pPr>
              <w:widowControl w:val="0"/>
              <w:rPr>
                <w:sz w:val="18"/>
                <w:szCs w:val="18"/>
                <w:shd w:fill="ead1dc" w:val="clear"/>
              </w:rPr>
            </w:pPr>
            <w:r w:rsidDel="00000000" w:rsidR="00000000" w:rsidRPr="00000000">
              <w:rPr>
                <w:color w:val="000096"/>
                <w:sz w:val="18"/>
                <w:szCs w:val="18"/>
                <w:rtl w:val="0"/>
              </w:rPr>
              <w:t xml:space="preserve">&lt;/listBibl&gt;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rPr>
                <w:sz w:val="18"/>
                <w:szCs w:val="18"/>
                <w:shd w:fill="ead1dc" w:val="clear"/>
              </w:rPr>
            </w:pPr>
            <w:r w:rsidDel="00000000" w:rsidR="00000000" w:rsidRPr="00000000">
              <w:rPr>
                <w:sz w:val="18"/>
                <w:szCs w:val="18"/>
                <w:shd w:fill="ead1dc" w:val="clear"/>
                <w:rtl w:val="0"/>
              </w:rPr>
              <w:t xml:space="preserve">Display —</w:t>
            </w:r>
          </w:p>
          <w:p w:rsidR="00000000" w:rsidDel="00000000" w:rsidP="00000000" w:rsidRDefault="00000000" w:rsidRPr="00000000" w14:paraId="00000CC3">
            <w:pPr>
              <w:widowControl w:val="0"/>
              <w:rPr>
                <w:sz w:val="18"/>
                <w:szCs w:val="18"/>
                <w:shd w:fill="ead1dc" w:val="clear"/>
              </w:rPr>
            </w:pPr>
            <w:r w:rsidDel="00000000" w:rsidR="00000000" w:rsidRPr="00000000">
              <w:rPr>
                <w:rtl w:val="0"/>
              </w:rPr>
            </w:r>
          </w:p>
          <w:p w:rsidR="00000000" w:rsidDel="00000000" w:rsidP="00000000" w:rsidRDefault="00000000" w:rsidRPr="00000000" w14:paraId="00000CC4">
            <w:pPr>
              <w:widowControl w:val="0"/>
              <w:rPr>
                <w:color w:val="000096"/>
                <w:sz w:val="18"/>
                <w:szCs w:val="18"/>
              </w:rPr>
            </w:pPr>
            <w:r w:rsidDel="00000000" w:rsidR="00000000" w:rsidRPr="00000000">
              <w:rPr>
                <w:sz w:val="18"/>
                <w:szCs w:val="18"/>
                <w:shd w:fill="ead1dc" w:val="clear"/>
                <w:rtl w:val="0"/>
              </w:rPr>
              <w:t xml:space="preserve">Naerssen, Frits Herman van. 1976. “Tribute to the God and Tribute to the King.” </w:t>
            </w:r>
            <w:r w:rsidDel="00000000" w:rsidR="00000000" w:rsidRPr="00000000">
              <w:rPr>
                <w:i w:val="1"/>
                <w:sz w:val="18"/>
                <w:szCs w:val="18"/>
                <w:shd w:fill="ead1dc" w:val="clear"/>
                <w:rtl w:val="0"/>
              </w:rPr>
              <w:t xml:space="preserve">Southeast Asian history and historiography: essays presented to D G E Hall</w:t>
            </w:r>
            <w:r w:rsidDel="00000000" w:rsidR="00000000" w:rsidRPr="00000000">
              <w:rPr>
                <w:sz w:val="18"/>
                <w:szCs w:val="18"/>
                <w:shd w:fill="ead1dc" w:val="clear"/>
                <w:rtl w:val="0"/>
              </w:rPr>
              <w:t xml:space="preserve">, edited by Charles Donald Cowan and Oliver William Wolters, 296–303. Ithaca and London: Cornell University Press. </w:t>
            </w:r>
            <w:r w:rsidDel="00000000" w:rsidR="00000000" w:rsidRPr="00000000">
              <w:rPr>
                <w:color w:val="1e90ff"/>
                <w:sz w:val="18"/>
                <w:szCs w:val="18"/>
                <w:shd w:fill="ead1dc" w:val="clear"/>
                <w:rtl w:val="0"/>
              </w:rPr>
              <w:t xml:space="preserve">[siglum </w:t>
            </w:r>
            <w:r w:rsidDel="00000000" w:rsidR="00000000" w:rsidRPr="00000000">
              <w:rPr>
                <w:b w:val="1"/>
                <w:color w:val="1e90ff"/>
                <w:sz w:val="18"/>
                <w:szCs w:val="18"/>
                <w:shd w:fill="ead1dc" w:val="clear"/>
                <w:rtl w:val="0"/>
              </w:rPr>
              <w:t xml:space="preserve">vN</w:t>
            </w:r>
            <w:r w:rsidDel="00000000" w:rsidR="00000000" w:rsidRPr="00000000">
              <w:rPr>
                <w:color w:val="1e90ff"/>
                <w:sz w:val="18"/>
                <w:szCs w:val="18"/>
                <w:shd w:fill="ead1dc" w:val="clear"/>
                <w:rtl w:val="0"/>
              </w:rPr>
              <w:t xml:space="preserve">]</w:t>
            </w:r>
            <w:r w:rsidDel="00000000" w:rsidR="00000000" w:rsidRPr="00000000">
              <w:rPr>
                <w:rtl w:val="0"/>
              </w:rPr>
            </w:r>
          </w:p>
        </w:tc>
      </w:tr>
    </w:tbl>
    <w:p w:rsidR="00000000" w:rsidDel="00000000" w:rsidP="00000000" w:rsidRDefault="00000000" w:rsidRPr="00000000" w14:paraId="00000CC5">
      <w:pPr>
        <w:pageBreakBefore w:val="0"/>
        <w:jc w:val="both"/>
        <w:rPr>
          <w:color w:val="1e90ff"/>
        </w:rPr>
      </w:pPr>
      <w:r w:rsidDel="00000000" w:rsidR="00000000" w:rsidRPr="00000000">
        <w:rPr>
          <w:rtl w:val="0"/>
        </w:rPr>
      </w:r>
    </w:p>
    <w:p w:rsidR="00000000" w:rsidDel="00000000" w:rsidP="00000000" w:rsidRDefault="00000000" w:rsidRPr="00000000" w14:paraId="00000CC6">
      <w:pPr>
        <w:pStyle w:val="Heading1"/>
        <w:jc w:val="both"/>
        <w:rPr/>
      </w:pPr>
      <w:bookmarkStart w:colFirst="0" w:colLast="0" w:name="_u170fmp2jgfg" w:id="216"/>
      <w:bookmarkEnd w:id="216"/>
      <w:r w:rsidDel="00000000" w:rsidR="00000000" w:rsidRPr="00000000">
        <w:rPr>
          <w:rtl w:val="0"/>
        </w:rPr>
        <w:t xml:space="preserve">Encoding published books</w:t>
      </w:r>
    </w:p>
    <w:p w:rsidR="00000000" w:rsidDel="00000000" w:rsidP="00000000" w:rsidRDefault="00000000" w:rsidRPr="00000000" w14:paraId="00000CC7">
      <w:pPr>
        <w:pageBreakBefore w:val="0"/>
        <w:jc w:val="both"/>
        <w:rPr/>
      </w:pPr>
      <w:r w:rsidDel="00000000" w:rsidR="00000000" w:rsidRPr="00000000">
        <w:rPr>
          <w:rtl w:val="0"/>
        </w:rPr>
        <w:t xml:space="preserve">If you are encoding an edition already published. You might wish to encode all its sections like the preface, the introduction and so on. Two elements are available to reproduce what comes before and after the edition itself: &lt;front&gt; and &lt;back&gt;. They should be used as children of the &lt;text&gt; element. Logically, the element &lt;front&gt; should come before the &lt;body&gt;, while the &lt;back&gt; is put after it. </w:t>
      </w:r>
    </w:p>
    <w:p w:rsidR="00000000" w:rsidDel="00000000" w:rsidP="00000000" w:rsidRDefault="00000000" w:rsidRPr="00000000" w14:paraId="00000CC8">
      <w:pPr>
        <w:pageBreakBefore w:val="0"/>
        <w:jc w:val="both"/>
        <w:rPr/>
      </w:pPr>
      <w:r w:rsidDel="00000000" w:rsidR="00000000" w:rsidRPr="00000000">
        <w:rPr>
          <w:rtl w:val="0"/>
        </w:rPr>
        <w:tab/>
        <w:t xml:space="preserve">Two possibilities are offered to you: </w:t>
      </w:r>
    </w:p>
    <w:p w:rsidR="00000000" w:rsidDel="00000000" w:rsidP="00000000" w:rsidRDefault="00000000" w:rsidRPr="00000000" w14:paraId="00000CC9">
      <w:pPr>
        <w:pageBreakBefore w:val="0"/>
        <w:jc w:val="both"/>
        <w:rPr/>
      </w:pPr>
      <w:r w:rsidDel="00000000" w:rsidR="00000000" w:rsidRPr="00000000">
        <w:rPr>
          <w:rtl w:val="0"/>
        </w:rPr>
        <w:tab/>
        <w:t xml:space="preserve">1- you adapt the edition to match fully the rules stated for natively created digital editions, i.e. separating in different files the content and declaring the witnesses in the &lt;teiHeader&gt;. </w:t>
      </w:r>
    </w:p>
    <w:p w:rsidR="00000000" w:rsidDel="00000000" w:rsidP="00000000" w:rsidRDefault="00000000" w:rsidRPr="00000000" w14:paraId="00000CCA">
      <w:pPr>
        <w:pageBreakBefore w:val="0"/>
        <w:jc w:val="both"/>
        <w:rPr/>
      </w:pPr>
      <w:r w:rsidDel="00000000" w:rsidR="00000000" w:rsidRPr="00000000">
        <w:rPr>
          <w:rtl w:val="0"/>
        </w:rPr>
        <w:tab/>
        <w:t xml:space="preserve">2- you favor a sort of facsimile version of the published critical edition. If it is the case, follow the rules stated here to organize the content. Then, all the content shall be kept in a single file using the elements &lt;front&gt; and &lt;back&gt; to structure it. Nonetheless, it is expected that you reproduce the apparatus as an internal one, but if you deem it impossible, you can always revert to an external kind of apparatus following rules provided under §</w:t>
      </w:r>
      <w:hyperlink w:anchor="_9rx59goo24rv">
        <w:r w:rsidDel="00000000" w:rsidR="00000000" w:rsidRPr="00000000">
          <w:rPr>
            <w:color w:val="1155cc"/>
            <w:u w:val="single"/>
            <w:rtl w:val="0"/>
          </w:rPr>
          <w:t xml:space="preserve">Encoding an external apparatus</w:t>
        </w:r>
      </w:hyperlink>
      <w:r w:rsidDel="00000000" w:rsidR="00000000" w:rsidRPr="00000000">
        <w:rPr>
          <w:rtl w:val="0"/>
        </w:rPr>
        <w:t xml:space="preserve">. </w:t>
      </w:r>
    </w:p>
    <w:p w:rsidR="00000000" w:rsidDel="00000000" w:rsidP="00000000" w:rsidRDefault="00000000" w:rsidRPr="00000000" w14:paraId="00000CCB">
      <w:pPr>
        <w:pStyle w:val="Heading2"/>
        <w:jc w:val="both"/>
        <w:rPr/>
      </w:pPr>
      <w:bookmarkStart w:colFirst="0" w:colLast="0" w:name="_ywyn3wcalfqh" w:id="217"/>
      <w:bookmarkEnd w:id="217"/>
      <w:r w:rsidDel="00000000" w:rsidR="00000000" w:rsidRPr="00000000">
        <w:rPr>
          <w:rtl w:val="0"/>
        </w:rPr>
        <w:t xml:space="preserve">&lt;front&gt; – Front Matter</w:t>
      </w:r>
    </w:p>
    <w:p w:rsidR="00000000" w:rsidDel="00000000" w:rsidP="00000000" w:rsidRDefault="00000000" w:rsidRPr="00000000" w14:paraId="00000CCC">
      <w:pPr>
        <w:pageBreakBefore w:val="0"/>
        <w:jc w:val="both"/>
        <w:rPr/>
      </w:pPr>
      <w:r w:rsidDel="00000000" w:rsidR="00000000" w:rsidRPr="00000000">
        <w:rPr>
          <w:rtl w:val="0"/>
        </w:rPr>
        <w:t xml:space="preserve">If you have chosen the second encoding strategy to encode an already published critical edition, you will store all the content coming before the edition itself inside the &lt;front&gt; element. It can contain a survey of witnesses and sources, bibliography and other content such as an introduction. Each subsection of the front matter should be given its own &lt;div&gt; with a unique @xml:id identifying it. </w:t>
      </w:r>
    </w:p>
    <w:p w:rsidR="00000000" w:rsidDel="00000000" w:rsidP="00000000" w:rsidRDefault="00000000" w:rsidRPr="00000000" w14:paraId="00000CCD">
      <w:pPr>
        <w:pageBreakBefore w:val="0"/>
        <w:ind w:firstLine="720"/>
        <w:jc w:val="both"/>
        <w:rPr/>
      </w:pPr>
      <w:r w:rsidDel="00000000" w:rsidR="00000000" w:rsidRPr="00000000">
        <w:rPr>
          <w:rtl w:val="0"/>
        </w:rPr>
        <w:t xml:space="preserve">In this case, you might be more comfortable reproducing a facsimile of this published critical edition and so your &lt;front&gt; will probably contain a survey of the witnesses and sources, the bibliography, and other information that may be of interest. If you decide in favor of such a strategy, please follow rules to encode the witnesses as if they were declared in the &lt;teiHeader&gt;, see §</w:t>
      </w:r>
      <w:hyperlink w:anchor="_2pm40aphoq8y">
        <w:r w:rsidDel="00000000" w:rsidR="00000000" w:rsidRPr="00000000">
          <w:rPr>
            <w:color w:val="1155cc"/>
            <w:u w:val="single"/>
            <w:rtl w:val="0"/>
          </w:rPr>
          <w:t xml:space="preserve">&lt;sourceDesc&gt; – Identifying and describing your sources</w:t>
        </w:r>
      </w:hyperlink>
      <w:r w:rsidDel="00000000" w:rsidR="00000000" w:rsidRPr="00000000">
        <w:rPr>
          <w:rtl w:val="0"/>
        </w:rPr>
        <w:t xml:space="preserve">, especially about making machine-actionable sigla. In those cases, it means that no witness information shall be declared in the teiheader. Contact the XML-TEI Data manager if you are in this situation. Every globally permitted element is available to encode the content of the front matter. </w:t>
      </w:r>
    </w:p>
    <w:p w:rsidR="00000000" w:rsidDel="00000000" w:rsidP="00000000" w:rsidRDefault="00000000" w:rsidRPr="00000000" w14:paraId="00000CCE">
      <w:pPr>
        <w:pageBreakBefore w:val="0"/>
        <w:jc w:val="both"/>
        <w:rPr/>
      </w:pPr>
      <w:r w:rsidDel="00000000" w:rsidR="00000000" w:rsidRPr="00000000">
        <w:rPr>
          <w:rtl w:val="0"/>
        </w:rPr>
      </w:r>
    </w:p>
    <w:tbl>
      <w:tblPr>
        <w:tblStyle w:val="Table1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CF">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rPr>
                <w:color w:val="000096"/>
                <w:sz w:val="18"/>
                <w:szCs w:val="18"/>
              </w:rPr>
            </w:pPr>
            <w:r w:rsidDel="00000000" w:rsidR="00000000" w:rsidRPr="00000000">
              <w:rPr>
                <w:color w:val="000096"/>
                <w:sz w:val="18"/>
                <w:szCs w:val="18"/>
                <w:rtl w:val="0"/>
              </w:rPr>
              <w:t xml:space="preserve">&lt;text&gt;</w:t>
            </w:r>
          </w:p>
          <w:p w:rsidR="00000000" w:rsidDel="00000000" w:rsidP="00000000" w:rsidRDefault="00000000" w:rsidRPr="00000000" w14:paraId="00000CD1">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&lt;front&gt;</w:t>
            </w:r>
          </w:p>
          <w:p w:rsidR="00000000" w:rsidDel="00000000" w:rsidP="00000000" w:rsidRDefault="00000000" w:rsidRPr="00000000" w14:paraId="00000CD2">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"preface"</w:t>
            </w:r>
            <w:r w:rsidDel="00000000" w:rsidR="00000000" w:rsidRPr="00000000">
              <w:rPr>
                <w:color w:val="000096"/>
                <w:sz w:val="18"/>
                <w:szCs w:val="18"/>
                <w:rtl w:val="0"/>
              </w:rPr>
              <w:t xml:space="preserve">&gt;</w:t>
            </w:r>
          </w:p>
          <w:p w:rsidR="00000000" w:rsidDel="00000000" w:rsidP="00000000" w:rsidRDefault="00000000" w:rsidRPr="00000000" w14:paraId="00000CD3">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&lt;head&gt;</w:t>
            </w:r>
            <w:r w:rsidDel="00000000" w:rsidR="00000000" w:rsidRPr="00000000">
              <w:rPr>
                <w:sz w:val="18"/>
                <w:szCs w:val="18"/>
                <w:rtl w:val="0"/>
              </w:rPr>
              <w:t xml:space="preserve">Preface</w:t>
            </w:r>
            <w:r w:rsidDel="00000000" w:rsidR="00000000" w:rsidRPr="00000000">
              <w:rPr>
                <w:color w:val="000096"/>
                <w:sz w:val="18"/>
                <w:szCs w:val="18"/>
                <w:rtl w:val="0"/>
              </w:rPr>
              <w:t xml:space="preserve">&lt;/head&gt;</w:t>
            </w:r>
          </w:p>
          <w:p w:rsidR="00000000" w:rsidDel="00000000" w:rsidP="00000000" w:rsidRDefault="00000000" w:rsidRPr="00000000" w14:paraId="00000CD4">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&lt;p&gt;</w:t>
            </w:r>
            <w:r w:rsidDel="00000000" w:rsidR="00000000" w:rsidRPr="00000000">
              <w:rPr>
                <w:sz w:val="18"/>
                <w:szCs w:val="18"/>
                <w:rtl w:val="0"/>
              </w:rPr>
              <w:t xml:space="preserve">General introductory remarks about the edition.</w:t>
            </w:r>
            <w:r w:rsidDel="00000000" w:rsidR="00000000" w:rsidRPr="00000000">
              <w:rPr>
                <w:color w:val="000096"/>
                <w:sz w:val="18"/>
                <w:szCs w:val="18"/>
                <w:rtl w:val="0"/>
              </w:rPr>
              <w:t xml:space="preserve">&lt;/p&gt;</w:t>
            </w:r>
          </w:p>
          <w:p w:rsidR="00000000" w:rsidDel="00000000" w:rsidP="00000000" w:rsidRDefault="00000000" w:rsidRPr="00000000" w14:paraId="00000CD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CD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w:t>
            </w:r>
            <w:r w:rsidDel="00000000" w:rsidR="00000000" w:rsidRPr="00000000">
              <w:rPr>
                <w:color w:val="f5844c"/>
                <w:sz w:val="18"/>
                <w:szCs w:val="18"/>
                <w:rtl w:val="0"/>
              </w:rPr>
              <w:t xml:space="preserve"> type</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"section"</w:t>
            </w:r>
            <w:r w:rsidDel="00000000" w:rsidR="00000000" w:rsidRPr="00000000">
              <w:rPr>
                <w:color w:val="f5844c"/>
                <w:sz w:val="18"/>
                <w:szCs w:val="18"/>
                <w:rtl w:val="0"/>
              </w:rPr>
              <w:t xml:space="preserve"> xml:id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"bibliography"</w:t>
            </w:r>
            <w:r w:rsidDel="00000000" w:rsidR="00000000" w:rsidRPr="00000000">
              <w:rPr>
                <w:color w:val="000096"/>
                <w:sz w:val="18"/>
                <w:szCs w:val="18"/>
                <w:rtl w:val="0"/>
              </w:rPr>
              <w:t xml:space="preserve">&gt;</w:t>
            </w:r>
          </w:p>
          <w:p w:rsidR="00000000" w:rsidDel="00000000" w:rsidP="00000000" w:rsidRDefault="00000000" w:rsidRPr="00000000" w14:paraId="00000CD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&lt;head&gt;</w:t>
            </w:r>
            <w:r w:rsidDel="00000000" w:rsidR="00000000" w:rsidRPr="00000000">
              <w:rPr>
                <w:sz w:val="18"/>
                <w:szCs w:val="18"/>
                <w:rtl w:val="0"/>
              </w:rPr>
              <w:t xml:space="preserve">Bibliography</w:t>
            </w:r>
            <w:r w:rsidDel="00000000" w:rsidR="00000000" w:rsidRPr="00000000">
              <w:rPr>
                <w:color w:val="000096"/>
                <w:sz w:val="18"/>
                <w:szCs w:val="18"/>
                <w:rtl w:val="0"/>
              </w:rPr>
              <w:t xml:space="preserve">&lt;/head&gt;</w:t>
            </w:r>
          </w:p>
          <w:p w:rsidR="00000000" w:rsidDel="00000000" w:rsidP="00000000" w:rsidRDefault="00000000" w:rsidRPr="00000000" w14:paraId="00000CD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w:t>
            </w:r>
          </w:p>
          <w:p w:rsidR="00000000" w:rsidDel="00000000" w:rsidP="00000000" w:rsidRDefault="00000000" w:rsidRPr="00000000" w14:paraId="00000CD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&lt;/front&gt;</w:t>
            </w:r>
          </w:p>
          <w:p w:rsidR="00000000" w:rsidDel="00000000" w:rsidP="00000000" w:rsidRDefault="00000000" w:rsidRPr="00000000" w14:paraId="00000CD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CD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&lt;div&gt;&lt;/div&gt;</w:t>
            </w:r>
          </w:p>
          <w:p w:rsidR="00000000" w:rsidDel="00000000" w:rsidP="00000000" w:rsidRDefault="00000000" w:rsidRPr="00000000" w14:paraId="00000CD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CDD">
            <w:pPr>
              <w:widowControl w:val="0"/>
              <w:rPr/>
            </w:pPr>
            <w:r w:rsidDel="00000000" w:rsidR="00000000" w:rsidRPr="00000000">
              <w:rPr>
                <w:color w:val="000096"/>
                <w:sz w:val="18"/>
                <w:szCs w:val="18"/>
                <w:rtl w:val="0"/>
              </w:rPr>
              <w:t xml:space="preserve">&lt;/text&gt;</w:t>
            </w:r>
            <w:r w:rsidDel="00000000" w:rsidR="00000000" w:rsidRPr="00000000">
              <w:rPr>
                <w:rtl w:val="0"/>
              </w:rPr>
            </w:r>
          </w:p>
        </w:tc>
      </w:tr>
    </w:tbl>
    <w:p w:rsidR="00000000" w:rsidDel="00000000" w:rsidP="00000000" w:rsidRDefault="00000000" w:rsidRPr="00000000" w14:paraId="00000CDE">
      <w:pPr>
        <w:pageBreakBefore w:val="0"/>
        <w:jc w:val="both"/>
        <w:rPr/>
      </w:pPr>
      <w:r w:rsidDel="00000000" w:rsidR="00000000" w:rsidRPr="00000000">
        <w:rPr>
          <w:rtl w:val="0"/>
        </w:rPr>
      </w:r>
    </w:p>
    <w:p w:rsidR="00000000" w:rsidDel="00000000" w:rsidP="00000000" w:rsidRDefault="00000000" w:rsidRPr="00000000" w14:paraId="00000CDF">
      <w:pPr>
        <w:pStyle w:val="Heading2"/>
        <w:jc w:val="both"/>
        <w:rPr/>
      </w:pPr>
      <w:bookmarkStart w:colFirst="0" w:colLast="0" w:name="_gygrdhbj3qc1" w:id="218"/>
      <w:bookmarkEnd w:id="218"/>
      <w:r w:rsidDel="00000000" w:rsidR="00000000" w:rsidRPr="00000000">
        <w:rPr>
          <w:rtl w:val="0"/>
        </w:rPr>
        <w:t xml:space="preserve">&lt;back&gt; – Back Matter</w:t>
      </w:r>
    </w:p>
    <w:p w:rsidR="00000000" w:rsidDel="00000000" w:rsidP="00000000" w:rsidRDefault="00000000" w:rsidRPr="00000000" w14:paraId="00000CE0">
      <w:pPr>
        <w:pageBreakBefore w:val="0"/>
        <w:jc w:val="both"/>
        <w:rPr/>
      </w:pPr>
      <w:r w:rsidDel="00000000" w:rsidR="00000000" w:rsidRPr="00000000">
        <w:rPr>
          <w:rtl w:val="0"/>
        </w:rPr>
        <w:t xml:space="preserve">The content of the back of an already published edition shouldn't be encoded though. Indeed the edition being encoded, the traditional content found at the end of a publication can be generated automatically rather than being added manually. However, if necessary the &lt;back&gt; element, the last child of the element &lt;text&gt;, is available. Nonetheless, we recommend that you contact the authors and the XML-TEI Data manager, before adding notes, indices or any other kind of information. </w:t>
      </w:r>
    </w:p>
    <w:p w:rsidR="00000000" w:rsidDel="00000000" w:rsidP="00000000" w:rsidRDefault="00000000" w:rsidRPr="00000000" w14:paraId="00000CE1">
      <w:pPr>
        <w:pageBreakBefore w:val="0"/>
        <w:jc w:val="both"/>
        <w:rPr/>
      </w:pPr>
      <w:r w:rsidDel="00000000" w:rsidR="00000000" w:rsidRPr="00000000">
        <w:rPr>
          <w:rtl w:val="0"/>
        </w:rPr>
        <w:tab/>
        <w:t xml:space="preserve">If a &lt;back&gt; element is added, use the same kind of structure as the one used for the front matter. A &lt;div&gt; shall enclose each subsection and need to have its own @xml:id attribute. </w:t>
      </w:r>
    </w:p>
    <w:p w:rsidR="00000000" w:rsidDel="00000000" w:rsidP="00000000" w:rsidRDefault="00000000" w:rsidRPr="00000000" w14:paraId="00000CE2">
      <w:pPr>
        <w:pageBreakBefore w:val="0"/>
        <w:ind w:left="0" w:firstLine="0"/>
        <w:rPr/>
      </w:pPr>
      <w:r w:rsidDel="00000000" w:rsidR="00000000" w:rsidRPr="00000000">
        <w:rPr>
          <w:rtl w:val="0"/>
        </w:rPr>
      </w:r>
    </w:p>
    <w:tbl>
      <w:tblPr>
        <w:tblStyle w:val="Table1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CE3">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rPr>
                <w:color w:val="000096"/>
                <w:sz w:val="18"/>
                <w:szCs w:val="18"/>
              </w:rPr>
            </w:pPr>
            <w:r w:rsidDel="00000000" w:rsidR="00000000" w:rsidRPr="00000000">
              <w:rPr>
                <w:color w:val="000096"/>
                <w:sz w:val="18"/>
                <w:szCs w:val="18"/>
                <w:rtl w:val="0"/>
              </w:rPr>
              <w:t xml:space="preserve">&lt;text&gt;</w:t>
            </w:r>
          </w:p>
          <w:p w:rsidR="00000000" w:rsidDel="00000000" w:rsidP="00000000" w:rsidRDefault="00000000" w:rsidRPr="00000000" w14:paraId="00000CE5">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&lt;front&gt;</w:t>
            </w:r>
          </w:p>
          <w:p w:rsidR="00000000" w:rsidDel="00000000" w:rsidP="00000000" w:rsidRDefault="00000000" w:rsidRPr="00000000" w14:paraId="00000CE6">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&lt;div&gt;&lt;/div&gt;</w:t>
            </w:r>
          </w:p>
          <w:p w:rsidR="00000000" w:rsidDel="00000000" w:rsidP="00000000" w:rsidRDefault="00000000" w:rsidRPr="00000000" w14:paraId="00000CE7">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&lt;/front&gt;</w:t>
            </w:r>
          </w:p>
          <w:p w:rsidR="00000000" w:rsidDel="00000000" w:rsidP="00000000" w:rsidRDefault="00000000" w:rsidRPr="00000000" w14:paraId="00000CE8">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CE9">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&lt;div&gt;&lt;/div&gt;</w:t>
            </w:r>
          </w:p>
          <w:p w:rsidR="00000000" w:rsidDel="00000000" w:rsidP="00000000" w:rsidRDefault="00000000" w:rsidRPr="00000000" w14:paraId="00000CEA">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&lt;/body&gt;</w:t>
            </w:r>
          </w:p>
          <w:p w:rsidR="00000000" w:rsidDel="00000000" w:rsidP="00000000" w:rsidRDefault="00000000" w:rsidRPr="00000000" w14:paraId="00000CEB">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&lt;back&gt;</w:t>
            </w:r>
          </w:p>
          <w:p w:rsidR="00000000" w:rsidDel="00000000" w:rsidP="00000000" w:rsidRDefault="00000000" w:rsidRPr="00000000" w14:paraId="00000CEC">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&lt;div&gt;&lt;/div&gt;</w:t>
            </w:r>
          </w:p>
          <w:p w:rsidR="00000000" w:rsidDel="00000000" w:rsidP="00000000" w:rsidRDefault="00000000" w:rsidRPr="00000000" w14:paraId="00000CED">
            <w:pPr>
              <w:widowControl w:val="0"/>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&lt;/back&gt;</w:t>
            </w:r>
          </w:p>
          <w:p w:rsidR="00000000" w:rsidDel="00000000" w:rsidP="00000000" w:rsidRDefault="00000000" w:rsidRPr="00000000" w14:paraId="00000CEE">
            <w:pPr>
              <w:widowControl w:val="0"/>
              <w:rPr/>
            </w:pPr>
            <w:r w:rsidDel="00000000" w:rsidR="00000000" w:rsidRPr="00000000">
              <w:rPr>
                <w:color w:val="000096"/>
                <w:sz w:val="18"/>
                <w:szCs w:val="18"/>
                <w:rtl w:val="0"/>
              </w:rPr>
              <w:t xml:space="preserve">&lt;/text&gt;</w:t>
            </w:r>
            <w:r w:rsidDel="00000000" w:rsidR="00000000" w:rsidRPr="00000000">
              <w:rPr>
                <w:rtl w:val="0"/>
              </w:rPr>
            </w:r>
          </w:p>
        </w:tc>
      </w:tr>
    </w:tbl>
    <w:p w:rsidR="00000000" w:rsidDel="00000000" w:rsidP="00000000" w:rsidRDefault="00000000" w:rsidRPr="00000000" w14:paraId="00000CEF">
      <w:pPr>
        <w:pStyle w:val="Heading1"/>
        <w:pageBreakBefore w:val="0"/>
        <w:rPr/>
      </w:pPr>
      <w:bookmarkStart w:colFirst="0" w:colLast="0" w:name="_96fyny25hmqy" w:id="219"/>
      <w:bookmarkEnd w:id="219"/>
      <w:r w:rsidDel="00000000" w:rsidR="00000000" w:rsidRPr="00000000">
        <w:br w:type="page"/>
      </w:r>
      <w:r w:rsidDel="00000000" w:rsidR="00000000" w:rsidRPr="00000000">
        <w:rPr>
          <w:rtl w:val="0"/>
        </w:rPr>
      </w:r>
    </w:p>
    <w:p w:rsidR="00000000" w:rsidDel="00000000" w:rsidP="00000000" w:rsidRDefault="00000000" w:rsidRPr="00000000" w14:paraId="00000CF0">
      <w:pPr>
        <w:pStyle w:val="Heading1"/>
        <w:pageBreakBefore w:val="0"/>
        <w:rPr/>
      </w:pPr>
      <w:bookmarkStart w:colFirst="0" w:colLast="0" w:name="_hevz63ax0m7r" w:id="220"/>
      <w:bookmarkEnd w:id="220"/>
      <w:r w:rsidDel="00000000" w:rsidR="00000000" w:rsidRPr="00000000">
        <w:rPr>
          <w:rtl w:val="0"/>
        </w:rPr>
        <w:t xml:space="preserve">Appendix A: Editorial Conventions</w:t>
      </w:r>
    </w:p>
    <w:p w:rsidR="00000000" w:rsidDel="00000000" w:rsidP="00000000" w:rsidRDefault="00000000" w:rsidRPr="00000000" w14:paraId="00000CF1">
      <w:pPr>
        <w:tabs>
          <w:tab w:val="center" w:pos="5040"/>
        </w:tabs>
        <w:rPr/>
      </w:pPr>
      <w:bookmarkStart w:colFirst="0" w:colLast="0" w:name="_yx7mj8l79imt" w:id="221"/>
      <w:bookmarkEnd w:id="221"/>
      <w:r w:rsidDel="00000000" w:rsidR="00000000" w:rsidRPr="00000000">
        <w:rPr>
          <w:rtl w:val="0"/>
        </w:rPr>
        <w:t xml:space="preserve">In critical apparatus:</w:t>
      </w:r>
    </w:p>
    <w:p w:rsidR="00000000" w:rsidDel="00000000" w:rsidP="00000000" w:rsidRDefault="00000000" w:rsidRPr="00000000" w14:paraId="00000CF2">
      <w:pPr>
        <w:tabs>
          <w:tab w:val="center" w:pos="5040"/>
        </w:tabs>
        <w:rPr/>
      </w:pPr>
      <w:bookmarkStart w:colFirst="0" w:colLast="0" w:name="_hf5d8fa36x17" w:id="222"/>
      <w:bookmarkEnd w:id="222"/>
      <w:r w:rsidDel="00000000" w:rsidR="00000000" w:rsidRPr="00000000">
        <w:rPr>
          <w:rtl w:val="0"/>
        </w:rPr>
        <w:t xml:space="preserve">• copy/paste &lt;rdg&gt; from a file containing diplomatic edition, if you have one, and maintain full DHARMA transliteration. NB: this means you maintain use of : for tarung, ṃ or m̐ for ulu ricem, etc.</w:t>
      </w:r>
    </w:p>
    <w:p w:rsidR="00000000" w:rsidDel="00000000" w:rsidP="00000000" w:rsidRDefault="00000000" w:rsidRPr="00000000" w14:paraId="00000CF3">
      <w:pPr>
        <w:tabs>
          <w:tab w:val="center" w:pos="5040"/>
        </w:tabs>
        <w:rPr/>
      </w:pPr>
      <w:bookmarkStart w:colFirst="0" w:colLast="0" w:name="_5idmyk7raxt0" w:id="223"/>
      <w:bookmarkEnd w:id="223"/>
      <w:r w:rsidDel="00000000" w:rsidR="00000000" w:rsidRPr="00000000">
        <w:rPr>
          <w:rtl w:val="0"/>
        </w:rPr>
        <w:t xml:space="preserve">what about hyphenation?</w:t>
      </w:r>
    </w:p>
    <w:p w:rsidR="00000000" w:rsidDel="00000000" w:rsidP="00000000" w:rsidRDefault="00000000" w:rsidRPr="00000000" w14:paraId="00000CF4">
      <w:pPr>
        <w:tabs>
          <w:tab w:val="center" w:pos="5040"/>
        </w:tabs>
        <w:rPr/>
      </w:pPr>
      <w:bookmarkStart w:colFirst="0" w:colLast="0" w:name="_vcm980b1p7ij" w:id="224"/>
      <w:bookmarkEnd w:id="224"/>
      <w:r w:rsidDel="00000000" w:rsidR="00000000" w:rsidRPr="00000000">
        <w:rPr>
          <w:rtl w:val="0"/>
        </w:rPr>
        <w:t xml:space="preserve">what to do about punctuation?</w:t>
      </w:r>
    </w:p>
    <w:p w:rsidR="00000000" w:rsidDel="00000000" w:rsidP="00000000" w:rsidRDefault="00000000" w:rsidRPr="00000000" w14:paraId="00000CF5">
      <w:pPr>
        <w:tabs>
          <w:tab w:val="center" w:pos="5040"/>
        </w:tabs>
        <w:rPr/>
      </w:pPr>
      <w:bookmarkStart w:colFirst="0" w:colLast="0" w:name="_siho7swndozp" w:id="225"/>
      <w:bookmarkEnd w:id="225"/>
      <w:r w:rsidDel="00000000" w:rsidR="00000000" w:rsidRPr="00000000">
        <w:rPr>
          <w:rtl w:val="0"/>
        </w:rPr>
        <w:t xml:space="preserve">we recommend use of , : and . in editing OJ text</w:t>
      </w:r>
    </w:p>
    <w:p w:rsidR="00000000" w:rsidDel="00000000" w:rsidP="00000000" w:rsidRDefault="00000000" w:rsidRPr="00000000" w14:paraId="00000CF6">
      <w:pPr>
        <w:tabs>
          <w:tab w:val="center" w:pos="5040"/>
        </w:tabs>
        <w:rPr/>
      </w:pPr>
      <w:bookmarkStart w:colFirst="0" w:colLast="0" w:name="_ibvjzjkdc404" w:id="226"/>
      <w:bookmarkEnd w:id="226"/>
      <w:r w:rsidDel="00000000" w:rsidR="00000000" w:rsidRPr="00000000">
        <w:rPr>
          <w:rtl w:val="0"/>
        </w:rPr>
      </w:r>
    </w:p>
    <w:p w:rsidR="00000000" w:rsidDel="00000000" w:rsidP="00000000" w:rsidRDefault="00000000" w:rsidRPr="00000000" w14:paraId="00000CF7">
      <w:pPr>
        <w:tabs>
          <w:tab w:val="center" w:pos="5040"/>
        </w:tabs>
        <w:rPr/>
      </w:pPr>
      <w:bookmarkStart w:colFirst="0" w:colLast="0" w:name="_cqnggpqhuteo" w:id="227"/>
      <w:bookmarkEnd w:id="227"/>
      <w:r w:rsidDel="00000000" w:rsidR="00000000" w:rsidRPr="00000000">
        <w:rPr>
          <w:rtl w:val="0"/>
        </w:rPr>
      </w:r>
    </w:p>
    <w:p w:rsidR="00000000" w:rsidDel="00000000" w:rsidP="00000000" w:rsidRDefault="00000000" w:rsidRPr="00000000" w14:paraId="00000CF8">
      <w:pPr>
        <w:tabs>
          <w:tab w:val="center" w:pos="5040"/>
        </w:tabs>
        <w:rPr/>
      </w:pPr>
      <w:bookmarkStart w:colFirst="0" w:colLast="0" w:name="_fpiskgtsjy11" w:id="228"/>
      <w:bookmarkEnd w:id="228"/>
      <w:r w:rsidDel="00000000" w:rsidR="00000000" w:rsidRPr="00000000">
        <w:rPr>
          <w:rtl w:val="0"/>
        </w:rPr>
        <w:t xml:space="preserve">In edited Old Javanese text</w:t>
      </w:r>
    </w:p>
    <w:p w:rsidR="00000000" w:rsidDel="00000000" w:rsidP="00000000" w:rsidRDefault="00000000" w:rsidRPr="00000000" w14:paraId="00000CF9">
      <w:pPr>
        <w:tabs>
          <w:tab w:val="center" w:pos="5040"/>
        </w:tabs>
        <w:rPr/>
      </w:pPr>
      <w:bookmarkStart w:colFirst="0" w:colLast="0" w:name="_d5xzzla9r44o" w:id="229"/>
      <w:bookmarkEnd w:id="229"/>
      <w:r w:rsidDel="00000000" w:rsidR="00000000" w:rsidRPr="00000000">
        <w:rPr>
          <w:rtl w:val="0"/>
        </w:rPr>
      </w:r>
    </w:p>
    <w:p w:rsidR="00000000" w:rsidDel="00000000" w:rsidP="00000000" w:rsidRDefault="00000000" w:rsidRPr="00000000" w14:paraId="00000CFA">
      <w:pPr>
        <w:numPr>
          <w:ilvl w:val="0"/>
          <w:numId w:val="27"/>
        </w:numPr>
        <w:tabs>
          <w:tab w:val="center" w:pos="5040"/>
        </w:tabs>
        <w:ind w:left="720" w:hanging="360"/>
      </w:pPr>
      <w:bookmarkStart w:colFirst="0" w:colLast="0" w:name="_9qzcbqpmk4wm" w:id="230"/>
      <w:bookmarkEnd w:id="230"/>
      <w:commentRangeStart w:id="102"/>
      <w:r w:rsidDel="00000000" w:rsidR="00000000" w:rsidRPr="00000000">
        <w:rPr>
          <w:rtl w:val="0"/>
        </w:rPr>
        <w:t xml:space="preserve">no insertion of ǝ where its absence doesn't seem misleading</w:t>
      </w:r>
    </w:p>
    <w:p w:rsidR="00000000" w:rsidDel="00000000" w:rsidP="00000000" w:rsidRDefault="00000000" w:rsidRPr="00000000" w14:paraId="00000CFB">
      <w:pPr>
        <w:numPr>
          <w:ilvl w:val="1"/>
          <w:numId w:val="27"/>
        </w:numPr>
        <w:tabs>
          <w:tab w:val="center" w:pos="5040"/>
        </w:tabs>
        <w:ind w:left="1440" w:hanging="360"/>
      </w:pPr>
      <w:bookmarkStart w:colFirst="0" w:colLast="0" w:name="_13ihx38vd2q0" w:id="231"/>
      <w:bookmarkEnd w:id="231"/>
      <w:r w:rsidDel="00000000" w:rsidR="00000000" w:rsidRPr="00000000">
        <w:rPr>
          <w:rtl w:val="0"/>
        </w:rPr>
        <w:t xml:space="preserve">what about -ǝn forms of irr. pass. where mss. have -an or only -n after consonant and before vowel?</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CFC">
      <w:pPr>
        <w:numPr>
          <w:ilvl w:val="0"/>
          <w:numId w:val="27"/>
        </w:numPr>
        <w:tabs>
          <w:tab w:val="center" w:pos="5040"/>
        </w:tabs>
        <w:ind w:left="720" w:hanging="360"/>
      </w:pPr>
      <w:bookmarkStart w:colFirst="0" w:colLast="0" w:name="_n5g7rr5bd12e" w:id="232"/>
      <w:bookmarkEnd w:id="232"/>
      <w:r w:rsidDel="00000000" w:rsidR="00000000" w:rsidRPr="00000000">
        <w:rPr>
          <w:rtl w:val="0"/>
        </w:rPr>
        <w:t xml:space="preserve">nevertheless, in order to avoid needless variation of spelling, we take the liberty of simplifying combinations of -ḥ h- at word boundaries</w:t>
      </w:r>
    </w:p>
    <w:p w:rsidR="00000000" w:rsidDel="00000000" w:rsidP="00000000" w:rsidRDefault="00000000" w:rsidRPr="00000000" w14:paraId="00000CFD">
      <w:pPr>
        <w:numPr>
          <w:ilvl w:val="0"/>
          <w:numId w:val="27"/>
        </w:numPr>
        <w:tabs>
          <w:tab w:val="center" w:pos="5040"/>
        </w:tabs>
        <w:ind w:left="720" w:hanging="360"/>
      </w:pPr>
      <w:bookmarkStart w:colFirst="0" w:colLast="0" w:name="_ta8fv0wz1d6r" w:id="233"/>
      <w:bookmarkEnd w:id="233"/>
      <w:r w:rsidDel="00000000" w:rsidR="00000000" w:rsidRPr="00000000">
        <w:rPr>
          <w:rtl w:val="0"/>
        </w:rPr>
        <w:t xml:space="preserve">and do so also in cases of -ṁ ṅ- at word boundaries</w:t>
      </w:r>
    </w:p>
    <w:p w:rsidR="00000000" w:rsidDel="00000000" w:rsidP="00000000" w:rsidRDefault="00000000" w:rsidRPr="00000000" w14:paraId="00000CFE">
      <w:pPr>
        <w:numPr>
          <w:ilvl w:val="0"/>
          <w:numId w:val="27"/>
        </w:numPr>
        <w:tabs>
          <w:tab w:val="center" w:pos="5040"/>
        </w:tabs>
        <w:ind w:left="720" w:hanging="360"/>
      </w:pPr>
      <w:bookmarkStart w:colFirst="0" w:colLast="0" w:name="_8od3pgg9jan7" w:id="234"/>
      <w:bookmarkEnd w:id="234"/>
      <w:r w:rsidDel="00000000" w:rsidR="00000000" w:rsidRPr="00000000">
        <w:rPr>
          <w:rtl w:val="0"/>
        </w:rPr>
        <w:t xml:space="preserve">while we retain gemination word-internally, if it is supported by all witnesses</w:t>
      </w:r>
    </w:p>
    <w:p w:rsidR="00000000" w:rsidDel="00000000" w:rsidP="00000000" w:rsidRDefault="00000000" w:rsidRPr="00000000" w14:paraId="00000CFF">
      <w:pPr>
        <w:numPr>
          <w:ilvl w:val="0"/>
          <w:numId w:val="27"/>
        </w:numPr>
        <w:tabs>
          <w:tab w:val="center" w:pos="5040"/>
        </w:tabs>
        <w:ind w:left="720" w:hanging="360"/>
      </w:pPr>
      <w:bookmarkStart w:colFirst="0" w:colLast="0" w:name="_acoy7rg7psd7" w:id="235"/>
      <w:bookmarkEnd w:id="235"/>
      <w:commentRangeStart w:id="103"/>
      <w:r w:rsidDel="00000000" w:rsidR="00000000" w:rsidRPr="00000000">
        <w:rPr>
          <w:rtl w:val="0"/>
        </w:rPr>
        <w:t xml:space="preserve">interpret any ulu ricems in Sanskrit segments as plain m</w:t>
      </w:r>
      <w:commentRangeEnd w:id="103"/>
      <w:r w:rsidDel="00000000" w:rsidR="00000000" w:rsidRPr="00000000">
        <w:commentReference w:id="103"/>
      </w:r>
      <w:r w:rsidDel="00000000" w:rsidR="00000000" w:rsidRPr="00000000">
        <w:rPr>
          <w:rtl w:val="0"/>
        </w:rPr>
      </w:r>
    </w:p>
    <w:p w:rsidR="00000000" w:rsidDel="00000000" w:rsidP="00000000" w:rsidRDefault="00000000" w:rsidRPr="00000000" w14:paraId="00000D00">
      <w:pPr>
        <w:numPr>
          <w:ilvl w:val="0"/>
          <w:numId w:val="27"/>
        </w:numPr>
        <w:tabs>
          <w:tab w:val="center" w:pos="5040"/>
        </w:tabs>
        <w:ind w:left="720" w:hanging="360"/>
      </w:pPr>
      <w:bookmarkStart w:colFirst="0" w:colLast="0" w:name="_wgsge9x8vfrk" w:id="236"/>
      <w:bookmarkEnd w:id="236"/>
      <w:r w:rsidDel="00000000" w:rsidR="00000000" w:rsidRPr="00000000">
        <w:rPr>
          <w:rtl w:val="0"/>
        </w:rPr>
        <w:t xml:space="preserve">normalize vowel length of words borrowed from Sanskrit (and don't create an apparatus entry for any such normalized reading even if the "wrong" vowel length has unanimous support in mss. — see below)</w:t>
      </w:r>
    </w:p>
    <w:p w:rsidR="00000000" w:rsidDel="00000000" w:rsidP="00000000" w:rsidRDefault="00000000" w:rsidRPr="00000000" w14:paraId="00000D01">
      <w:pPr>
        <w:numPr>
          <w:ilvl w:val="0"/>
          <w:numId w:val="27"/>
        </w:numPr>
        <w:tabs>
          <w:tab w:val="center" w:pos="5040"/>
        </w:tabs>
        <w:ind w:left="720" w:hanging="360"/>
      </w:pPr>
      <w:bookmarkStart w:colFirst="0" w:colLast="0" w:name="_3dvf39fzyd0o" w:id="237"/>
      <w:bookmarkEnd w:id="237"/>
      <w:r w:rsidDel="00000000" w:rsidR="00000000" w:rsidRPr="00000000">
        <w:rPr>
          <w:rtl w:val="0"/>
        </w:rPr>
        <w:t xml:space="preserve">no variant reading recorded if </w:t>
      </w:r>
    </w:p>
    <w:p w:rsidR="00000000" w:rsidDel="00000000" w:rsidP="00000000" w:rsidRDefault="00000000" w:rsidRPr="00000000" w14:paraId="00000D02">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concern only presence/absence of comma punctuation</w:t>
      </w:r>
    </w:p>
    <w:p w:rsidR="00000000" w:rsidDel="00000000" w:rsidP="00000000" w:rsidRDefault="00000000" w:rsidRPr="00000000" w14:paraId="00000D03">
      <w:pPr>
        <w:numPr>
          <w:ilvl w:val="1"/>
          <w:numId w:val="27"/>
        </w:numPr>
        <w:tabs>
          <w:tab w:val="center" w:pos="5040"/>
        </w:tabs>
        <w:ind w:left="1440" w:hanging="360"/>
      </w:pPr>
      <w:bookmarkStart w:colFirst="0" w:colLast="0" w:name="_3fxz75p30mq0" w:id="239"/>
      <w:bookmarkEnd w:id="239"/>
      <w:r w:rsidDel="00000000" w:rsidR="00000000" w:rsidRPr="00000000">
        <w:rPr>
          <w:rtl w:val="0"/>
        </w:rPr>
        <w:t xml:space="preserve">the difference between lem and rdg would only concern vowel length</w:t>
      </w:r>
    </w:p>
    <w:p w:rsidR="00000000" w:rsidDel="00000000" w:rsidP="00000000" w:rsidRDefault="00000000" w:rsidRPr="00000000" w14:paraId="00000D04">
      <w:pPr>
        <w:numPr>
          <w:ilvl w:val="1"/>
          <w:numId w:val="27"/>
        </w:numPr>
        <w:tabs>
          <w:tab w:val="center" w:pos="5040"/>
        </w:tabs>
        <w:ind w:left="1440" w:hanging="360"/>
      </w:pPr>
      <w:bookmarkStart w:colFirst="0" w:colLast="0" w:name="_3fxz75p30mq0" w:id="239"/>
      <w:bookmarkEnd w:id="239"/>
      <w:r w:rsidDel="00000000" w:rsidR="00000000" w:rsidRPr="00000000">
        <w:rPr>
          <w:rtl w:val="0"/>
        </w:rPr>
        <w:t xml:space="preserve">the difference between lem and rdg would only concern difference between single and geminate consonant</w:t>
      </w:r>
    </w:p>
    <w:p w:rsidR="00000000" w:rsidDel="00000000" w:rsidP="00000000" w:rsidRDefault="00000000" w:rsidRPr="00000000" w14:paraId="00000D05">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the fact that one or more witnesses show a ṁ on the wrong syllable without the misplacement of ṁ generating any possible meaning</w:t>
      </w:r>
    </w:p>
    <w:p w:rsidR="00000000" w:rsidDel="00000000" w:rsidP="00000000" w:rsidRDefault="00000000" w:rsidRPr="00000000" w14:paraId="00000D06">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ś / ṣ / s</w:t>
      </w:r>
    </w:p>
    <w:p w:rsidR="00000000" w:rsidDel="00000000" w:rsidP="00000000" w:rsidRDefault="00000000" w:rsidRPr="00000000" w14:paraId="00000D07">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a / ǝ</w:t>
      </w:r>
    </w:p>
    <w:p w:rsidR="00000000" w:rsidDel="00000000" w:rsidP="00000000" w:rsidRDefault="00000000" w:rsidRPr="00000000" w14:paraId="00000D08">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aspirated/unaspirated consonants</w:t>
      </w:r>
    </w:p>
    <w:p w:rsidR="00000000" w:rsidDel="00000000" w:rsidP="00000000" w:rsidRDefault="00000000" w:rsidRPr="00000000" w14:paraId="00000D09">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intrusion of h in pasangan for vowel initial suffixed (type tinulishakǝn for tinulis-akǝn)</w:t>
      </w:r>
    </w:p>
    <w:p w:rsidR="00000000" w:rsidDel="00000000" w:rsidP="00000000" w:rsidRDefault="00000000" w:rsidRPr="00000000" w14:paraId="00000D0A">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dental/retroflex consonants</w:t>
      </w:r>
    </w:p>
    <w:p w:rsidR="00000000" w:rsidDel="00000000" w:rsidP="00000000" w:rsidRDefault="00000000" w:rsidRPr="00000000" w14:paraId="00000D0B">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spelling e/ai or o/au</w:t>
      </w:r>
    </w:p>
    <w:p w:rsidR="00000000" w:rsidDel="00000000" w:rsidP="00000000" w:rsidRDefault="00000000" w:rsidRPr="00000000" w14:paraId="00000D0C">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Cva/Co or Cya/Ce</w:t>
      </w:r>
    </w:p>
    <w:p w:rsidR="00000000" w:rsidDel="00000000" w:rsidP="00000000" w:rsidRDefault="00000000" w:rsidRPr="00000000" w14:paraId="00000D0D">
      <w:pPr>
        <w:numPr>
          <w:ilvl w:val="1"/>
          <w:numId w:val="27"/>
        </w:numPr>
        <w:tabs>
          <w:tab w:val="center" w:pos="5040"/>
        </w:tabs>
        <w:ind w:left="1440" w:hanging="360"/>
      </w:pPr>
      <w:bookmarkStart w:colFirst="0" w:colLast="0" w:name="_6zte1lcjzwbl" w:id="238"/>
      <w:bookmarkEnd w:id="238"/>
      <w:r w:rsidDel="00000000" w:rsidR="00000000" w:rsidRPr="00000000">
        <w:rPr>
          <w:rtl w:val="0"/>
        </w:rPr>
        <w:t xml:space="preserve">the difference between lem and rdg would only concern Cr̥/Cra/Crǝ/Cru</w:t>
      </w:r>
    </w:p>
    <w:p w:rsidR="00000000" w:rsidDel="00000000" w:rsidP="00000000" w:rsidRDefault="00000000" w:rsidRPr="00000000" w14:paraId="00000D0E">
      <w:pPr>
        <w:numPr>
          <w:ilvl w:val="1"/>
          <w:numId w:val="27"/>
        </w:numPr>
        <w:tabs>
          <w:tab w:val="center" w:pos="5040"/>
        </w:tabs>
        <w:ind w:left="1440" w:hanging="360"/>
      </w:pPr>
      <w:bookmarkStart w:colFirst="0" w:colLast="0" w:name="_sysf19i4501n" w:id="240"/>
      <w:bookmarkEnd w:id="240"/>
      <w:r w:rsidDel="00000000" w:rsidR="00000000" w:rsidRPr="00000000">
        <w:rPr>
          <w:rtl w:val="0"/>
        </w:rPr>
        <w:t xml:space="preserve">the difference between lem and rdg would only concern the difference v/uv/h/Ø</w:t>
      </w:r>
    </w:p>
    <w:p w:rsidR="00000000" w:rsidDel="00000000" w:rsidP="00000000" w:rsidRDefault="00000000" w:rsidRPr="00000000" w14:paraId="00000D0F">
      <w:pPr>
        <w:numPr>
          <w:ilvl w:val="2"/>
          <w:numId w:val="27"/>
        </w:numPr>
        <w:tabs>
          <w:tab w:val="center" w:pos="5040"/>
        </w:tabs>
        <w:ind w:left="2160" w:hanging="360"/>
      </w:pPr>
      <w:bookmarkStart w:colFirst="0" w:colLast="0" w:name="_6lyjdybfz4ho" w:id="241"/>
      <w:bookmarkEnd w:id="241"/>
      <w:r w:rsidDel="00000000" w:rsidR="00000000" w:rsidRPr="00000000">
        <w:rPr>
          <w:rtl w:val="0"/>
        </w:rPr>
        <w:t xml:space="preserve">we include under this heading mamuhaka :: mamvaka</w:t>
      </w:r>
    </w:p>
    <w:p w:rsidR="00000000" w:rsidDel="00000000" w:rsidP="00000000" w:rsidRDefault="00000000" w:rsidRPr="00000000" w14:paraId="00000D10">
      <w:pPr>
        <w:numPr>
          <w:ilvl w:val="2"/>
          <w:numId w:val="27"/>
        </w:numPr>
        <w:tabs>
          <w:tab w:val="center" w:pos="5040"/>
        </w:tabs>
        <w:ind w:left="2160" w:hanging="360"/>
      </w:pPr>
      <w:bookmarkStart w:colFirst="0" w:colLast="0" w:name="_6lyjdybfz4ho" w:id="241"/>
      <w:bookmarkEnd w:id="241"/>
      <w:r w:rsidDel="00000000" w:rsidR="00000000" w:rsidRPr="00000000">
        <w:rPr>
          <w:rtl w:val="0"/>
        </w:rPr>
        <w:t xml:space="preserve">we include under this heading sākṣyakna :: sakṣihakna</w:t>
      </w:r>
    </w:p>
    <w:p w:rsidR="00000000" w:rsidDel="00000000" w:rsidP="00000000" w:rsidRDefault="00000000" w:rsidRPr="00000000" w14:paraId="00000D11">
      <w:pPr>
        <w:numPr>
          <w:ilvl w:val="2"/>
          <w:numId w:val="27"/>
        </w:numPr>
        <w:tabs>
          <w:tab w:val="center" w:pos="5040"/>
        </w:tabs>
        <w:ind w:left="2160" w:hanging="360"/>
      </w:pPr>
      <w:bookmarkStart w:colFirst="0" w:colLast="0" w:name="_6lyjdybfz4ho" w:id="241"/>
      <w:bookmarkEnd w:id="241"/>
      <w:r w:rsidDel="00000000" w:rsidR="00000000" w:rsidRPr="00000000">
        <w:rPr>
          <w:rtl w:val="0"/>
        </w:rPr>
        <w:t xml:space="preserve">we include under this heading mavyavahāra :: mavyava:ra</w:t>
      </w:r>
    </w:p>
    <w:p w:rsidR="00000000" w:rsidDel="00000000" w:rsidP="00000000" w:rsidRDefault="00000000" w:rsidRPr="00000000" w14:paraId="00000D12">
      <w:pPr>
        <w:numPr>
          <w:ilvl w:val="1"/>
          <w:numId w:val="27"/>
        </w:numPr>
        <w:tabs>
          <w:tab w:val="center" w:pos="5040"/>
        </w:tabs>
        <w:ind w:left="1440" w:hanging="360"/>
      </w:pPr>
      <w:bookmarkStart w:colFirst="0" w:colLast="0" w:name="_sysf19i4501n" w:id="240"/>
      <w:bookmarkEnd w:id="240"/>
      <w:r w:rsidDel="00000000" w:rsidR="00000000" w:rsidRPr="00000000">
        <w:rPr>
          <w:rtl w:val="0"/>
        </w:rPr>
        <w:t xml:space="preserve">the difference between lem and rdg would only concern the difference a/aha/ā</w:t>
      </w:r>
    </w:p>
    <w:p w:rsidR="00000000" w:rsidDel="00000000" w:rsidP="00000000" w:rsidRDefault="00000000" w:rsidRPr="00000000" w14:paraId="00000D13">
      <w:pPr>
        <w:numPr>
          <w:ilvl w:val="0"/>
          <w:numId w:val="27"/>
        </w:numPr>
        <w:tabs>
          <w:tab w:val="center" w:pos="5040"/>
        </w:tabs>
        <w:ind w:left="720" w:hanging="360"/>
      </w:pPr>
      <w:bookmarkStart w:colFirst="0" w:colLast="0" w:name="_x3ijsqmmlbuz" w:id="242"/>
      <w:bookmarkEnd w:id="242"/>
      <w:r w:rsidDel="00000000" w:rsidR="00000000" w:rsidRPr="00000000">
        <w:rPr>
          <w:rtl w:val="0"/>
        </w:rPr>
        <w:t xml:space="preserve">The reading of any @wit inside &lt;lem&gt; is silently normalized on the same points</w:t>
      </w:r>
    </w:p>
    <w:p w:rsidR="00000000" w:rsidDel="00000000" w:rsidP="00000000" w:rsidRDefault="00000000" w:rsidRPr="00000000" w14:paraId="00000D14">
      <w:pPr>
        <w:numPr>
          <w:ilvl w:val="1"/>
          <w:numId w:val="27"/>
        </w:numPr>
        <w:tabs>
          <w:tab w:val="center" w:pos="5040"/>
        </w:tabs>
        <w:ind w:left="1440" w:hanging="360"/>
      </w:pPr>
      <w:bookmarkStart w:colFirst="0" w:colLast="0" w:name="_8mvzweyhphh" w:id="243"/>
      <w:bookmarkEnd w:id="243"/>
      <w:r w:rsidDel="00000000" w:rsidR="00000000" w:rsidRPr="00000000">
        <w:rPr>
          <w:rtl w:val="0"/>
        </w:rPr>
        <w:t xml:space="preserve">e.g., L had manavādi under stanza 3, but we quote L as supporting &lt;lem&gt; mānavādi</w:t>
      </w:r>
    </w:p>
    <w:p w:rsidR="00000000" w:rsidDel="00000000" w:rsidP="00000000" w:rsidRDefault="00000000" w:rsidRPr="00000000" w14:paraId="00000D15">
      <w:pPr>
        <w:numPr>
          <w:ilvl w:val="0"/>
          <w:numId w:val="27"/>
        </w:numPr>
        <w:tabs>
          <w:tab w:val="center" w:pos="5040"/>
        </w:tabs>
        <w:ind w:left="720" w:hanging="360"/>
      </w:pPr>
      <w:bookmarkStart w:colFirst="0" w:colLast="0" w:name="_n1ilyllvx6ha" w:id="244"/>
      <w:bookmarkEnd w:id="244"/>
      <w:r w:rsidDel="00000000" w:rsidR="00000000" w:rsidRPr="00000000">
        <w:rPr>
          <w:rtl w:val="0"/>
        </w:rPr>
        <w:t xml:space="preserve">word forms not recorded in OJED or words used in meanings not recorded there are indicated by *</w:t>
      </w:r>
    </w:p>
    <w:p w:rsidR="00000000" w:rsidDel="00000000" w:rsidP="00000000" w:rsidRDefault="00000000" w:rsidRPr="00000000" w14:paraId="00000D16">
      <w:pPr>
        <w:numPr>
          <w:ilvl w:val="0"/>
          <w:numId w:val="27"/>
        </w:numPr>
        <w:tabs>
          <w:tab w:val="center" w:pos="5040"/>
        </w:tabs>
        <w:ind w:left="720" w:hanging="360"/>
      </w:pPr>
      <w:bookmarkStart w:colFirst="0" w:colLast="0" w:name="_yx7mj8l79imt" w:id="221"/>
      <w:bookmarkEnd w:id="221"/>
      <w:r w:rsidDel="00000000" w:rsidR="00000000" w:rsidRPr="00000000">
        <w:rPr>
          <w:rtl w:val="0"/>
        </w:rPr>
        <w:t xml:space="preserve">readings that involve emendation and/or a choice between two significantly divergent readings are in red</w:t>
      </w:r>
    </w:p>
    <w:p w:rsidR="00000000" w:rsidDel="00000000" w:rsidP="00000000" w:rsidRDefault="00000000" w:rsidRPr="00000000" w14:paraId="00000D17">
      <w:pPr>
        <w:tabs>
          <w:tab w:val="center" w:pos="5040"/>
        </w:tabs>
        <w:rPr/>
      </w:pPr>
      <w:bookmarkStart w:colFirst="0" w:colLast="0" w:name="_6or3rsth5pmc" w:id="245"/>
      <w:bookmarkEnd w:id="245"/>
      <w:r w:rsidDel="00000000" w:rsidR="00000000" w:rsidRPr="00000000">
        <w:rPr>
          <w:rtl w:val="0"/>
        </w:rPr>
      </w:r>
    </w:p>
    <w:p w:rsidR="00000000" w:rsidDel="00000000" w:rsidP="00000000" w:rsidRDefault="00000000" w:rsidRPr="00000000" w14:paraId="00000D18">
      <w:pPr>
        <w:tabs>
          <w:tab w:val="center" w:pos="5040"/>
        </w:tabs>
        <w:rPr/>
      </w:pPr>
      <w:bookmarkStart w:colFirst="0" w:colLast="0" w:name="_ulfp9zx1e5bh" w:id="246"/>
      <w:bookmarkEnd w:id="246"/>
      <w:commentRangeStart w:id="104"/>
      <w:r w:rsidDel="00000000" w:rsidR="00000000" w:rsidRPr="00000000">
        <w:rPr>
          <w:rtl w:val="0"/>
        </w:rPr>
        <w:t xml:space="preserve">When the language is Sanskrit, we record variant readings in more detail.</w:t>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0D19">
      <w:pPr>
        <w:pStyle w:val="Heading1"/>
        <w:pageBreakBefore w:val="0"/>
        <w:rPr/>
      </w:pPr>
      <w:bookmarkStart w:colFirst="0" w:colLast="0" w:name="_ci97zp2bgiex" w:id="247"/>
      <w:bookmarkEnd w:id="247"/>
      <w:r w:rsidDel="00000000" w:rsidR="00000000" w:rsidRPr="00000000">
        <w:br w:type="page"/>
      </w:r>
      <w:r w:rsidDel="00000000" w:rsidR="00000000" w:rsidRPr="00000000">
        <w:rPr>
          <w:rtl w:val="0"/>
        </w:rPr>
      </w:r>
    </w:p>
    <w:p w:rsidR="00000000" w:rsidDel="00000000" w:rsidP="00000000" w:rsidRDefault="00000000" w:rsidRPr="00000000" w14:paraId="00000D1A">
      <w:pPr>
        <w:pStyle w:val="Heading1"/>
        <w:pageBreakBefore w:val="0"/>
        <w:rPr/>
      </w:pPr>
      <w:bookmarkStart w:colFirst="0" w:colLast="0" w:name="_di43h449jzja" w:id="248"/>
      <w:bookmarkEnd w:id="248"/>
      <w:r w:rsidDel="00000000" w:rsidR="00000000" w:rsidRPr="00000000">
        <w:rPr>
          <w:rtl w:val="0"/>
        </w:rPr>
        <w:t xml:space="preserve">Appendix B: Typology of variant readings and editorial normalizations deemed insignificant</w:t>
      </w:r>
    </w:p>
    <w:p w:rsidR="00000000" w:rsidDel="00000000" w:rsidP="00000000" w:rsidRDefault="00000000" w:rsidRPr="00000000" w14:paraId="00000D1B">
      <w:pPr>
        <w:pageBreakBefore w:val="0"/>
        <w:rPr/>
      </w:pPr>
      <w:r w:rsidDel="00000000" w:rsidR="00000000" w:rsidRPr="00000000">
        <w:rPr>
          <w:b w:val="1"/>
          <w:rtl w:val="0"/>
        </w:rPr>
        <w:t xml:space="preserve">Old Sundanese List</w:t>
      </w:r>
      <w:r w:rsidDel="00000000" w:rsidR="00000000" w:rsidRPr="00000000">
        <w:rPr>
          <w:rtl w:val="0"/>
        </w:rPr>
      </w:r>
    </w:p>
    <w:p w:rsidR="00000000" w:rsidDel="00000000" w:rsidP="00000000" w:rsidRDefault="00000000" w:rsidRPr="00000000" w14:paraId="00000D1C">
      <w:pPr>
        <w:numPr>
          <w:ilvl w:val="0"/>
          <w:numId w:val="2"/>
        </w:numPr>
        <w:ind w:left="720" w:hanging="360"/>
      </w:pPr>
      <w:commentRangeStart w:id="105"/>
      <w:r w:rsidDel="00000000" w:rsidR="00000000" w:rsidRPr="00000000">
        <w:rPr>
          <w:rtl w:val="0"/>
        </w:rPr>
        <w:t xml:space="preserve">The anusvāra (ṁ) followed by the velar nasal (ṅ) is merged with ṅ, for example</w:t>
      </w:r>
    </w:p>
    <w:p w:rsidR="00000000" w:rsidDel="00000000" w:rsidP="00000000" w:rsidRDefault="00000000" w:rsidRPr="00000000" w14:paraId="00000D1D">
      <w:pPr>
        <w:numPr>
          <w:ilvl w:val="1"/>
          <w:numId w:val="2"/>
        </w:numPr>
        <w:ind w:left="1440" w:hanging="360"/>
      </w:pPr>
      <w:r w:rsidDel="00000000" w:rsidR="00000000" w:rsidRPr="00000000">
        <w:rPr>
          <w:rFonts w:ascii="Arial Unicode MS" w:cs="Arial Unicode MS" w:eastAsia="Arial Unicode MS" w:hAnsi="Arial Unicode MS"/>
          <w:rtl w:val="0"/>
        </w:rPr>
        <w:t xml:space="preserve">paṁṅaduA → paṅadua</w:t>
      </w:r>
    </w:p>
    <w:p w:rsidR="00000000" w:rsidDel="00000000" w:rsidP="00000000" w:rsidRDefault="00000000" w:rsidRPr="00000000" w14:paraId="00000D1E">
      <w:pPr>
        <w:numPr>
          <w:ilvl w:val="0"/>
          <w:numId w:val="2"/>
        </w:numPr>
        <w:ind w:left="720" w:hanging="360"/>
      </w:pPr>
      <w:r w:rsidDel="00000000" w:rsidR="00000000" w:rsidRPr="00000000">
        <w:rPr>
          <w:rtl w:val="0"/>
        </w:rPr>
        <w:t xml:space="preserve">The visarga (ḥ) followed by the fricative (h) is merged into h, for example</w:t>
      </w:r>
    </w:p>
    <w:p w:rsidR="00000000" w:rsidDel="00000000" w:rsidP="00000000" w:rsidRDefault="00000000" w:rsidRPr="00000000" w14:paraId="00000D1F">
      <w:pPr>
        <w:numPr>
          <w:ilvl w:val="1"/>
          <w:numId w:val="2"/>
        </w:numPr>
        <w:ind w:left="1440" w:hanging="360"/>
      </w:pPr>
      <w:r w:rsidDel="00000000" w:rsidR="00000000" w:rsidRPr="00000000">
        <w:rPr>
          <w:rtl w:val="0"/>
        </w:rPr>
        <w:t xml:space="preserve">maḥhala -&gt; mahala</w:t>
      </w:r>
    </w:p>
    <w:p w:rsidR="00000000" w:rsidDel="00000000" w:rsidP="00000000" w:rsidRDefault="00000000" w:rsidRPr="00000000" w14:paraId="00000D20">
      <w:pPr>
        <w:numPr>
          <w:ilvl w:val="0"/>
          <w:numId w:val="2"/>
        </w:numPr>
        <w:ind w:left="720" w:hanging="360"/>
      </w:pPr>
      <w:r w:rsidDel="00000000" w:rsidR="00000000" w:rsidRPr="00000000">
        <w:rPr>
          <w:rtl w:val="0"/>
        </w:rPr>
        <w:t xml:space="preserve">The combination of layar followed by r is reduced to r, for </w:t>
      </w:r>
      <w:r w:rsidDel="00000000" w:rsidR="00000000" w:rsidRPr="00000000">
        <w:rPr>
          <w:rtl w:val="0"/>
        </w:rPr>
        <w:t xml:space="preserve">example</w:t>
      </w:r>
      <w:r w:rsidDel="00000000" w:rsidR="00000000" w:rsidRPr="00000000">
        <w:rPr>
          <w:rtl w:val="0"/>
        </w:rPr>
        <w:t xml:space="preserve"> </w:t>
      </w:r>
    </w:p>
    <w:p w:rsidR="00000000" w:rsidDel="00000000" w:rsidP="00000000" w:rsidRDefault="00000000" w:rsidRPr="00000000" w14:paraId="00000D21">
      <w:pPr>
        <w:numPr>
          <w:ilvl w:val="1"/>
          <w:numId w:val="2"/>
        </w:numPr>
        <w:ind w:left="1440" w:hanging="360"/>
      </w:pPr>
      <w:r w:rsidDel="00000000" w:rsidR="00000000" w:rsidRPr="00000000">
        <w:rPr>
          <w:rFonts w:ascii="Arial Unicode MS" w:cs="Arial Unicode MS" w:eastAsia="Arial Unicode MS" w:hAnsi="Arial Unicode MS"/>
          <w:rtl w:val="0"/>
        </w:rPr>
        <w:t xml:space="preserve">kasampəṙran → kasampəran</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D22">
      <w:pPr>
        <w:numPr>
          <w:ilvl w:val="0"/>
          <w:numId w:val="2"/>
        </w:numPr>
        <w:ind w:left="720" w:hanging="360"/>
      </w:pPr>
      <w:r w:rsidDel="00000000" w:rsidR="00000000" w:rsidRPr="00000000">
        <w:rPr>
          <w:rtl w:val="0"/>
        </w:rPr>
        <w:t xml:space="preserve">All vowel killers (paten/pangkon, virāma) are omitted in the edition and only shown if a reading is quoted in &lt;rdg/&gt;</w:t>
      </w:r>
    </w:p>
    <w:p w:rsidR="00000000" w:rsidDel="00000000" w:rsidP="00000000" w:rsidRDefault="00000000" w:rsidRPr="00000000" w14:paraId="00000D23">
      <w:pPr>
        <w:numPr>
          <w:ilvl w:val="0"/>
          <w:numId w:val="2"/>
        </w:numPr>
        <w:ind w:left="720" w:hanging="360"/>
      </w:pPr>
      <w:r w:rsidDel="00000000" w:rsidR="00000000" w:rsidRPr="00000000">
        <w:rPr>
          <w:rFonts w:ascii="Arial Unicode MS" w:cs="Arial Unicode MS" w:eastAsia="Arial Unicode MS" w:hAnsi="Arial Unicode MS"/>
          <w:rtl w:val="0"/>
        </w:rPr>
        <w:t xml:space="preserve">Vowel marker added to a ligature with subscript y, intended to be pronounced before the y (CyVi and CyVe) are rendered as CViya CVeya, for example syi → siya, rye → reya.</w:t>
      </w:r>
    </w:p>
    <w:p w:rsidR="00000000" w:rsidDel="00000000" w:rsidP="00000000" w:rsidRDefault="00000000" w:rsidRPr="00000000" w14:paraId="00000D24">
      <w:pPr>
        <w:rPr/>
      </w:pPr>
      <w:r w:rsidDel="00000000" w:rsidR="00000000" w:rsidRPr="00000000">
        <w:rPr>
          <w:rtl w:val="0"/>
        </w:rPr>
        <w:t xml:space="preserve">Three types of sibilants s, ś, and ṣ are merged into s, except part of ślokas intended as Sanskrit.</w:t>
      </w:r>
    </w:p>
    <w:p w:rsidR="00000000" w:rsidDel="00000000" w:rsidP="00000000" w:rsidRDefault="00000000" w:rsidRPr="00000000" w14:paraId="00000D25">
      <w:pPr>
        <w:pStyle w:val="Heading1"/>
        <w:keepLines w:val="0"/>
        <w:widowControl w:val="0"/>
        <w:tabs>
          <w:tab w:val="left" w:pos="567"/>
        </w:tabs>
        <w:spacing w:after="60" w:before="240" w:line="360" w:lineRule="auto"/>
        <w:rPr/>
      </w:pPr>
      <w:bookmarkStart w:colFirst="0" w:colLast="0" w:name="_3vkm5x4" w:id="249"/>
      <w:bookmarkEnd w:id="249"/>
      <w:r w:rsidDel="00000000" w:rsidR="00000000" w:rsidRPr="00000000">
        <w:br w:type="page"/>
      </w:r>
      <w:r w:rsidDel="00000000" w:rsidR="00000000" w:rsidRPr="00000000">
        <w:rPr>
          <w:rtl w:val="0"/>
        </w:rPr>
      </w:r>
    </w:p>
    <w:p w:rsidR="00000000" w:rsidDel="00000000" w:rsidP="00000000" w:rsidRDefault="00000000" w:rsidRPr="00000000" w14:paraId="00000D26">
      <w:pPr>
        <w:pStyle w:val="Heading1"/>
        <w:keepLines w:val="0"/>
        <w:widowControl w:val="0"/>
        <w:tabs>
          <w:tab w:val="left" w:pos="567"/>
        </w:tabs>
        <w:spacing w:after="60" w:before="240" w:line="360" w:lineRule="auto"/>
        <w:rPr>
          <w:rFonts w:ascii="Gentium Plus" w:cs="Gentium Plus" w:eastAsia="Gentium Plus" w:hAnsi="Gentium Plus"/>
        </w:rPr>
      </w:pPr>
      <w:bookmarkStart w:colFirst="0" w:colLast="0" w:name="_4vx9lvswy1ag" w:id="250"/>
      <w:bookmarkEnd w:id="250"/>
      <w:r w:rsidDel="00000000" w:rsidR="00000000" w:rsidRPr="00000000">
        <w:rPr>
          <w:rtl w:val="0"/>
        </w:rPr>
        <w:t xml:space="preserve">Appendix C: Language Codes</w:t>
      </w:r>
      <w:r w:rsidDel="00000000" w:rsidR="00000000" w:rsidRPr="00000000">
        <w:rPr>
          <w:rtl w:val="0"/>
        </w:rPr>
      </w:r>
    </w:p>
    <w:tbl>
      <w:tblPr>
        <w:tblStyle w:val="Table172"/>
        <w:tblW w:w="962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97"/>
        <w:gridCol w:w="2225"/>
        <w:tblGridChange w:id="0">
          <w:tblGrid>
            <w:gridCol w:w="7397"/>
            <w:gridCol w:w="2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27">
            <w:pPr>
              <w:spacing w:line="240" w:lineRule="auto"/>
              <w:jc w:val="center"/>
              <w:rPr/>
            </w:pPr>
            <w:r w:rsidDel="00000000" w:rsidR="00000000" w:rsidRPr="00000000">
              <w:rPr>
                <w:rtl w:val="0"/>
              </w:rPr>
              <w:t xml:space="preserve">Language</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28">
            <w:pPr>
              <w:spacing w:line="240" w:lineRule="auto"/>
              <w:rPr/>
            </w:pPr>
            <w:r w:rsidDel="00000000" w:rsidR="00000000" w:rsidRPr="00000000">
              <w:rPr>
                <w:rtl w:val="0"/>
              </w:rPr>
              <w:t xml:space="preserve">Code</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9">
            <w:pPr>
              <w:spacing w:line="240" w:lineRule="auto"/>
              <w:rPr/>
            </w:pPr>
            <w:r w:rsidDel="00000000" w:rsidR="00000000" w:rsidRPr="00000000">
              <w:rPr>
                <w:rtl w:val="0"/>
              </w:rPr>
              <w:t xml:space="preserve">Undetermined language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A">
            <w:pPr>
              <w:spacing w:line="240" w:lineRule="auto"/>
              <w:rPr/>
            </w:pPr>
            <w:r w:rsidDel="00000000" w:rsidR="00000000" w:rsidRPr="00000000">
              <w:rPr>
                <w:rtl w:val="0"/>
              </w:rPr>
              <w:t xml:space="preserve">unknown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B">
            <w:pPr>
              <w:spacing w:line="240" w:lineRule="auto"/>
              <w:rPr/>
            </w:pPr>
            <w:r w:rsidDel="00000000" w:rsidR="00000000" w:rsidRPr="00000000">
              <w:rPr>
                <w:rtl w:val="0"/>
              </w:rPr>
              <w:t xml:space="preserve">Arabic</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C">
            <w:pPr>
              <w:spacing w:line="240" w:lineRule="auto"/>
              <w:rPr/>
            </w:pPr>
            <w:r w:rsidDel="00000000" w:rsidR="00000000" w:rsidRPr="00000000">
              <w:rPr>
                <w:rtl w:val="0"/>
              </w:rPr>
              <w:t xml:space="preserve">ara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D">
            <w:pPr>
              <w:spacing w:line="240" w:lineRule="auto"/>
              <w:rPr/>
            </w:pPr>
            <w:r w:rsidDel="00000000" w:rsidR="00000000" w:rsidRPr="00000000">
              <w:rPr>
                <w:rtl w:val="0"/>
              </w:rPr>
              <w:t xml:space="preserve">Balinese, old or modern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E">
            <w:pPr>
              <w:spacing w:line="240" w:lineRule="auto"/>
              <w:rPr/>
            </w:pPr>
            <w:r w:rsidDel="00000000" w:rsidR="00000000" w:rsidRPr="00000000">
              <w:rPr>
                <w:rtl w:val="0"/>
              </w:rPr>
              <w:t xml:space="preserve">ban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2F">
            <w:pPr>
              <w:spacing w:line="240" w:lineRule="auto"/>
              <w:rPr/>
            </w:pPr>
            <w:r w:rsidDel="00000000" w:rsidR="00000000" w:rsidRPr="00000000">
              <w:rPr>
                <w:rtl w:val="0"/>
              </w:rPr>
              <w:t xml:space="preserve">Batak, old or modern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0">
            <w:pPr>
              <w:spacing w:line="240" w:lineRule="auto"/>
              <w:rPr/>
            </w:pPr>
            <w:r w:rsidDel="00000000" w:rsidR="00000000" w:rsidRPr="00000000">
              <w:rPr>
                <w:rtl w:val="0"/>
              </w:rPr>
              <w:t xml:space="preserve">btk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1">
            <w:pPr>
              <w:spacing w:line="240" w:lineRule="auto"/>
              <w:rPr/>
            </w:pPr>
            <w:r w:rsidDel="00000000" w:rsidR="00000000" w:rsidRPr="00000000">
              <w:rPr>
                <w:rtl w:val="0"/>
              </w:rPr>
              <w:t xml:space="preserve">Burmese, modern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2">
            <w:pPr>
              <w:spacing w:line="240" w:lineRule="auto"/>
              <w:rPr/>
            </w:pPr>
            <w:r w:rsidDel="00000000" w:rsidR="00000000" w:rsidRPr="00000000">
              <w:rPr>
                <w:rtl w:val="0"/>
              </w:rPr>
              <w:t xml:space="preserve">mya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3">
            <w:pPr>
              <w:spacing w:line="240" w:lineRule="auto"/>
              <w:rPr/>
            </w:pPr>
            <w:r w:rsidDel="00000000" w:rsidR="00000000" w:rsidRPr="00000000">
              <w:rPr>
                <w:rtl w:val="0"/>
              </w:rPr>
              <w:t xml:space="preserve">Burmese,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4">
            <w:pPr>
              <w:spacing w:line="240" w:lineRule="auto"/>
              <w:rPr/>
            </w:pPr>
            <w:r w:rsidDel="00000000" w:rsidR="00000000" w:rsidRPr="00000000">
              <w:rPr>
                <w:rtl w:val="0"/>
              </w:rPr>
              <w:t xml:space="preserve">obr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5">
            <w:pPr>
              <w:spacing w:line="240" w:lineRule="auto"/>
              <w:rPr/>
            </w:pPr>
            <w:r w:rsidDel="00000000" w:rsidR="00000000" w:rsidRPr="00000000">
              <w:rPr>
                <w:rtl w:val="0"/>
              </w:rPr>
              <w:t xml:space="preserve">Cham, modern (of Phanrang)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6">
            <w:pPr>
              <w:spacing w:line="240" w:lineRule="auto"/>
              <w:rPr/>
            </w:pPr>
            <w:r w:rsidDel="00000000" w:rsidR="00000000" w:rsidRPr="00000000">
              <w:rPr>
                <w:rtl w:val="0"/>
              </w:rPr>
              <w:t xml:space="preserve">cjm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7">
            <w:pPr>
              <w:spacing w:line="240" w:lineRule="auto"/>
              <w:rPr/>
            </w:pPr>
            <w:r w:rsidDel="00000000" w:rsidR="00000000" w:rsidRPr="00000000">
              <w:rPr>
                <w:rtl w:val="0"/>
              </w:rPr>
              <w:t xml:space="preserve">Cham, old (also known as “Old Cam”)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8">
            <w:pPr>
              <w:spacing w:line="240" w:lineRule="auto"/>
              <w:rPr/>
            </w:pPr>
            <w:r w:rsidDel="00000000" w:rsidR="00000000" w:rsidRPr="00000000">
              <w:rPr>
                <w:rtl w:val="0"/>
              </w:rPr>
              <w:t xml:space="preserve">ocm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9">
            <w:pPr>
              <w:spacing w:line="240" w:lineRule="auto"/>
              <w:rPr/>
            </w:pPr>
            <w:r w:rsidDel="00000000" w:rsidR="00000000" w:rsidRPr="00000000">
              <w:rPr>
                <w:rtl w:val="0"/>
              </w:rPr>
              <w:t xml:space="preserve">Dutch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A">
            <w:pPr>
              <w:spacing w:line="240" w:lineRule="auto"/>
              <w:rPr/>
            </w:pPr>
            <w:r w:rsidDel="00000000" w:rsidR="00000000" w:rsidRPr="00000000">
              <w:rPr>
                <w:rtl w:val="0"/>
              </w:rPr>
              <w:t xml:space="preserve">ndl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B">
            <w:pPr>
              <w:spacing w:line="240" w:lineRule="auto"/>
              <w:rPr/>
            </w:pPr>
            <w:r w:rsidDel="00000000" w:rsidR="00000000" w:rsidRPr="00000000">
              <w:rPr>
                <w:rtl w:val="0"/>
              </w:rPr>
              <w:t xml:space="preserve">English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C">
            <w:pPr>
              <w:spacing w:line="240" w:lineRule="auto"/>
              <w:rPr/>
            </w:pPr>
            <w:r w:rsidDel="00000000" w:rsidR="00000000" w:rsidRPr="00000000">
              <w:rPr>
                <w:rtl w:val="0"/>
              </w:rPr>
              <w:t xml:space="preserve">eng</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D">
            <w:pPr>
              <w:spacing w:line="240" w:lineRule="auto"/>
              <w:rPr/>
            </w:pPr>
            <w:r w:rsidDel="00000000" w:rsidR="00000000" w:rsidRPr="00000000">
              <w:rPr>
                <w:rtl w:val="0"/>
              </w:rPr>
              <w:t xml:space="preserve">French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E">
            <w:pPr>
              <w:spacing w:line="240" w:lineRule="auto"/>
              <w:rPr/>
            </w:pPr>
            <w:r w:rsidDel="00000000" w:rsidR="00000000" w:rsidRPr="00000000">
              <w:rPr>
                <w:rtl w:val="0"/>
              </w:rPr>
              <w:t xml:space="preserve">fra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3F">
            <w:pPr>
              <w:spacing w:line="240" w:lineRule="auto"/>
              <w:rPr/>
            </w:pPr>
            <w:r w:rsidDel="00000000" w:rsidR="00000000" w:rsidRPr="00000000">
              <w:rPr>
                <w:rtl w:val="0"/>
              </w:rPr>
              <w:t xml:space="preserve">German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0">
            <w:pPr>
              <w:spacing w:line="240" w:lineRule="auto"/>
              <w:rPr/>
            </w:pPr>
            <w:r w:rsidDel="00000000" w:rsidR="00000000" w:rsidRPr="00000000">
              <w:rPr>
                <w:rtl w:val="0"/>
              </w:rPr>
              <w:t xml:space="preserve">deu</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1">
            <w:pPr>
              <w:spacing w:line="240" w:lineRule="auto"/>
              <w:rPr/>
            </w:pPr>
            <w:r w:rsidDel="00000000" w:rsidR="00000000" w:rsidRPr="00000000">
              <w:rPr>
                <w:rtl w:val="0"/>
              </w:rPr>
              <w:t xml:space="preserve">Indonesian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2">
            <w:pPr>
              <w:spacing w:line="240" w:lineRule="auto"/>
              <w:rPr/>
            </w:pPr>
            <w:r w:rsidDel="00000000" w:rsidR="00000000" w:rsidRPr="00000000">
              <w:rPr>
                <w:rtl w:val="0"/>
              </w:rPr>
              <w:t xml:space="preserve">ind</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3">
            <w:pPr>
              <w:spacing w:line="240" w:lineRule="auto"/>
              <w:rPr/>
            </w:pPr>
            <w:r w:rsidDel="00000000" w:rsidR="00000000" w:rsidRPr="00000000">
              <w:rPr>
                <w:rtl w:val="0"/>
              </w:rPr>
              <w:t xml:space="preserve">Japanese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4">
            <w:pPr>
              <w:spacing w:line="240" w:lineRule="auto"/>
              <w:rPr/>
            </w:pPr>
            <w:r w:rsidDel="00000000" w:rsidR="00000000" w:rsidRPr="00000000">
              <w:rPr>
                <w:rtl w:val="0"/>
              </w:rPr>
              <w:t xml:space="preserve">jpn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5">
            <w:pPr>
              <w:spacing w:line="240" w:lineRule="auto"/>
              <w:rPr/>
            </w:pPr>
            <w:r w:rsidDel="00000000" w:rsidR="00000000" w:rsidRPr="00000000">
              <w:rPr>
                <w:rtl w:val="0"/>
              </w:rPr>
              <w:t xml:space="preserve">Javanese,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6">
            <w:pPr>
              <w:spacing w:line="240" w:lineRule="auto"/>
              <w:rPr/>
            </w:pPr>
            <w:r w:rsidDel="00000000" w:rsidR="00000000" w:rsidRPr="00000000">
              <w:rPr>
                <w:rtl w:val="0"/>
              </w:rPr>
              <w:t xml:space="preserve">jav</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7">
            <w:pPr>
              <w:spacing w:line="240" w:lineRule="auto"/>
              <w:rPr/>
            </w:pPr>
            <w:r w:rsidDel="00000000" w:rsidR="00000000" w:rsidRPr="00000000">
              <w:rPr>
                <w:rtl w:val="0"/>
              </w:rPr>
              <w:t xml:space="preserve">Javanese,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8">
            <w:pPr>
              <w:spacing w:line="240" w:lineRule="auto"/>
              <w:rPr/>
            </w:pPr>
            <w:r w:rsidDel="00000000" w:rsidR="00000000" w:rsidRPr="00000000">
              <w:rPr>
                <w:rtl w:val="0"/>
              </w:rPr>
              <w:t xml:space="preserve">kaw</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9">
            <w:pPr>
              <w:spacing w:line="240" w:lineRule="auto"/>
              <w:rPr/>
            </w:pPr>
            <w:r w:rsidDel="00000000" w:rsidR="00000000" w:rsidRPr="00000000">
              <w:rPr>
                <w:rtl w:val="0"/>
              </w:rPr>
              <w:t xml:space="preserve">Kannada, old or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A">
            <w:pPr>
              <w:spacing w:line="240" w:lineRule="auto"/>
              <w:rPr/>
            </w:pPr>
            <w:r w:rsidDel="00000000" w:rsidR="00000000" w:rsidRPr="00000000">
              <w:rPr>
                <w:rtl w:val="0"/>
              </w:rPr>
              <w:t xml:space="preserve">kan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B">
            <w:pPr>
              <w:spacing w:line="240" w:lineRule="auto"/>
              <w:rPr/>
            </w:pPr>
            <w:r w:rsidDel="00000000" w:rsidR="00000000" w:rsidRPr="00000000">
              <w:rPr>
                <w:rtl w:val="0"/>
              </w:rPr>
              <w:t xml:space="preserve">Khmer, Middle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C">
            <w:pPr>
              <w:spacing w:line="240" w:lineRule="auto"/>
              <w:rPr/>
            </w:pPr>
            <w:r w:rsidDel="00000000" w:rsidR="00000000" w:rsidRPr="00000000">
              <w:rPr>
                <w:rtl w:val="0"/>
              </w:rPr>
              <w:t xml:space="preserve">x-midkhmer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D">
            <w:pPr>
              <w:spacing w:line="240" w:lineRule="auto"/>
              <w:rPr/>
            </w:pPr>
            <w:r w:rsidDel="00000000" w:rsidR="00000000" w:rsidRPr="00000000">
              <w:rPr>
                <w:rtl w:val="0"/>
              </w:rPr>
              <w:t xml:space="preserve">Khmer,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E">
            <w:pPr>
              <w:spacing w:line="240" w:lineRule="auto"/>
              <w:rPr/>
            </w:pPr>
            <w:r w:rsidDel="00000000" w:rsidR="00000000" w:rsidRPr="00000000">
              <w:rPr>
                <w:rtl w:val="0"/>
              </w:rPr>
              <w:t xml:space="preserve">khm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4F">
            <w:pPr>
              <w:spacing w:line="240" w:lineRule="auto"/>
              <w:rPr/>
            </w:pPr>
            <w:r w:rsidDel="00000000" w:rsidR="00000000" w:rsidRPr="00000000">
              <w:rPr>
                <w:rtl w:val="0"/>
              </w:rPr>
              <w:t xml:space="preserve">Khmer,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0">
            <w:pPr>
              <w:spacing w:line="240" w:lineRule="auto"/>
              <w:rPr/>
            </w:pPr>
            <w:r w:rsidDel="00000000" w:rsidR="00000000" w:rsidRPr="00000000">
              <w:rPr>
                <w:rtl w:val="0"/>
              </w:rPr>
              <w:t xml:space="preserve">okz</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1">
            <w:pPr>
              <w:spacing w:line="240" w:lineRule="auto"/>
              <w:rPr/>
            </w:pPr>
            <w:r w:rsidDel="00000000" w:rsidR="00000000" w:rsidRPr="00000000">
              <w:rPr>
                <w:rtl w:val="0"/>
              </w:rPr>
              <w:t xml:space="preserve">Malay, modern (Bahasa Malaysia)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2">
            <w:pPr>
              <w:spacing w:line="240" w:lineRule="auto"/>
              <w:rPr/>
            </w:pPr>
            <w:r w:rsidDel="00000000" w:rsidR="00000000" w:rsidRPr="00000000">
              <w:rPr>
                <w:rtl w:val="0"/>
              </w:rPr>
              <w:t xml:space="preserve">zlm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3">
            <w:pPr>
              <w:spacing w:line="240" w:lineRule="auto"/>
              <w:rPr/>
            </w:pPr>
            <w:r w:rsidDel="00000000" w:rsidR="00000000" w:rsidRPr="00000000">
              <w:rPr>
                <w:rtl w:val="0"/>
              </w:rPr>
              <w:t xml:space="preserve">Malay,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4">
            <w:pPr>
              <w:spacing w:line="240" w:lineRule="auto"/>
              <w:rPr/>
            </w:pPr>
            <w:r w:rsidDel="00000000" w:rsidR="00000000" w:rsidRPr="00000000">
              <w:rPr>
                <w:rtl w:val="0"/>
              </w:rPr>
              <w:t xml:space="preserve">omy</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5">
            <w:pPr>
              <w:spacing w:line="240" w:lineRule="auto"/>
              <w:rPr/>
            </w:pPr>
            <w:r w:rsidDel="00000000" w:rsidR="00000000" w:rsidRPr="00000000">
              <w:rPr>
                <w:rtl w:val="0"/>
              </w:rPr>
              <w:t xml:space="preserve">Mon,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6">
            <w:pPr>
              <w:spacing w:line="240" w:lineRule="auto"/>
              <w:rPr/>
            </w:pPr>
            <w:r w:rsidDel="00000000" w:rsidR="00000000" w:rsidRPr="00000000">
              <w:rPr>
                <w:rtl w:val="0"/>
              </w:rPr>
              <w:t xml:space="preserve">omx</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7">
            <w:pPr>
              <w:spacing w:line="240" w:lineRule="auto"/>
              <w:rPr/>
            </w:pPr>
            <w:r w:rsidDel="00000000" w:rsidR="00000000" w:rsidRPr="00000000">
              <w:rPr>
                <w:rtl w:val="0"/>
              </w:rPr>
              <w:t xml:space="preserve">Pali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8">
            <w:pPr>
              <w:spacing w:line="240" w:lineRule="auto"/>
              <w:rPr/>
            </w:pPr>
            <w:r w:rsidDel="00000000" w:rsidR="00000000" w:rsidRPr="00000000">
              <w:rPr>
                <w:rtl w:val="0"/>
              </w:rPr>
              <w:t xml:space="preserve">pli</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9">
            <w:pPr>
              <w:spacing w:line="240" w:lineRule="auto"/>
              <w:rPr/>
            </w:pPr>
            <w:r w:rsidDel="00000000" w:rsidR="00000000" w:rsidRPr="00000000">
              <w:rPr>
                <w:rtl w:val="0"/>
              </w:rPr>
              <w:t xml:space="preserve">Prakrit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A">
            <w:pPr>
              <w:spacing w:line="240" w:lineRule="auto"/>
              <w:rPr/>
            </w:pPr>
            <w:r w:rsidDel="00000000" w:rsidR="00000000" w:rsidRPr="00000000">
              <w:rPr>
                <w:rtl w:val="0"/>
              </w:rPr>
              <w:t xml:space="preserve">pra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B">
            <w:pPr>
              <w:spacing w:line="240" w:lineRule="auto"/>
              <w:rPr/>
            </w:pPr>
            <w:r w:rsidDel="00000000" w:rsidR="00000000" w:rsidRPr="00000000">
              <w:rPr>
                <w:rtl w:val="0"/>
              </w:rPr>
              <w:t xml:space="preserve">Pyu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C">
            <w:pPr>
              <w:spacing w:line="240" w:lineRule="auto"/>
              <w:rPr/>
            </w:pPr>
            <w:r w:rsidDel="00000000" w:rsidR="00000000" w:rsidRPr="00000000">
              <w:rPr>
                <w:rtl w:val="0"/>
              </w:rPr>
              <w:t xml:space="preserve">pyx</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D">
            <w:pPr>
              <w:spacing w:line="240" w:lineRule="auto"/>
              <w:rPr/>
            </w:pPr>
            <w:r w:rsidDel="00000000" w:rsidR="00000000" w:rsidRPr="00000000">
              <w:rPr>
                <w:rtl w:val="0"/>
              </w:rPr>
              <w:t xml:space="preserve">Sanskrit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E">
            <w:pPr>
              <w:spacing w:line="240" w:lineRule="auto"/>
              <w:rPr/>
            </w:pPr>
            <w:r w:rsidDel="00000000" w:rsidR="00000000" w:rsidRPr="00000000">
              <w:rPr>
                <w:rtl w:val="0"/>
              </w:rPr>
              <w:t xml:space="preserve">san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5F">
            <w:pPr>
              <w:spacing w:line="240" w:lineRule="auto"/>
              <w:rPr/>
            </w:pPr>
            <w:r w:rsidDel="00000000" w:rsidR="00000000" w:rsidRPr="00000000">
              <w:rPr>
                <w:rtl w:val="0"/>
              </w:rPr>
              <w:t xml:space="preserve">Sasak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0">
            <w:pPr>
              <w:spacing w:line="240" w:lineRule="auto"/>
              <w:rPr/>
            </w:pPr>
            <w:r w:rsidDel="00000000" w:rsidR="00000000" w:rsidRPr="00000000">
              <w:rPr>
                <w:rtl w:val="0"/>
              </w:rPr>
              <w:t xml:space="preserve">sas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1">
            <w:pPr>
              <w:spacing w:line="240" w:lineRule="auto"/>
              <w:rPr/>
            </w:pPr>
            <w:r w:rsidDel="00000000" w:rsidR="00000000" w:rsidRPr="00000000">
              <w:rPr>
                <w:rtl w:val="0"/>
              </w:rPr>
              <w:t xml:space="preserve">Sundanese, 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2">
            <w:pPr>
              <w:spacing w:line="240" w:lineRule="auto"/>
              <w:rPr/>
            </w:pPr>
            <w:r w:rsidDel="00000000" w:rsidR="00000000" w:rsidRPr="00000000">
              <w:rPr>
                <w:rtl w:val="0"/>
              </w:rPr>
              <w:t xml:space="preserve">osn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3">
            <w:pPr>
              <w:spacing w:line="240" w:lineRule="auto"/>
              <w:rPr/>
            </w:pPr>
            <w:r w:rsidDel="00000000" w:rsidR="00000000" w:rsidRPr="00000000">
              <w:rPr>
                <w:rtl w:val="0"/>
              </w:rPr>
              <w:t xml:space="preserve">Tagalog, old or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4">
            <w:pPr>
              <w:spacing w:line="240" w:lineRule="auto"/>
              <w:rPr/>
            </w:pPr>
            <w:r w:rsidDel="00000000" w:rsidR="00000000" w:rsidRPr="00000000">
              <w:rPr>
                <w:rtl w:val="0"/>
              </w:rPr>
              <w:t xml:space="preserve">tgl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5">
            <w:pPr>
              <w:spacing w:line="240" w:lineRule="auto"/>
              <w:rPr/>
            </w:pPr>
            <w:r w:rsidDel="00000000" w:rsidR="00000000" w:rsidRPr="00000000">
              <w:rPr>
                <w:rtl w:val="0"/>
              </w:rPr>
              <w:t xml:space="preserve">Tamil, old or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6">
            <w:pPr>
              <w:spacing w:line="240" w:lineRule="auto"/>
              <w:rPr/>
            </w:pPr>
            <w:r w:rsidDel="00000000" w:rsidR="00000000" w:rsidRPr="00000000">
              <w:rPr>
                <w:rtl w:val="0"/>
              </w:rPr>
              <w:t xml:space="preserve">tam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7">
            <w:pPr>
              <w:spacing w:line="240" w:lineRule="auto"/>
              <w:rPr/>
            </w:pPr>
            <w:r w:rsidDel="00000000" w:rsidR="00000000" w:rsidRPr="00000000">
              <w:rPr>
                <w:rtl w:val="0"/>
              </w:rPr>
              <w:t xml:space="preserve">Telugu, old or modern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8">
            <w:pPr>
              <w:spacing w:line="240" w:lineRule="auto"/>
              <w:rPr/>
            </w:pPr>
            <w:r w:rsidDel="00000000" w:rsidR="00000000" w:rsidRPr="00000000">
              <w:rPr>
                <w:rtl w:val="0"/>
              </w:rPr>
              <w:t xml:space="preserve">tel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9">
            <w:pPr>
              <w:spacing w:line="240" w:lineRule="auto"/>
              <w:rPr/>
            </w:pPr>
            <w:r w:rsidDel="00000000" w:rsidR="00000000" w:rsidRPr="00000000">
              <w:rPr>
                <w:rtl w:val="0"/>
              </w:rPr>
              <w:t xml:space="preserve">Vietnamese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6A">
            <w:pPr>
              <w:spacing w:line="240" w:lineRule="auto"/>
              <w:rPr/>
            </w:pPr>
            <w:r w:rsidDel="00000000" w:rsidR="00000000" w:rsidRPr="00000000">
              <w:rPr>
                <w:rtl w:val="0"/>
              </w:rPr>
              <w:t xml:space="preserve">vie</w:t>
            </w:r>
          </w:p>
        </w:tc>
      </w:tr>
    </w:tbl>
    <w:p w:rsidR="00000000" w:rsidDel="00000000" w:rsidP="00000000" w:rsidRDefault="00000000" w:rsidRPr="00000000" w14:paraId="00000D6B">
      <w:pPr>
        <w:pStyle w:val="Heading2"/>
        <w:keepLines w:val="0"/>
        <w:widowControl w:val="0"/>
        <w:tabs>
          <w:tab w:val="left" w:pos="567"/>
        </w:tabs>
        <w:spacing w:after="60" w:before="240" w:line="360" w:lineRule="auto"/>
        <w:rPr/>
      </w:pPr>
      <w:bookmarkStart w:colFirst="0" w:colLast="0" w:name="_752watdjuwf8" w:id="251"/>
      <w:bookmarkEnd w:id="251"/>
      <w:r w:rsidDel="00000000" w:rsidR="00000000" w:rsidRPr="00000000">
        <w:rPr>
          <w:rtl w:val="0"/>
        </w:rPr>
      </w:r>
    </w:p>
    <w:p w:rsidR="00000000" w:rsidDel="00000000" w:rsidP="00000000" w:rsidRDefault="00000000" w:rsidRPr="00000000" w14:paraId="00000D6C">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D6D">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D6E">
      <w:pPr>
        <w:pageBreakBefore w:val="0"/>
        <w:rPr>
          <w:sz w:val="24"/>
          <w:szCs w:val="24"/>
        </w:rPr>
      </w:pPr>
      <w:r w:rsidDel="00000000" w:rsidR="00000000" w:rsidRPr="00000000">
        <w:rPr>
          <w:rtl w:val="0"/>
        </w:rPr>
      </w:r>
    </w:p>
    <w:p w:rsidR="00000000" w:rsidDel="00000000" w:rsidP="00000000" w:rsidRDefault="00000000" w:rsidRPr="00000000" w14:paraId="00000D6F">
      <w:pPr>
        <w:pageBreakBefore w:val="0"/>
        <w:jc w:val="both"/>
        <w:rPr/>
      </w:pPr>
      <w:r w:rsidDel="00000000" w:rsidR="00000000" w:rsidRPr="00000000">
        <w:rPr>
          <w:rtl w:val="0"/>
        </w:rPr>
      </w:r>
    </w:p>
    <w:p w:rsidR="00000000" w:rsidDel="00000000" w:rsidP="00000000" w:rsidRDefault="00000000" w:rsidRPr="00000000" w14:paraId="00000D70">
      <w:pPr>
        <w:pageBreakBefore w:val="0"/>
        <w:rPr>
          <w:sz w:val="24"/>
          <w:szCs w:val="24"/>
        </w:rPr>
      </w:pPr>
      <w:r w:rsidDel="00000000" w:rsidR="00000000" w:rsidRPr="00000000">
        <w:rPr>
          <w:rtl w:val="0"/>
        </w:rPr>
      </w:r>
    </w:p>
    <w:p w:rsidR="00000000" w:rsidDel="00000000" w:rsidP="00000000" w:rsidRDefault="00000000" w:rsidRPr="00000000" w14:paraId="00000D71">
      <w:pPr>
        <w:pageBreakBefore w:val="0"/>
        <w:rPr>
          <w:sz w:val="24"/>
          <w:szCs w:val="24"/>
        </w:rPr>
      </w:pPr>
      <w:r w:rsidDel="00000000" w:rsidR="00000000" w:rsidRPr="00000000">
        <w:rPr>
          <w:rtl w:val="0"/>
        </w:rPr>
      </w:r>
    </w:p>
    <w:p w:rsidR="00000000" w:rsidDel="00000000" w:rsidP="00000000" w:rsidRDefault="00000000" w:rsidRPr="00000000" w14:paraId="00000D72">
      <w:pPr>
        <w:pageBreakBefore w:val="0"/>
        <w:rPr>
          <w:sz w:val="24"/>
          <w:szCs w:val="24"/>
        </w:rPr>
      </w:pPr>
      <w:r w:rsidDel="00000000" w:rsidR="00000000" w:rsidRPr="00000000">
        <w:rPr>
          <w:rtl w:val="0"/>
        </w:rPr>
      </w:r>
    </w:p>
    <w:p w:rsidR="00000000" w:rsidDel="00000000" w:rsidP="00000000" w:rsidRDefault="00000000" w:rsidRPr="00000000" w14:paraId="00000D73">
      <w:pPr>
        <w:pageBreakBefore w:val="0"/>
        <w:rPr>
          <w:sz w:val="24"/>
          <w:szCs w:val="24"/>
        </w:rPr>
      </w:pPr>
      <w:r w:rsidDel="00000000" w:rsidR="00000000" w:rsidRPr="00000000">
        <w:rPr>
          <w:rtl w:val="0"/>
        </w:rPr>
      </w:r>
    </w:p>
    <w:p w:rsidR="00000000" w:rsidDel="00000000" w:rsidP="00000000" w:rsidRDefault="00000000" w:rsidRPr="00000000" w14:paraId="00000D74">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75">
      <w:pPr>
        <w:pStyle w:val="Heading1"/>
        <w:rPr/>
      </w:pPr>
      <w:bookmarkStart w:colFirst="0" w:colLast="0" w:name="_nmj1alta3bci" w:id="252"/>
      <w:bookmarkEnd w:id="252"/>
      <w:r w:rsidDel="00000000" w:rsidR="00000000" w:rsidRPr="00000000">
        <w:rPr>
          <w:rtl w:val="0"/>
        </w:rPr>
        <w:t xml:space="preserve">REMOVED FROM ELSEWHERE AND PROBABLY TO BE SCRAPPED ALTOGETHER</w:t>
      </w:r>
    </w:p>
    <w:p w:rsidR="00000000" w:rsidDel="00000000" w:rsidP="00000000" w:rsidRDefault="00000000" w:rsidRPr="00000000" w14:paraId="00000D76">
      <w:pPr>
        <w:pageBreakBefore w:val="0"/>
        <w:rPr>
          <w:sz w:val="24"/>
          <w:szCs w:val="24"/>
        </w:rPr>
      </w:pPr>
      <w:r w:rsidDel="00000000" w:rsidR="00000000" w:rsidRPr="00000000">
        <w:rPr>
          <w:rtl w:val="0"/>
        </w:rPr>
      </w:r>
    </w:p>
    <w:p w:rsidR="00000000" w:rsidDel="00000000" w:rsidP="00000000" w:rsidRDefault="00000000" w:rsidRPr="00000000" w14:paraId="00000D77">
      <w:pPr>
        <w:pageBreakBefore w:val="0"/>
        <w:jc w:val="both"/>
        <w:rPr/>
      </w:pPr>
      <w:r w:rsidDel="00000000" w:rsidR="00000000" w:rsidRPr="00000000">
        <w:rPr>
          <w:rtl w:val="0"/>
        </w:rPr>
        <w:t xml:space="preserve">It may also happen that the lemma is supported by a published edition of your text, </w:t>
      </w:r>
      <w:commentRangeStart w:id="106"/>
      <w:commentRangeStart w:id="107"/>
      <w:r w:rsidDel="00000000" w:rsidR="00000000" w:rsidRPr="00000000">
        <w:rPr>
          <w:rtl w:val="0"/>
        </w:rPr>
        <w:t xml:space="preserve">and in that case you may refer to it with the @source attribute</w:t>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t xml:space="preserve">. </w:t>
      </w:r>
      <w:commentRangeStart w:id="108"/>
      <w:r w:rsidDel="00000000" w:rsidR="00000000" w:rsidRPr="00000000">
        <w:rPr>
          <w:rtl w:val="0"/>
        </w:rPr>
        <w:t xml:space="preserve">If you think or know that the previous edition may have had access to one or more of your witnesses in a physically less damaged state than the state in which you have access to it/them — in other words, if you suspect the editor(s) actually drew their reading from a manuscript witness — then use @source without using @type. </w:t>
      </w:r>
    </w:p>
    <w:p w:rsidR="00000000" w:rsidDel="00000000" w:rsidP="00000000" w:rsidRDefault="00000000" w:rsidRPr="00000000" w14:paraId="00000D78">
      <w:pPr>
        <w:pageBreakBefore w:val="0"/>
        <w:jc w:val="both"/>
        <w:rPr/>
      </w:pPr>
      <w:r w:rsidDel="00000000" w:rsidR="00000000" w:rsidRPr="00000000">
        <w:rPr>
          <w:rtl w:val="0"/>
        </w:rPr>
      </w:r>
    </w:p>
    <w:tbl>
      <w:tblPr>
        <w:tblStyle w:val="Table1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7A">
            <w:pPr>
              <w:pageBreakBefore w:val="0"/>
              <w:widowControl w:val="0"/>
              <w:spacing w:line="240" w:lineRule="auto"/>
              <w:rPr>
                <w:sz w:val="20"/>
                <w:szCs w:val="20"/>
              </w:rPr>
            </w:pPr>
            <w:r w:rsidDel="00000000" w:rsidR="00000000" w:rsidRPr="00000000">
              <w:rPr>
                <w:sz w:val="20"/>
                <w:szCs w:val="20"/>
                <w:rtl w:val="0"/>
              </w:rPr>
              <w:t xml:space="preserve">       &lt;lem wit="#A” source=“bib:Pollock2004_12”&gt;aṣṭādaśaitāni&lt;/lem&gt;</w:t>
            </w:r>
          </w:p>
          <w:p w:rsidR="00000000" w:rsidDel="00000000" w:rsidP="00000000" w:rsidRDefault="00000000" w:rsidRPr="00000000" w14:paraId="00000D7B">
            <w:pPr>
              <w:pageBreakBefore w:val="0"/>
              <w:widowControl w:val="0"/>
              <w:spacing w:line="240" w:lineRule="auto"/>
              <w:rPr>
                <w:sz w:val="20"/>
                <w:szCs w:val="20"/>
              </w:rPr>
            </w:pPr>
            <w:r w:rsidDel="00000000" w:rsidR="00000000" w:rsidRPr="00000000">
              <w:rPr>
                <w:sz w:val="20"/>
                <w:szCs w:val="20"/>
                <w:rtl w:val="0"/>
              </w:rPr>
              <w:t xml:space="preserve">        &lt;rdg wit="#B”&gt;aṣṭadaśetani&lt;/rdg&gt;</w:t>
            </w:r>
          </w:p>
          <w:p w:rsidR="00000000" w:rsidDel="00000000" w:rsidP="00000000" w:rsidRDefault="00000000" w:rsidRPr="00000000" w14:paraId="00000D7C">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tc>
      </w:tr>
    </w:tbl>
    <w:p w:rsidR="00000000" w:rsidDel="00000000" w:rsidP="00000000" w:rsidRDefault="00000000" w:rsidRPr="00000000" w14:paraId="00000D7D">
      <w:pPr>
        <w:pageBreakBefore w:val="0"/>
        <w:jc w:val="both"/>
        <w:rPr/>
      </w:pPr>
      <w:r w:rsidDel="00000000" w:rsidR="00000000" w:rsidRPr="00000000">
        <w:rPr>
          <w:rtl w:val="0"/>
        </w:rPr>
      </w:r>
    </w:p>
    <w:p w:rsidR="00000000" w:rsidDel="00000000" w:rsidP="00000000" w:rsidRDefault="00000000" w:rsidRPr="00000000" w14:paraId="00000D7E">
      <w:pPr>
        <w:pageBreakBefore w:val="0"/>
        <w:jc w:val="both"/>
        <w:rPr/>
      </w:pPr>
      <w:r w:rsidDel="00000000" w:rsidR="00000000" w:rsidRPr="00000000">
        <w:rPr>
          <w:rtl w:val="0"/>
        </w:rPr>
        <w:t xml:space="preserve">Of course it is also possible to reject a reading or an emendation proposed by a previous editor</w:t>
      </w:r>
      <w:r w:rsidDel="00000000" w:rsidR="00000000" w:rsidRPr="00000000">
        <w:rPr>
          <w:rtl w:val="0"/>
        </w:rPr>
        <w:t xml:space="preserve">. All of this leads to a large range of possible scenarios which you may confront when dealing with one or more previous editions that we cannot foresee all of them and offer you specific rules. What we can do here is to offer you a variety of strategies that you may adopt as needed. It is important,</w:t>
      </w:r>
    </w:p>
    <w:p w:rsidR="00000000" w:rsidDel="00000000" w:rsidP="00000000" w:rsidRDefault="00000000" w:rsidRPr="00000000" w14:paraId="00000D7F">
      <w:pPr>
        <w:pageBreakBefore w:val="0"/>
        <w:jc w:val="both"/>
        <w:rPr/>
      </w:pPr>
      <w:r w:rsidDel="00000000" w:rsidR="00000000" w:rsidRPr="00000000">
        <w:rPr>
          <w:rtl w:val="0"/>
        </w:rPr>
      </w:r>
    </w:p>
    <w:p w:rsidR="00000000" w:rsidDel="00000000" w:rsidP="00000000" w:rsidRDefault="00000000" w:rsidRPr="00000000" w14:paraId="00000D80">
      <w:pPr>
        <w:pageBreakBefore w:val="0"/>
        <w:numPr>
          <w:ilvl w:val="0"/>
          <w:numId w:val="10"/>
        </w:numPr>
        <w:ind w:left="720" w:hanging="360"/>
        <w:jc w:val="both"/>
      </w:pPr>
      <w:r w:rsidDel="00000000" w:rsidR="00000000" w:rsidRPr="00000000">
        <w:rPr>
          <w:rtl w:val="0"/>
        </w:rPr>
        <w:t xml:space="preserve">to describe what you know or infer about the witness(es) used in the previous edition (in a &lt;note&gt; as illustrated in §</w:t>
      </w:r>
      <w:hyperlink w:anchor="_2pm40aphoq8y">
        <w:r w:rsidDel="00000000" w:rsidR="00000000" w:rsidRPr="00000000">
          <w:rPr>
            <w:color w:val="1155cc"/>
            <w:u w:val="single"/>
            <w:rtl w:val="0"/>
          </w:rPr>
          <w:t xml:space="preserve">&lt;sourceDesc&gt;</w:t>
        </w:r>
      </w:hyperlink>
      <w:r w:rsidDel="00000000" w:rsidR="00000000" w:rsidRPr="00000000">
        <w:rPr>
          <w:rtl w:val="0"/>
        </w:rPr>
        <w:t xml:space="preserve">) </w:t>
      </w:r>
    </w:p>
    <w:p w:rsidR="00000000" w:rsidDel="00000000" w:rsidP="00000000" w:rsidRDefault="00000000" w:rsidRPr="00000000" w14:paraId="00000D81">
      <w:pPr>
        <w:pageBreakBefore w:val="0"/>
        <w:numPr>
          <w:ilvl w:val="0"/>
          <w:numId w:val="10"/>
        </w:numPr>
        <w:ind w:left="720" w:hanging="360"/>
        <w:jc w:val="both"/>
      </w:pPr>
      <w:r w:rsidDel="00000000" w:rsidR="00000000" w:rsidRPr="00000000">
        <w:rPr>
          <w:rtl w:val="0"/>
        </w:rPr>
        <w:t xml:space="preserve">to always keep in mind the question whether a reading attributed to a previous edition is identifiable as representing one of the witnesses in your own &lt;listWit&gt; and encode accordingly</w:t>
      </w:r>
    </w:p>
    <w:p w:rsidR="00000000" w:rsidDel="00000000" w:rsidP="00000000" w:rsidRDefault="00000000" w:rsidRPr="00000000" w14:paraId="00000D82">
      <w:pPr>
        <w:pageBreakBefore w:val="0"/>
        <w:numPr>
          <w:ilvl w:val="0"/>
          <w:numId w:val="10"/>
        </w:numPr>
        <w:ind w:left="720" w:hanging="360"/>
        <w:jc w:val="both"/>
      </w:pPr>
      <w:r w:rsidDel="00000000" w:rsidR="00000000" w:rsidRPr="00000000">
        <w:rPr>
          <w:rtl w:val="0"/>
        </w:rPr>
        <w:t xml:space="preserve">to always try to imagine how your encoding choice will be displayed and whether you need to apply ac/pc labels through &lt;witDetail&gt; (§</w:t>
      </w:r>
      <w:r w:rsidDel="00000000" w:rsidR="00000000" w:rsidRPr="00000000">
        <w:rPr>
          <w:color w:val="ff0000"/>
          <w:rtl w:val="0"/>
        </w:rPr>
        <w:t xml:space="preserve">Encoding readings ante and post correctionem</w:t>
      </w:r>
      <w:r w:rsidDel="00000000" w:rsidR="00000000" w:rsidRPr="00000000">
        <w:rPr>
          <w:rtl w:val="0"/>
        </w:rPr>
        <w:t xml:space="preserve">) or can obtain their insertion by encoding an &lt;rdg&gt; with &lt;choice&gt;&lt;sic&gt;XYZ&lt;/sic&gt;&lt;corr&gt;ABC&lt;/corr&gt;&lt;/choice&gt;</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D83">
      <w:pPr>
        <w:pageBreakBefore w:val="0"/>
        <w:jc w:val="both"/>
        <w:rPr/>
      </w:pPr>
      <w:r w:rsidDel="00000000" w:rsidR="00000000" w:rsidRPr="00000000">
        <w:rPr>
          <w:rtl w:val="0"/>
        </w:rPr>
      </w:r>
    </w:p>
    <w:p w:rsidR="00000000" w:rsidDel="00000000" w:rsidP="00000000" w:rsidRDefault="00000000" w:rsidRPr="00000000" w14:paraId="00000D84">
      <w:pPr>
        <w:pageBreakBefore w:val="0"/>
        <w:jc w:val="both"/>
        <w:rPr/>
      </w:pPr>
      <w:r w:rsidDel="00000000" w:rsidR="00000000" w:rsidRPr="00000000">
        <w:rPr>
          <w:b w:val="1"/>
          <w:rtl w:val="0"/>
        </w:rPr>
        <w:t xml:space="preserve">1. The previous edition adopts another reading, which you find in one of your witnesses</w:t>
      </w:r>
      <w:r w:rsidDel="00000000" w:rsidR="00000000" w:rsidRPr="00000000">
        <w:rPr>
          <w:rtl w:val="0"/>
        </w:rPr>
      </w:r>
    </w:p>
    <w:tbl>
      <w:tblPr>
        <w:tblStyle w:val="Table1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86">
            <w:pPr>
              <w:pageBreakBefore w:val="0"/>
              <w:widowControl w:val="0"/>
              <w:spacing w:line="240" w:lineRule="auto"/>
              <w:rPr>
                <w:sz w:val="20"/>
                <w:szCs w:val="20"/>
              </w:rPr>
            </w:pPr>
            <w:r w:rsidDel="00000000" w:rsidR="00000000" w:rsidRPr="00000000">
              <w:rPr>
                <w:sz w:val="20"/>
                <w:szCs w:val="20"/>
                <w:rtl w:val="0"/>
              </w:rPr>
              <w:t xml:space="preserve">       &lt;lem wit="#A”&gt;aṣṭādaśaitāni&lt;/lem&gt;</w:t>
            </w:r>
          </w:p>
          <w:p w:rsidR="00000000" w:rsidDel="00000000" w:rsidP="00000000" w:rsidRDefault="00000000" w:rsidRPr="00000000" w14:paraId="00000D87">
            <w:pPr>
              <w:pageBreakBefore w:val="0"/>
              <w:widowControl w:val="0"/>
              <w:spacing w:line="240" w:lineRule="auto"/>
              <w:rPr>
                <w:sz w:val="20"/>
                <w:szCs w:val="20"/>
              </w:rPr>
            </w:pPr>
            <w:r w:rsidDel="00000000" w:rsidR="00000000" w:rsidRPr="00000000">
              <w:rPr>
                <w:sz w:val="20"/>
                <w:szCs w:val="20"/>
                <w:rtl w:val="0"/>
              </w:rPr>
              <w:t xml:space="preserve">        &lt;rdg wit="#B #EdP”&gt;caturdaśaitāni&lt;/rdg&gt;</w:t>
            </w:r>
          </w:p>
          <w:p w:rsidR="00000000" w:rsidDel="00000000" w:rsidP="00000000" w:rsidRDefault="00000000" w:rsidRPr="00000000" w14:paraId="00000D88">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89">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8A">
            <w:pPr>
              <w:pageBreakBefore w:val="0"/>
              <w:ind w:firstLine="720"/>
              <w:jc w:val="both"/>
              <w:rPr>
                <w:sz w:val="20"/>
                <w:szCs w:val="20"/>
                <w:vertAlign w:val="superscript"/>
              </w:rPr>
            </w:pPr>
            <w:r w:rsidDel="00000000" w:rsidR="00000000" w:rsidRPr="00000000">
              <w:rPr>
                <w:sz w:val="20"/>
                <w:szCs w:val="20"/>
                <w:rtl w:val="0"/>
              </w:rPr>
              <w:t xml:space="preserve">Display: </w:t>
            </w:r>
            <w:r w:rsidDel="00000000" w:rsidR="00000000" w:rsidRPr="00000000">
              <w:rPr>
                <w:sz w:val="20"/>
                <w:szCs w:val="20"/>
                <w:rtl w:val="0"/>
              </w:rPr>
              <w:t xml:space="preserve">      </w:t>
            </w:r>
            <w:r w:rsidDel="00000000" w:rsidR="00000000" w:rsidRPr="00000000">
              <w:rPr>
                <w:i w:val="1"/>
                <w:sz w:val="20"/>
                <w:szCs w:val="20"/>
                <w:rtl w:val="0"/>
              </w:rPr>
              <w:t xml:space="preserve">aṣṭādaśaitāni</w:t>
            </w:r>
            <w:r w:rsidDel="00000000" w:rsidR="00000000" w:rsidRPr="00000000">
              <w:rPr>
                <w:sz w:val="20"/>
                <w:szCs w:val="20"/>
                <w:rtl w:val="0"/>
              </w:rPr>
              <w:t xml:space="preserve">] A, </w:t>
            </w:r>
            <w:r w:rsidDel="00000000" w:rsidR="00000000" w:rsidRPr="00000000">
              <w:rPr>
                <w:i w:val="1"/>
                <w:sz w:val="20"/>
                <w:szCs w:val="20"/>
                <w:rtl w:val="0"/>
              </w:rPr>
              <w:t xml:space="preserve">caturdaśaitāni</w:t>
            </w:r>
            <w:r w:rsidDel="00000000" w:rsidR="00000000" w:rsidRPr="00000000">
              <w:rPr>
                <w:sz w:val="20"/>
                <w:szCs w:val="20"/>
                <w:rtl w:val="0"/>
              </w:rPr>
              <w:t xml:space="preserve"> B Ed</w:t>
            </w:r>
            <w:r w:rsidDel="00000000" w:rsidR="00000000" w:rsidRPr="00000000">
              <w:rPr>
                <w:sz w:val="20"/>
                <w:szCs w:val="20"/>
                <w:vertAlign w:val="superscript"/>
                <w:rtl w:val="0"/>
              </w:rPr>
              <w:t xml:space="preserve">P</w:t>
            </w:r>
          </w:p>
          <w:p w:rsidR="00000000" w:rsidDel="00000000" w:rsidP="00000000" w:rsidRDefault="00000000" w:rsidRPr="00000000" w14:paraId="00000D8B">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D8C">
      <w:pPr>
        <w:pageBreakBefore w:val="0"/>
        <w:jc w:val="both"/>
        <w:rPr/>
      </w:pPr>
      <w:r w:rsidDel="00000000" w:rsidR="00000000" w:rsidRPr="00000000">
        <w:rPr>
          <w:rtl w:val="0"/>
        </w:rPr>
      </w:r>
    </w:p>
    <w:p w:rsidR="00000000" w:rsidDel="00000000" w:rsidP="00000000" w:rsidRDefault="00000000" w:rsidRPr="00000000" w14:paraId="00000D8D">
      <w:pPr>
        <w:pageBreakBefore w:val="0"/>
        <w:jc w:val="both"/>
        <w:rPr>
          <w:sz w:val="20"/>
          <w:szCs w:val="20"/>
        </w:rPr>
      </w:pPr>
      <w:r w:rsidDel="00000000" w:rsidR="00000000" w:rsidRPr="00000000">
        <w:rPr>
          <w:b w:val="1"/>
          <w:rtl w:val="0"/>
        </w:rPr>
        <w:t xml:space="preserve">2</w:t>
      </w:r>
      <w:r w:rsidDel="00000000" w:rsidR="00000000" w:rsidRPr="00000000">
        <w:rPr>
          <w:b w:val="1"/>
          <w:rtl w:val="0"/>
        </w:rPr>
        <w:t xml:space="preserve">. The previous edition adopts what you know or suspect to be an emendation</w:t>
      </w:r>
      <w:r w:rsidDel="00000000" w:rsidR="00000000" w:rsidRPr="00000000">
        <w:rPr>
          <w:b w:val="1"/>
          <w:rtl w:val="0"/>
        </w:rPr>
        <w:t xml:space="preserve"> but one that you actually find in one of your witnesses and that you adopt as &lt;lem&gt;.</w:t>
      </w:r>
      <w:r w:rsidDel="00000000" w:rsidR="00000000" w:rsidRPr="00000000">
        <w:rPr>
          <w:rtl w:val="0"/>
        </w:rPr>
      </w:r>
    </w:p>
    <w:p w:rsidR="00000000" w:rsidDel="00000000" w:rsidP="00000000" w:rsidRDefault="00000000" w:rsidRPr="00000000" w14:paraId="00000D8E">
      <w:pPr>
        <w:pageBreakBefore w:val="0"/>
        <w:widowControl w:val="0"/>
        <w:spacing w:line="240" w:lineRule="auto"/>
        <w:rPr>
          <w:sz w:val="20"/>
          <w:szCs w:val="20"/>
        </w:rPr>
      </w:pPr>
      <w:r w:rsidDel="00000000" w:rsidR="00000000" w:rsidRPr="00000000">
        <w:rPr>
          <w:rtl w:val="0"/>
        </w:rPr>
      </w:r>
    </w:p>
    <w:tbl>
      <w:tblPr>
        <w:tblStyle w:val="Table1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F">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90">
            <w:pPr>
              <w:pageBreakBefore w:val="0"/>
              <w:widowControl w:val="0"/>
              <w:spacing w:line="240" w:lineRule="auto"/>
              <w:rPr>
                <w:sz w:val="20"/>
                <w:szCs w:val="20"/>
              </w:rPr>
            </w:pPr>
            <w:r w:rsidDel="00000000" w:rsidR="00000000" w:rsidRPr="00000000">
              <w:rPr>
                <w:sz w:val="20"/>
                <w:szCs w:val="20"/>
                <w:rtl w:val="0"/>
              </w:rPr>
              <w:t xml:space="preserve">       &lt;lem wit="#A #EdP”&gt;</w:t>
            </w:r>
            <w:r w:rsidDel="00000000" w:rsidR="00000000" w:rsidRPr="00000000">
              <w:rPr>
                <w:color w:val="0000ff"/>
                <w:sz w:val="20"/>
                <w:szCs w:val="20"/>
                <w:rtl w:val="0"/>
              </w:rPr>
              <w:t xml:space="preserve">aṣṭādaśaitāni</w:t>
            </w:r>
            <w:r w:rsidDel="00000000" w:rsidR="00000000" w:rsidRPr="00000000">
              <w:rPr>
                <w:sz w:val="20"/>
                <w:szCs w:val="20"/>
                <w:rtl w:val="0"/>
              </w:rPr>
              <w:t xml:space="preserve">&lt;/lem&gt;</w:t>
            </w:r>
          </w:p>
          <w:p w:rsidR="00000000" w:rsidDel="00000000" w:rsidP="00000000" w:rsidRDefault="00000000" w:rsidRPr="00000000" w14:paraId="00000D91">
            <w:pPr>
              <w:pageBreakBefore w:val="0"/>
              <w:widowControl w:val="0"/>
              <w:spacing w:line="240" w:lineRule="auto"/>
              <w:rPr>
                <w:sz w:val="20"/>
                <w:szCs w:val="20"/>
              </w:rPr>
            </w:pPr>
            <w:r w:rsidDel="00000000" w:rsidR="00000000" w:rsidRPr="00000000">
              <w:rPr>
                <w:sz w:val="20"/>
                <w:szCs w:val="20"/>
                <w:rtl w:val="0"/>
              </w:rPr>
              <w:t xml:space="preserve">        &lt;witDetail wit="#EdP” type="pc”/&gt;</w:t>
            </w:r>
          </w:p>
          <w:p w:rsidR="00000000" w:rsidDel="00000000" w:rsidP="00000000" w:rsidRDefault="00000000" w:rsidRPr="00000000" w14:paraId="00000D92">
            <w:pPr>
              <w:pageBreakBefore w:val="0"/>
              <w:widowControl w:val="0"/>
              <w:spacing w:line="240" w:lineRule="auto"/>
              <w:rPr>
                <w:sz w:val="20"/>
                <w:szCs w:val="20"/>
              </w:rPr>
            </w:pPr>
            <w:r w:rsidDel="00000000" w:rsidR="00000000" w:rsidRPr="00000000">
              <w:rPr>
                <w:sz w:val="20"/>
                <w:szCs w:val="20"/>
                <w:rtl w:val="0"/>
              </w:rPr>
              <w:t xml:space="preserve">        &lt;rdg wit="#B”&gt;</w:t>
            </w:r>
            <w:r w:rsidDel="00000000" w:rsidR="00000000" w:rsidRPr="00000000">
              <w:rPr>
                <w:color w:val="0000ff"/>
                <w:sz w:val="20"/>
                <w:szCs w:val="20"/>
                <w:rtl w:val="0"/>
              </w:rPr>
              <w:t xml:space="preserve">aṣṭadaśetani</w:t>
            </w:r>
            <w:r w:rsidDel="00000000" w:rsidR="00000000" w:rsidRPr="00000000">
              <w:rPr>
                <w:sz w:val="20"/>
                <w:szCs w:val="20"/>
                <w:rtl w:val="0"/>
              </w:rPr>
              <w:t xml:space="preserve">&lt;/rdg&gt;</w:t>
            </w:r>
          </w:p>
          <w:p w:rsidR="00000000" w:rsidDel="00000000" w:rsidP="00000000" w:rsidRDefault="00000000" w:rsidRPr="00000000" w14:paraId="00000D93">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9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95">
            <w:pPr>
              <w:pageBreakBefore w:val="0"/>
              <w:ind w:firstLine="720"/>
              <w:jc w:val="both"/>
              <w:rPr>
                <w:sz w:val="20"/>
                <w:szCs w:val="20"/>
              </w:rPr>
            </w:pPr>
            <w:r w:rsidDel="00000000" w:rsidR="00000000" w:rsidRPr="00000000">
              <w:rPr>
                <w:sz w:val="20"/>
                <w:szCs w:val="20"/>
                <w:rtl w:val="0"/>
              </w:rPr>
              <w:t xml:space="preserve">Display: </w:t>
            </w:r>
            <w:r w:rsidDel="00000000" w:rsidR="00000000" w:rsidRPr="00000000">
              <w:rPr>
                <w:sz w:val="20"/>
                <w:szCs w:val="20"/>
                <w:rtl w:val="0"/>
              </w:rPr>
              <w:t xml:space="preserve">      </w:t>
            </w:r>
            <w:r w:rsidDel="00000000" w:rsidR="00000000" w:rsidRPr="00000000">
              <w:rPr>
                <w:i w:val="1"/>
                <w:sz w:val="20"/>
                <w:szCs w:val="20"/>
                <w:rtl w:val="0"/>
              </w:rPr>
              <w:t xml:space="preserve">aṣṭādaśaitāni</w:t>
            </w:r>
            <w:r w:rsidDel="00000000" w:rsidR="00000000" w:rsidRPr="00000000">
              <w:rPr>
                <w:sz w:val="20"/>
                <w:szCs w:val="20"/>
                <w:rtl w:val="0"/>
              </w:rPr>
              <w:t xml:space="preserve">] A Ed</w:t>
            </w:r>
            <w:r w:rsidDel="00000000" w:rsidR="00000000" w:rsidRPr="00000000">
              <w:rPr>
                <w:sz w:val="20"/>
                <w:szCs w:val="20"/>
                <w:vertAlign w:val="superscript"/>
                <w:rtl w:val="0"/>
              </w:rPr>
              <w:t xml:space="preserve">Ppc</w:t>
            </w:r>
            <w:r w:rsidDel="00000000" w:rsidR="00000000" w:rsidRPr="00000000">
              <w:rPr>
                <w:sz w:val="20"/>
                <w:szCs w:val="20"/>
                <w:rtl w:val="0"/>
              </w:rPr>
              <w:t xml:space="preserve">, </w:t>
            </w:r>
            <w:r w:rsidDel="00000000" w:rsidR="00000000" w:rsidRPr="00000000">
              <w:rPr>
                <w:i w:val="1"/>
                <w:sz w:val="20"/>
                <w:szCs w:val="20"/>
                <w:rtl w:val="0"/>
              </w:rPr>
              <w:t xml:space="preserve">aṣṭadaśetani</w:t>
            </w:r>
            <w:r w:rsidDel="00000000" w:rsidR="00000000" w:rsidRPr="00000000">
              <w:rPr>
                <w:sz w:val="20"/>
                <w:szCs w:val="20"/>
                <w:rtl w:val="0"/>
              </w:rPr>
              <w:t xml:space="preserve"> B</w:t>
            </w:r>
            <w:r w:rsidDel="00000000" w:rsidR="00000000" w:rsidRPr="00000000">
              <w:rPr>
                <w:rtl w:val="0"/>
              </w:rPr>
            </w:r>
          </w:p>
        </w:tc>
      </w:tr>
    </w:tbl>
    <w:p w:rsidR="00000000" w:rsidDel="00000000" w:rsidP="00000000" w:rsidRDefault="00000000" w:rsidRPr="00000000" w14:paraId="00000D96">
      <w:pPr>
        <w:pageBreakBefore w:val="0"/>
        <w:jc w:val="both"/>
        <w:rPr/>
      </w:pPr>
      <w:r w:rsidDel="00000000" w:rsidR="00000000" w:rsidRPr="00000000">
        <w:rPr>
          <w:rtl w:val="0"/>
        </w:rPr>
      </w:r>
    </w:p>
    <w:p w:rsidR="00000000" w:rsidDel="00000000" w:rsidP="00000000" w:rsidRDefault="00000000" w:rsidRPr="00000000" w14:paraId="00000D97">
      <w:pPr>
        <w:pageBreakBefore w:val="0"/>
        <w:jc w:val="both"/>
        <w:rPr/>
      </w:pPr>
      <w:r w:rsidDel="00000000" w:rsidR="00000000" w:rsidRPr="00000000">
        <w:rPr>
          <w:rtl w:val="0"/>
        </w:rPr>
        <w:t xml:space="preserve">Observe again that this representation means you have no information as to what the previous editor actually read in his witness(es). </w:t>
      </w:r>
    </w:p>
    <w:p w:rsidR="00000000" w:rsidDel="00000000" w:rsidP="00000000" w:rsidRDefault="00000000" w:rsidRPr="00000000" w14:paraId="00000D98">
      <w:pPr>
        <w:pageBreakBefore w:val="0"/>
        <w:jc w:val="both"/>
        <w:rPr>
          <w:b w:val="1"/>
        </w:rPr>
      </w:pPr>
      <w:r w:rsidDel="00000000" w:rsidR="00000000" w:rsidRPr="00000000">
        <w:rPr>
          <w:rtl w:val="0"/>
        </w:rPr>
      </w:r>
    </w:p>
    <w:p w:rsidR="00000000" w:rsidDel="00000000" w:rsidP="00000000" w:rsidRDefault="00000000" w:rsidRPr="00000000" w14:paraId="00000D99">
      <w:pPr>
        <w:pageBreakBefore w:val="0"/>
        <w:jc w:val="both"/>
        <w:rPr>
          <w:b w:val="1"/>
        </w:rPr>
      </w:pPr>
      <w:r w:rsidDel="00000000" w:rsidR="00000000" w:rsidRPr="00000000">
        <w:rPr>
          <w:b w:val="1"/>
          <w:rtl w:val="0"/>
        </w:rPr>
        <w:t xml:space="preserve">4</w:t>
      </w:r>
      <w:r w:rsidDel="00000000" w:rsidR="00000000" w:rsidRPr="00000000">
        <w:rPr>
          <w:b w:val="1"/>
          <w:rtl w:val="0"/>
        </w:rPr>
        <w:t xml:space="preserve">. The previous edition reads one of your witnesses differently and adopts what you know or suspect to be an emendation</w:t>
      </w:r>
      <w:r w:rsidDel="00000000" w:rsidR="00000000" w:rsidRPr="00000000">
        <w:rPr>
          <w:b w:val="1"/>
          <w:rtl w:val="0"/>
        </w:rPr>
        <w:t xml:space="preserve"> different from your &lt;lem&gt;</w:t>
      </w:r>
    </w:p>
    <w:p w:rsidR="00000000" w:rsidDel="00000000" w:rsidP="00000000" w:rsidRDefault="00000000" w:rsidRPr="00000000" w14:paraId="00000D9A">
      <w:pPr>
        <w:pageBreakBefore w:val="0"/>
        <w:jc w:val="both"/>
        <w:rPr>
          <w:b w:val="1"/>
        </w:rPr>
      </w:pPr>
      <w:r w:rsidDel="00000000" w:rsidR="00000000" w:rsidRPr="00000000">
        <w:rPr>
          <w:rtl w:val="0"/>
        </w:rPr>
      </w:r>
    </w:p>
    <w:tbl>
      <w:tblPr>
        <w:tblStyle w:val="Table1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9C">
            <w:pPr>
              <w:pageBreakBefore w:val="0"/>
              <w:widowControl w:val="0"/>
              <w:spacing w:line="240" w:lineRule="auto"/>
              <w:rPr>
                <w:sz w:val="20"/>
                <w:szCs w:val="20"/>
              </w:rPr>
            </w:pPr>
            <w:r w:rsidDel="00000000" w:rsidR="00000000" w:rsidRPr="00000000">
              <w:rPr>
                <w:sz w:val="20"/>
                <w:szCs w:val="20"/>
                <w:rtl w:val="0"/>
              </w:rPr>
              <w:t xml:space="preserve">       &lt;lem wit="#A #B"&gt;ñovana&lt;/lem&gt;</w:t>
            </w:r>
          </w:p>
          <w:p w:rsidR="00000000" w:rsidDel="00000000" w:rsidP="00000000" w:rsidRDefault="00000000" w:rsidRPr="00000000" w14:paraId="00000D9D">
            <w:pPr>
              <w:pageBreakBefore w:val="0"/>
              <w:widowControl w:val="0"/>
              <w:spacing w:line="240" w:lineRule="auto"/>
              <w:rPr>
                <w:sz w:val="20"/>
                <w:szCs w:val="20"/>
              </w:rPr>
            </w:pPr>
            <w:r w:rsidDel="00000000" w:rsidR="00000000" w:rsidRPr="00000000">
              <w:rPr>
                <w:sz w:val="20"/>
                <w:szCs w:val="20"/>
                <w:rtl w:val="0"/>
              </w:rPr>
              <w:t xml:space="preserve">       &lt;rdg wit="#EdA"&gt;ñevana&lt;/rdg&gt;</w:t>
            </w:r>
          </w:p>
          <w:p w:rsidR="00000000" w:rsidDel="00000000" w:rsidP="00000000" w:rsidRDefault="00000000" w:rsidRPr="00000000" w14:paraId="00000D9E">
            <w:pPr>
              <w:pageBreakBefore w:val="0"/>
              <w:widowControl w:val="0"/>
              <w:spacing w:line="240" w:lineRule="auto"/>
              <w:rPr>
                <w:sz w:val="20"/>
                <w:szCs w:val="20"/>
              </w:rPr>
            </w:pPr>
            <w:r w:rsidDel="00000000" w:rsidR="00000000" w:rsidRPr="00000000">
              <w:rPr>
                <w:sz w:val="20"/>
                <w:szCs w:val="20"/>
                <w:rtl w:val="0"/>
              </w:rPr>
              <w:t xml:space="preserve">        &lt;witDetail wit="#EdA" type="pc"/&gt;</w:t>
            </w:r>
          </w:p>
          <w:p w:rsidR="00000000" w:rsidDel="00000000" w:rsidP="00000000" w:rsidRDefault="00000000" w:rsidRPr="00000000" w14:paraId="00000D9F">
            <w:pPr>
              <w:pageBreakBefore w:val="0"/>
              <w:widowControl w:val="0"/>
              <w:spacing w:line="240" w:lineRule="auto"/>
              <w:rPr>
                <w:sz w:val="20"/>
                <w:szCs w:val="20"/>
              </w:rPr>
            </w:pPr>
            <w:r w:rsidDel="00000000" w:rsidR="00000000" w:rsidRPr="00000000">
              <w:rPr>
                <w:sz w:val="20"/>
                <w:szCs w:val="20"/>
                <w:rtl w:val="0"/>
              </w:rPr>
              <w:t xml:space="preserve">       &lt;rdg wit="#EdA"&gt;ñavana&lt;/rdg&gt;</w:t>
            </w:r>
          </w:p>
          <w:p w:rsidR="00000000" w:rsidDel="00000000" w:rsidP="00000000" w:rsidRDefault="00000000" w:rsidRPr="00000000" w14:paraId="00000DA0">
            <w:pPr>
              <w:pageBreakBefore w:val="0"/>
              <w:widowControl w:val="0"/>
              <w:spacing w:line="240" w:lineRule="auto"/>
              <w:rPr>
                <w:sz w:val="20"/>
                <w:szCs w:val="20"/>
              </w:rPr>
            </w:pPr>
            <w:r w:rsidDel="00000000" w:rsidR="00000000" w:rsidRPr="00000000">
              <w:rPr>
                <w:sz w:val="20"/>
                <w:szCs w:val="20"/>
                <w:rtl w:val="0"/>
              </w:rPr>
              <w:t xml:space="preserve">        &lt;witDetail wit="#EdA" type="ac"/&gt;</w:t>
            </w:r>
          </w:p>
          <w:p w:rsidR="00000000" w:rsidDel="00000000" w:rsidP="00000000" w:rsidRDefault="00000000" w:rsidRPr="00000000" w14:paraId="00000DA1">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A2">
            <w:pPr>
              <w:pageBreakBefore w:val="0"/>
              <w:jc w:val="both"/>
              <w:rPr>
                <w:sz w:val="20"/>
                <w:szCs w:val="20"/>
              </w:rPr>
            </w:pPr>
            <w:r w:rsidDel="00000000" w:rsidR="00000000" w:rsidRPr="00000000">
              <w:rPr>
                <w:rtl w:val="0"/>
              </w:rPr>
            </w:r>
          </w:p>
          <w:p w:rsidR="00000000" w:rsidDel="00000000" w:rsidP="00000000" w:rsidRDefault="00000000" w:rsidRPr="00000000" w14:paraId="00000DA3">
            <w:pPr>
              <w:pageBreakBefore w:val="0"/>
              <w:ind w:firstLine="720"/>
              <w:jc w:val="both"/>
              <w:rPr>
                <w:sz w:val="20"/>
                <w:szCs w:val="20"/>
                <w:vertAlign w:val="subscript"/>
              </w:rPr>
            </w:pPr>
            <w:r w:rsidDel="00000000" w:rsidR="00000000" w:rsidRPr="00000000">
              <w:rPr>
                <w:sz w:val="20"/>
                <w:szCs w:val="20"/>
                <w:rtl w:val="0"/>
              </w:rPr>
              <w:t xml:space="preserve">Display</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ñovana</w:t>
            </w:r>
            <w:r w:rsidDel="00000000" w:rsidR="00000000" w:rsidRPr="00000000">
              <w:rPr>
                <w:sz w:val="20"/>
                <w:szCs w:val="20"/>
                <w:rtl w:val="0"/>
              </w:rPr>
              <w:t xml:space="preserve">] </w:t>
            </w: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b w:val="1"/>
                <w:sz w:val="20"/>
                <w:szCs w:val="20"/>
                <w:rtl w:val="0"/>
              </w:rPr>
              <w:t xml:space="preserve">B</w:t>
            </w:r>
            <w:r w:rsidDel="00000000" w:rsidR="00000000" w:rsidRPr="00000000">
              <w:rPr>
                <w:sz w:val="20"/>
                <w:szCs w:val="20"/>
                <w:rtl w:val="0"/>
              </w:rPr>
              <w:t xml:space="preserve">, </w:t>
            </w:r>
            <w:r w:rsidDel="00000000" w:rsidR="00000000" w:rsidRPr="00000000">
              <w:rPr>
                <w:i w:val="1"/>
                <w:sz w:val="20"/>
                <w:szCs w:val="20"/>
                <w:rtl w:val="0"/>
              </w:rPr>
              <w:t xml:space="preserve">ñavana</w:t>
            </w:r>
            <w:r w:rsidDel="00000000" w:rsidR="00000000" w:rsidRPr="00000000">
              <w:rPr>
                <w:sz w:val="20"/>
                <w:szCs w:val="20"/>
                <w:rtl w:val="0"/>
              </w:rPr>
              <w:t xml:space="preserve"> </w:t>
            </w:r>
            <w:commentRangeStart w:id="109"/>
            <w:commentRangeStart w:id="110"/>
            <w:r w:rsidDel="00000000" w:rsidR="00000000" w:rsidRPr="00000000">
              <w:rPr>
                <w:b w:val="1"/>
                <w:sz w:val="20"/>
                <w:szCs w:val="20"/>
                <w:rtl w:val="0"/>
              </w:rPr>
              <w:t xml:space="preserve">Ed</w:t>
            </w:r>
            <w:r w:rsidDel="00000000" w:rsidR="00000000" w:rsidRPr="00000000">
              <w:rPr>
                <w:b w:val="1"/>
                <w:sz w:val="20"/>
                <w:szCs w:val="20"/>
                <w:vertAlign w:val="superscript"/>
                <w:rtl w:val="0"/>
              </w:rPr>
              <w:t xml:space="preserve">A</w:t>
            </w:r>
            <w:r w:rsidDel="00000000" w:rsidR="00000000" w:rsidRPr="00000000">
              <w:rPr>
                <w:b w:val="1"/>
                <w:sz w:val="20"/>
                <w:szCs w:val="20"/>
                <w:vertAlign w:val="subscript"/>
                <w:rtl w:val="0"/>
              </w:rPr>
              <w:t xml:space="preserve">ac</w:t>
            </w:r>
            <w:r w:rsidDel="00000000" w:rsidR="00000000" w:rsidRPr="00000000">
              <w:rPr>
                <w:sz w:val="20"/>
                <w:szCs w:val="20"/>
                <w:rtl w:val="0"/>
              </w:rPr>
              <w:t xml:space="preserve">, </w:t>
            </w:r>
            <w:r w:rsidDel="00000000" w:rsidR="00000000" w:rsidRPr="00000000">
              <w:rPr>
                <w:i w:val="1"/>
                <w:sz w:val="20"/>
                <w:szCs w:val="20"/>
                <w:rtl w:val="0"/>
              </w:rPr>
              <w:t xml:space="preserve">ñevana</w:t>
            </w:r>
            <w:r w:rsidDel="00000000" w:rsidR="00000000" w:rsidRPr="00000000">
              <w:rPr>
                <w:sz w:val="20"/>
                <w:szCs w:val="20"/>
                <w:rtl w:val="0"/>
              </w:rPr>
              <w:t xml:space="preserve"> </w:t>
            </w:r>
            <w:r w:rsidDel="00000000" w:rsidR="00000000" w:rsidRPr="00000000">
              <w:rPr>
                <w:b w:val="1"/>
                <w:sz w:val="20"/>
                <w:szCs w:val="20"/>
                <w:rtl w:val="0"/>
              </w:rPr>
              <w:t xml:space="preserve">Ed</w:t>
            </w:r>
            <w:r w:rsidDel="00000000" w:rsidR="00000000" w:rsidRPr="00000000">
              <w:rPr>
                <w:b w:val="1"/>
                <w:sz w:val="20"/>
                <w:szCs w:val="20"/>
                <w:vertAlign w:val="superscript"/>
                <w:rtl w:val="0"/>
              </w:rPr>
              <w:t xml:space="preserve">A</w:t>
            </w:r>
            <w:r w:rsidDel="00000000" w:rsidR="00000000" w:rsidRPr="00000000">
              <w:rPr>
                <w:b w:val="1"/>
                <w:sz w:val="20"/>
                <w:szCs w:val="20"/>
                <w:vertAlign w:val="subscript"/>
                <w:rtl w:val="0"/>
              </w:rPr>
              <w:t xml:space="preserve">pc</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DA4">
            <w:pPr>
              <w:pageBreakBefore w:val="0"/>
              <w:ind w:firstLine="720"/>
              <w:jc w:val="both"/>
              <w:rPr>
                <w:b w:val="1"/>
                <w:sz w:val="20"/>
                <w:szCs w:val="20"/>
                <w:vertAlign w:val="superscript"/>
              </w:rPr>
            </w:pPr>
            <w:r w:rsidDel="00000000" w:rsidR="00000000" w:rsidRPr="00000000">
              <w:rPr>
                <w:rtl w:val="0"/>
              </w:rPr>
            </w:r>
          </w:p>
        </w:tc>
      </w:tr>
    </w:tbl>
    <w:p w:rsidR="00000000" w:rsidDel="00000000" w:rsidP="00000000" w:rsidRDefault="00000000" w:rsidRPr="00000000" w14:paraId="00000DA5">
      <w:pPr>
        <w:pageBreakBefore w:val="0"/>
        <w:jc w:val="both"/>
        <w:rPr>
          <w:b w:val="1"/>
        </w:rPr>
      </w:pPr>
      <w:r w:rsidDel="00000000" w:rsidR="00000000" w:rsidRPr="00000000">
        <w:rPr>
          <w:rtl w:val="0"/>
        </w:rPr>
      </w:r>
    </w:p>
    <w:p w:rsidR="00000000" w:rsidDel="00000000" w:rsidP="00000000" w:rsidRDefault="00000000" w:rsidRPr="00000000" w14:paraId="00000DA6">
      <w:pPr>
        <w:pageBreakBefore w:val="0"/>
        <w:widowControl w:val="0"/>
        <w:spacing w:line="240" w:lineRule="auto"/>
        <w:rPr>
          <w:b w:val="1"/>
        </w:rPr>
      </w:pPr>
      <w:commentRangeStart w:id="111"/>
      <w:r w:rsidDel="00000000" w:rsidR="00000000" w:rsidRPr="00000000">
        <w:rPr>
          <w:b w:val="1"/>
          <w:rtl w:val="0"/>
        </w:rPr>
        <w:t xml:space="preserve">5. The previous edition reads one of your witnesses differently and adopts what you know or suspect to be an emendation that agrees with your &lt;lem&gt;</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0DA7">
      <w:pPr>
        <w:pageBreakBefore w:val="0"/>
        <w:widowControl w:val="0"/>
        <w:spacing w:line="240" w:lineRule="auto"/>
        <w:rPr>
          <w:b w:val="1"/>
        </w:rPr>
      </w:pPr>
      <w:r w:rsidDel="00000000" w:rsidR="00000000" w:rsidRPr="00000000">
        <w:rPr>
          <w:rtl w:val="0"/>
        </w:rPr>
      </w:r>
    </w:p>
    <w:tbl>
      <w:tblPr>
        <w:tblStyle w:val="Table1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8">
            <w:pPr>
              <w:pageBreakBefore w:val="0"/>
              <w:widowControl w:val="0"/>
              <w:spacing w:line="240" w:lineRule="auto"/>
              <w:rPr>
                <w:sz w:val="20"/>
                <w:szCs w:val="20"/>
              </w:rPr>
            </w:pPr>
            <w:r w:rsidDel="00000000" w:rsidR="00000000" w:rsidRPr="00000000">
              <w:rPr>
                <w:sz w:val="20"/>
                <w:szCs w:val="20"/>
                <w:rtl w:val="0"/>
              </w:rPr>
              <w:t xml:space="preserve">  &lt;app&gt;</w:t>
            </w:r>
          </w:p>
          <w:p w:rsidR="00000000" w:rsidDel="00000000" w:rsidP="00000000" w:rsidRDefault="00000000" w:rsidRPr="00000000" w14:paraId="00000DA9">
            <w:pPr>
              <w:pageBreakBefore w:val="0"/>
              <w:widowControl w:val="0"/>
              <w:spacing w:line="240" w:lineRule="auto"/>
              <w:rPr>
                <w:sz w:val="20"/>
                <w:szCs w:val="20"/>
              </w:rPr>
            </w:pPr>
            <w:r w:rsidDel="00000000" w:rsidR="00000000" w:rsidRPr="00000000">
              <w:rPr>
                <w:sz w:val="20"/>
                <w:szCs w:val="20"/>
                <w:rtl w:val="0"/>
              </w:rPr>
              <w:t xml:space="preserve">           </w:t>
              <w:tab/>
              <w:t xml:space="preserve">&lt;lem wit="#A #B"&gt;ñovana&lt;/lem&gt;</w:t>
            </w:r>
          </w:p>
          <w:p w:rsidR="00000000" w:rsidDel="00000000" w:rsidP="00000000" w:rsidRDefault="00000000" w:rsidRPr="00000000" w14:paraId="00000DAA">
            <w:pPr>
              <w:pageBreakBefore w:val="0"/>
              <w:widowControl w:val="0"/>
              <w:spacing w:line="240" w:lineRule="auto"/>
              <w:rPr>
                <w:sz w:val="20"/>
                <w:szCs w:val="20"/>
              </w:rPr>
            </w:pPr>
            <w:r w:rsidDel="00000000" w:rsidR="00000000" w:rsidRPr="00000000">
              <w:rPr>
                <w:sz w:val="20"/>
                <w:szCs w:val="20"/>
                <w:rtl w:val="0"/>
              </w:rPr>
              <w:t xml:space="preserve">           </w:t>
              <w:tab/>
              <w:t xml:space="preserve">&lt;rdg wit="#EdA"&gt;ñevana&lt;/rdg&gt;</w:t>
            </w:r>
          </w:p>
          <w:p w:rsidR="00000000" w:rsidDel="00000000" w:rsidP="00000000" w:rsidRDefault="00000000" w:rsidRPr="00000000" w14:paraId="00000DAB">
            <w:pPr>
              <w:pageBreakBefore w:val="0"/>
              <w:widowControl w:val="0"/>
              <w:spacing w:line="240" w:lineRule="auto"/>
              <w:rPr>
                <w:sz w:val="20"/>
                <w:szCs w:val="20"/>
              </w:rPr>
            </w:pPr>
            <w:r w:rsidDel="00000000" w:rsidR="00000000" w:rsidRPr="00000000">
              <w:rPr>
                <w:sz w:val="20"/>
                <w:szCs w:val="20"/>
                <w:rtl w:val="0"/>
              </w:rPr>
              <w:t xml:space="preserve">           </w:t>
              <w:tab/>
              <w:t xml:space="preserve">&lt;witDetail wit="#EdA" type="pc"/&gt;</w:t>
            </w:r>
          </w:p>
          <w:p w:rsidR="00000000" w:rsidDel="00000000" w:rsidP="00000000" w:rsidRDefault="00000000" w:rsidRPr="00000000" w14:paraId="00000DAC">
            <w:pPr>
              <w:pageBreakBefore w:val="0"/>
              <w:widowControl w:val="0"/>
              <w:spacing w:line="240" w:lineRule="auto"/>
              <w:rPr>
                <w:sz w:val="20"/>
                <w:szCs w:val="20"/>
              </w:rPr>
            </w:pPr>
            <w:r w:rsidDel="00000000" w:rsidR="00000000" w:rsidRPr="00000000">
              <w:rPr>
                <w:sz w:val="20"/>
                <w:szCs w:val="20"/>
                <w:rtl w:val="0"/>
              </w:rPr>
              <w:t xml:space="preserve">           </w:t>
              <w:tab/>
              <w:t xml:space="preserve">&lt;rdg wit="#EdA"&gt;ñavana&lt;/rdg&gt;</w:t>
            </w:r>
          </w:p>
          <w:p w:rsidR="00000000" w:rsidDel="00000000" w:rsidP="00000000" w:rsidRDefault="00000000" w:rsidRPr="00000000" w14:paraId="00000DAD">
            <w:pPr>
              <w:pageBreakBefore w:val="0"/>
              <w:widowControl w:val="0"/>
              <w:spacing w:line="240" w:lineRule="auto"/>
              <w:rPr>
                <w:sz w:val="20"/>
                <w:szCs w:val="20"/>
              </w:rPr>
            </w:pPr>
            <w:r w:rsidDel="00000000" w:rsidR="00000000" w:rsidRPr="00000000">
              <w:rPr>
                <w:sz w:val="20"/>
                <w:szCs w:val="20"/>
                <w:rtl w:val="0"/>
              </w:rPr>
              <w:t xml:space="preserve">           </w:t>
              <w:tab/>
              <w:t xml:space="preserve">&lt;witDetail wit="#EdA" type="ac"/&gt;</w:t>
            </w:r>
          </w:p>
          <w:p w:rsidR="00000000" w:rsidDel="00000000" w:rsidP="00000000" w:rsidRDefault="00000000" w:rsidRPr="00000000" w14:paraId="00000DAE">
            <w:pPr>
              <w:pageBreakBefore w:val="0"/>
              <w:widowControl w:val="0"/>
              <w:spacing w:line="240" w:lineRule="auto"/>
              <w:rPr>
                <w:sz w:val="20"/>
                <w:szCs w:val="20"/>
              </w:rPr>
            </w:pPr>
            <w:r w:rsidDel="00000000" w:rsidR="00000000" w:rsidRPr="00000000">
              <w:rPr>
                <w:sz w:val="20"/>
                <w:szCs w:val="20"/>
                <w:rtl w:val="0"/>
              </w:rPr>
              <w:t xml:space="preserve">   &lt;/app&gt;</w:t>
            </w:r>
          </w:p>
          <w:p w:rsidR="00000000" w:rsidDel="00000000" w:rsidP="00000000" w:rsidRDefault="00000000" w:rsidRPr="00000000" w14:paraId="00000DA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B0">
            <w:pPr>
              <w:pageBreakBefore w:val="0"/>
              <w:widowControl w:val="0"/>
              <w:spacing w:line="240" w:lineRule="auto"/>
              <w:rPr>
                <w:sz w:val="20"/>
                <w:szCs w:val="20"/>
                <w:vertAlign w:val="superscript"/>
              </w:rPr>
            </w:pPr>
            <w:r w:rsidDel="00000000" w:rsidR="00000000" w:rsidRPr="00000000">
              <w:rPr>
                <w:sz w:val="20"/>
                <w:szCs w:val="20"/>
                <w:rtl w:val="0"/>
              </w:rPr>
              <w:t xml:space="preserve">Display</w:t>
            </w:r>
            <w:r w:rsidDel="00000000" w:rsidR="00000000" w:rsidRPr="00000000">
              <w:rPr>
                <w:sz w:val="20"/>
                <w:szCs w:val="20"/>
                <w:vertAlign w:val="superscript"/>
                <w:rtl w:val="0"/>
              </w:rPr>
              <w:t xml:space="preserve"> </w:t>
            </w:r>
            <w:r w:rsidDel="00000000" w:rsidR="00000000" w:rsidRPr="00000000">
              <w:rPr>
                <w:vertAlign w:val="superscript"/>
                <w:rtl w:val="0"/>
              </w:rPr>
              <w:t xml:space="preserve">ñovana] A B, ñavana EdAac, ñevana EdApc</w:t>
            </w:r>
            <w:r w:rsidDel="00000000" w:rsidR="00000000" w:rsidRPr="00000000">
              <w:rPr>
                <w:rtl w:val="0"/>
              </w:rPr>
            </w:r>
          </w:p>
        </w:tc>
      </w:tr>
    </w:tbl>
    <w:p w:rsidR="00000000" w:rsidDel="00000000" w:rsidP="00000000" w:rsidRDefault="00000000" w:rsidRPr="00000000" w14:paraId="00000DB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DB2">
      <w:pPr>
        <w:pageBreakBefore w:val="0"/>
        <w:widowControl w:val="0"/>
        <w:spacing w:line="240" w:lineRule="auto"/>
        <w:rPr>
          <w:b w:val="1"/>
          <w:sz w:val="20"/>
          <w:szCs w:val="20"/>
        </w:rPr>
      </w:pPr>
      <w:r w:rsidDel="00000000" w:rsidR="00000000" w:rsidRPr="00000000">
        <w:rPr>
          <w:rtl w:val="0"/>
        </w:rPr>
      </w:r>
    </w:p>
    <w:tbl>
      <w:tblPr>
        <w:tblStyle w:val="Table1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3">
            <w:pPr>
              <w:pageBreakBefore w:val="0"/>
              <w:jc w:val="both"/>
              <w:rPr>
                <w:b w:val="1"/>
                <w:sz w:val="20"/>
                <w:szCs w:val="20"/>
                <w:vertAlign w:val="superscript"/>
              </w:rPr>
            </w:pPr>
            <w:r w:rsidDel="00000000" w:rsidR="00000000" w:rsidRPr="00000000">
              <w:rPr>
                <w:b w:val="1"/>
                <w:sz w:val="20"/>
                <w:szCs w:val="20"/>
                <w:vertAlign w:val="superscript"/>
                <w:rtl w:val="0"/>
              </w:rPr>
              <w:t xml:space="preserve"> </w:t>
            </w:r>
            <w:commentRangeStart w:id="112"/>
            <w:commentRangeStart w:id="113"/>
            <w:r w:rsidDel="00000000" w:rsidR="00000000" w:rsidRPr="00000000">
              <w:rPr>
                <w:b w:val="1"/>
                <w:sz w:val="20"/>
                <w:szCs w:val="20"/>
                <w:vertAlign w:val="superscript"/>
                <w:rtl w:val="0"/>
              </w:rPr>
              <w:t xml:space="preserve">  &lt;app&gt;</w:t>
            </w:r>
          </w:p>
          <w:p w:rsidR="00000000" w:rsidDel="00000000" w:rsidP="00000000" w:rsidRDefault="00000000" w:rsidRPr="00000000" w14:paraId="00000DB4">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&lt;lem wit="#A #B"&gt;ñovana&lt;/lem&gt;</w:t>
            </w:r>
          </w:p>
          <w:p w:rsidR="00000000" w:rsidDel="00000000" w:rsidP="00000000" w:rsidRDefault="00000000" w:rsidRPr="00000000" w14:paraId="00000DB5">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&lt;rdg wit="#EdA"&gt;ñevana&lt;/rdg&gt;</w:t>
            </w:r>
          </w:p>
          <w:p w:rsidR="00000000" w:rsidDel="00000000" w:rsidP="00000000" w:rsidRDefault="00000000" w:rsidRPr="00000000" w14:paraId="00000DB6">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&lt;witDetail wit="#EdA" type="pc"/&gt;</w:t>
            </w:r>
          </w:p>
          <w:p w:rsidR="00000000" w:rsidDel="00000000" w:rsidP="00000000" w:rsidRDefault="00000000" w:rsidRPr="00000000" w14:paraId="00000DB7">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&lt;rdg wit="#EdA"&gt;ñavana&lt;/rdg&gt;</w:t>
            </w:r>
          </w:p>
          <w:p w:rsidR="00000000" w:rsidDel="00000000" w:rsidP="00000000" w:rsidRDefault="00000000" w:rsidRPr="00000000" w14:paraId="00000DB8">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&lt;witDetail wit="#EdA" type="ac"/&gt;</w:t>
            </w:r>
          </w:p>
          <w:p w:rsidR="00000000" w:rsidDel="00000000" w:rsidP="00000000" w:rsidRDefault="00000000" w:rsidRPr="00000000" w14:paraId="00000DB9">
            <w:pPr>
              <w:pageBreakBefore w:val="0"/>
              <w:jc w:val="both"/>
              <w:rPr>
                <w:b w:val="1"/>
                <w:sz w:val="20"/>
                <w:szCs w:val="20"/>
                <w:vertAlign w:val="superscript"/>
              </w:rPr>
            </w:pPr>
            <w:r w:rsidDel="00000000" w:rsidR="00000000" w:rsidRPr="00000000">
              <w:rPr>
                <w:b w:val="1"/>
                <w:sz w:val="20"/>
                <w:szCs w:val="20"/>
                <w:vertAlign w:val="superscript"/>
                <w:rtl w:val="0"/>
              </w:rPr>
              <w:t xml:space="preserve">        </w:t>
              <w:tab/>
              <w:t xml:space="preserve">&lt;/app&gt;</w:t>
            </w:r>
          </w:p>
          <w:p w:rsidR="00000000" w:rsidDel="00000000" w:rsidP="00000000" w:rsidRDefault="00000000" w:rsidRPr="00000000" w14:paraId="00000DBA">
            <w:pPr>
              <w:pageBreakBefore w:val="0"/>
              <w:ind w:firstLine="720"/>
              <w:jc w:val="both"/>
              <w:rPr>
                <w:b w:val="1"/>
                <w:sz w:val="20"/>
                <w:szCs w:val="20"/>
                <w:vertAlign w:val="superscript"/>
              </w:rPr>
            </w:pPr>
            <w:r w:rsidDel="00000000" w:rsidR="00000000" w:rsidRPr="00000000">
              <w:rPr>
                <w:rtl w:val="0"/>
              </w:rPr>
            </w:r>
          </w:p>
          <w:p w:rsidR="00000000" w:rsidDel="00000000" w:rsidP="00000000" w:rsidRDefault="00000000" w:rsidRPr="00000000" w14:paraId="00000DBB">
            <w:pPr>
              <w:pageBreakBefore w:val="0"/>
              <w:spacing w:line="240" w:lineRule="auto"/>
              <w:rPr>
                <w:vertAlign w:val="superscript"/>
              </w:rPr>
            </w:pPr>
            <w:r w:rsidDel="00000000" w:rsidR="00000000" w:rsidRPr="00000000">
              <w:rPr>
                <w:vertAlign w:val="superscript"/>
                <w:rtl w:val="0"/>
              </w:rPr>
              <w:t xml:space="preserve">&lt;app&gt;</w:t>
            </w:r>
          </w:p>
          <w:p w:rsidR="00000000" w:rsidDel="00000000" w:rsidP="00000000" w:rsidRDefault="00000000" w:rsidRPr="00000000" w14:paraId="00000DBC">
            <w:pPr>
              <w:pageBreakBefore w:val="0"/>
              <w:spacing w:line="240" w:lineRule="auto"/>
              <w:rPr>
                <w:vertAlign w:val="superscript"/>
              </w:rPr>
            </w:pPr>
            <w:r w:rsidDel="00000000" w:rsidR="00000000" w:rsidRPr="00000000">
              <w:rPr>
                <w:vertAlign w:val="superscript"/>
                <w:rtl w:val="0"/>
              </w:rPr>
              <w:t xml:space="preserve">    &lt;lem wit="#A #B"&gt;ñovana&lt;/lem&gt;</w:t>
            </w:r>
          </w:p>
          <w:p w:rsidR="00000000" w:rsidDel="00000000" w:rsidP="00000000" w:rsidRDefault="00000000" w:rsidRPr="00000000" w14:paraId="00000DBD">
            <w:pPr>
              <w:pageBreakBefore w:val="0"/>
              <w:spacing w:line="240" w:lineRule="auto"/>
              <w:rPr>
                <w:vertAlign w:val="superscript"/>
              </w:rPr>
            </w:pPr>
            <w:r w:rsidDel="00000000" w:rsidR="00000000" w:rsidRPr="00000000">
              <w:rPr>
                <w:vertAlign w:val="superscript"/>
                <w:rtl w:val="0"/>
              </w:rPr>
              <w:t xml:space="preserve">    &lt;rdg wit="#EdA"&gt;ñevana&lt;/rdg&gt;</w:t>
            </w:r>
          </w:p>
          <w:p w:rsidR="00000000" w:rsidDel="00000000" w:rsidP="00000000" w:rsidRDefault="00000000" w:rsidRPr="00000000" w14:paraId="00000DBE">
            <w:pPr>
              <w:pageBreakBefore w:val="0"/>
              <w:spacing w:line="240" w:lineRule="auto"/>
              <w:rPr>
                <w:vertAlign w:val="superscript"/>
              </w:rPr>
            </w:pPr>
            <w:r w:rsidDel="00000000" w:rsidR="00000000" w:rsidRPr="00000000">
              <w:rPr>
                <w:vertAlign w:val="superscript"/>
                <w:rtl w:val="0"/>
              </w:rPr>
              <w:t xml:space="preserve">      &lt;witDetail wit="#EdA" type="pc"/&gt;</w:t>
            </w:r>
          </w:p>
          <w:p w:rsidR="00000000" w:rsidDel="00000000" w:rsidP="00000000" w:rsidRDefault="00000000" w:rsidRPr="00000000" w14:paraId="00000DBF">
            <w:pPr>
              <w:pageBreakBefore w:val="0"/>
              <w:spacing w:line="240" w:lineRule="auto"/>
              <w:rPr>
                <w:vertAlign w:val="superscript"/>
              </w:rPr>
            </w:pPr>
            <w:r w:rsidDel="00000000" w:rsidR="00000000" w:rsidRPr="00000000">
              <w:rPr>
                <w:vertAlign w:val="superscript"/>
                <w:rtl w:val="0"/>
              </w:rPr>
              <w:t xml:space="preserve">    &lt;rdg wit="#EdA"&gt;ñavana&lt;/rdg&gt;</w:t>
            </w:r>
          </w:p>
          <w:p w:rsidR="00000000" w:rsidDel="00000000" w:rsidP="00000000" w:rsidRDefault="00000000" w:rsidRPr="00000000" w14:paraId="00000DC0">
            <w:pPr>
              <w:pageBreakBefore w:val="0"/>
              <w:spacing w:line="240" w:lineRule="auto"/>
              <w:rPr>
                <w:vertAlign w:val="superscript"/>
              </w:rPr>
            </w:pPr>
            <w:r w:rsidDel="00000000" w:rsidR="00000000" w:rsidRPr="00000000">
              <w:rPr>
                <w:vertAlign w:val="superscript"/>
                <w:rtl w:val="0"/>
              </w:rPr>
              <w:t xml:space="preserve">      &lt;witDetail wit="#EdA" type="ac"/&gt;</w:t>
            </w:r>
          </w:p>
          <w:p w:rsidR="00000000" w:rsidDel="00000000" w:rsidP="00000000" w:rsidRDefault="00000000" w:rsidRPr="00000000" w14:paraId="00000DC1">
            <w:pPr>
              <w:pageBreakBefore w:val="0"/>
              <w:spacing w:line="240" w:lineRule="auto"/>
              <w:rPr>
                <w:vertAlign w:val="superscript"/>
              </w:rPr>
            </w:pPr>
            <w:r w:rsidDel="00000000" w:rsidR="00000000" w:rsidRPr="00000000">
              <w:rPr>
                <w:vertAlign w:val="superscript"/>
                <w:rtl w:val="0"/>
              </w:rPr>
              <w:t xml:space="preserve">&lt;/app&gt;</w:t>
            </w:r>
          </w:p>
          <w:p w:rsidR="00000000" w:rsidDel="00000000" w:rsidP="00000000" w:rsidRDefault="00000000" w:rsidRPr="00000000" w14:paraId="00000DC2">
            <w:pPr>
              <w:pageBreakBefore w:val="0"/>
              <w:spacing w:line="240" w:lineRule="auto"/>
              <w:rPr>
                <w:vertAlign w:val="superscript"/>
              </w:rPr>
            </w:pPr>
            <w:r w:rsidDel="00000000" w:rsidR="00000000" w:rsidRPr="00000000">
              <w:rPr>
                <w:rtl w:val="0"/>
              </w:rPr>
            </w:r>
          </w:p>
          <w:p w:rsidR="00000000" w:rsidDel="00000000" w:rsidP="00000000" w:rsidRDefault="00000000" w:rsidRPr="00000000" w14:paraId="00000DC3">
            <w:pPr>
              <w:pageBreakBefore w:val="0"/>
              <w:spacing w:line="240" w:lineRule="auto"/>
              <w:rPr>
                <w:vertAlign w:val="superscript"/>
              </w:rPr>
            </w:pPr>
            <w:r w:rsidDel="00000000" w:rsidR="00000000" w:rsidRPr="00000000">
              <w:rPr>
                <w:vertAlign w:val="superscript"/>
                <w:rtl w:val="0"/>
              </w:rPr>
              <w:t xml:space="preserve">    Display:      ñovana] A B, ñavana EdAac, ñevana EdApc</w:t>
            </w:r>
          </w:p>
          <w:p w:rsidR="00000000" w:rsidDel="00000000" w:rsidP="00000000" w:rsidRDefault="00000000" w:rsidRPr="00000000" w14:paraId="00000DC4">
            <w:pPr>
              <w:pageBreakBefore w:val="0"/>
              <w:jc w:val="both"/>
              <w:rPr>
                <w:b w:val="1"/>
                <w:sz w:val="20"/>
                <w:szCs w:val="20"/>
                <w:vertAlign w:val="superscript"/>
              </w:rPr>
            </w:pP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p>
        </w:tc>
      </w:tr>
    </w:tbl>
    <w:p w:rsidR="00000000" w:rsidDel="00000000" w:rsidP="00000000" w:rsidRDefault="00000000" w:rsidRPr="00000000" w14:paraId="00000DC5">
      <w:pPr>
        <w:pageBreakBefore w:val="0"/>
        <w:jc w:val="both"/>
        <w:rPr>
          <w:b w:val="1"/>
        </w:rPr>
      </w:pPr>
      <w:r w:rsidDel="00000000" w:rsidR="00000000" w:rsidRPr="00000000">
        <w:rPr>
          <w:rtl w:val="0"/>
        </w:rPr>
      </w:r>
    </w:p>
    <w:p w:rsidR="00000000" w:rsidDel="00000000" w:rsidP="00000000" w:rsidRDefault="00000000" w:rsidRPr="00000000" w14:paraId="00000DC6">
      <w:pPr>
        <w:pageBreakBefore w:val="0"/>
        <w:widowControl w:val="0"/>
        <w:spacing w:line="240" w:lineRule="auto"/>
        <w:rPr>
          <w:b w:val="1"/>
        </w:rPr>
      </w:pPr>
      <w:r w:rsidDel="00000000" w:rsidR="00000000" w:rsidRPr="00000000">
        <w:rPr>
          <w:b w:val="1"/>
          <w:rtl w:val="0"/>
        </w:rPr>
        <w:t xml:space="preserve">6. The previous edition reads one of your witnesses differently and adopts what you know or suspect to be an emendation that agrees with your &lt;lem&gt;</w:t>
      </w:r>
    </w:p>
    <w:p w:rsidR="00000000" w:rsidDel="00000000" w:rsidP="00000000" w:rsidRDefault="00000000" w:rsidRPr="00000000" w14:paraId="00000DC7">
      <w:pPr>
        <w:pageBreakBefore w:val="0"/>
        <w:jc w:val="both"/>
        <w:rPr>
          <w:b w:val="1"/>
        </w:rPr>
      </w:pPr>
      <w:r w:rsidDel="00000000" w:rsidR="00000000" w:rsidRPr="00000000">
        <w:rPr>
          <w:rtl w:val="0"/>
        </w:rPr>
      </w:r>
    </w:p>
    <w:tbl>
      <w:tblPr>
        <w:tblStyle w:val="Table1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8">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C9">
            <w:pPr>
              <w:pageBreakBefore w:val="0"/>
              <w:widowControl w:val="0"/>
              <w:spacing w:line="240" w:lineRule="auto"/>
              <w:rPr>
                <w:sz w:val="20"/>
                <w:szCs w:val="20"/>
              </w:rPr>
            </w:pPr>
            <w:r w:rsidDel="00000000" w:rsidR="00000000" w:rsidRPr="00000000">
              <w:rPr>
                <w:sz w:val="20"/>
                <w:szCs w:val="20"/>
                <w:rtl w:val="0"/>
              </w:rPr>
              <w:t xml:space="preserve">       &lt;lem wit="#A #B"&gt;ñovana&lt;/lem&gt;</w:t>
            </w:r>
          </w:p>
          <w:p w:rsidR="00000000" w:rsidDel="00000000" w:rsidP="00000000" w:rsidRDefault="00000000" w:rsidRPr="00000000" w14:paraId="00000DCA">
            <w:pPr>
              <w:pageBreakBefore w:val="0"/>
              <w:widowControl w:val="0"/>
              <w:spacing w:line="240" w:lineRule="auto"/>
              <w:rPr>
                <w:sz w:val="20"/>
                <w:szCs w:val="20"/>
              </w:rPr>
            </w:pPr>
            <w:r w:rsidDel="00000000" w:rsidR="00000000" w:rsidRPr="00000000">
              <w:rPr>
                <w:sz w:val="20"/>
                <w:szCs w:val="20"/>
                <w:rtl w:val="0"/>
              </w:rPr>
              <w:t xml:space="preserve">       &lt;rdg wit="#A” source="bib:Atja1981_03"&gt;&lt;sic&gt;ñavana&lt;/sic&gt;&lt;corr&gt;ñovana&lt;/corr&gt;&lt;/rdg&gt;</w:t>
            </w:r>
          </w:p>
          <w:p w:rsidR="00000000" w:rsidDel="00000000" w:rsidP="00000000" w:rsidRDefault="00000000" w:rsidRPr="00000000" w14:paraId="00000DCB">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CC">
            <w:pPr>
              <w:pageBreakBefore w:val="0"/>
              <w:ind w:firstLine="720"/>
              <w:jc w:val="both"/>
              <w:rPr>
                <w:sz w:val="20"/>
                <w:szCs w:val="20"/>
                <w:vertAlign w:val="superscript"/>
              </w:rPr>
            </w:pPr>
            <w:r w:rsidDel="00000000" w:rsidR="00000000" w:rsidRPr="00000000">
              <w:rPr>
                <w:sz w:val="20"/>
                <w:szCs w:val="20"/>
                <w:rtl w:val="0"/>
              </w:rPr>
              <w:t xml:space="preserve">Display: </w:t>
            </w:r>
            <w:r w:rsidDel="00000000" w:rsidR="00000000" w:rsidRPr="00000000">
              <w:rPr>
                <w:sz w:val="20"/>
                <w:szCs w:val="20"/>
                <w:rtl w:val="0"/>
              </w:rPr>
              <w:t xml:space="preserve">      </w:t>
            </w:r>
            <w:r w:rsidDel="00000000" w:rsidR="00000000" w:rsidRPr="00000000">
              <w:rPr>
                <w:i w:val="1"/>
                <w:sz w:val="20"/>
                <w:szCs w:val="20"/>
                <w:rtl w:val="0"/>
              </w:rPr>
              <w:t xml:space="preserve">ñovana</w:t>
            </w:r>
            <w:r w:rsidDel="00000000" w:rsidR="00000000" w:rsidRPr="00000000">
              <w:rPr>
                <w:sz w:val="20"/>
                <w:szCs w:val="20"/>
                <w:rtl w:val="0"/>
              </w:rPr>
              <w:t xml:space="preserve">] </w:t>
            </w:r>
            <w:r w:rsidDel="00000000" w:rsidR="00000000" w:rsidRPr="00000000">
              <w:rPr>
                <w:b w:val="1"/>
                <w:sz w:val="20"/>
                <w:szCs w:val="20"/>
                <w:rtl w:val="0"/>
              </w:rPr>
              <w:t xml:space="preserve">A B </w:t>
            </w:r>
            <w:r w:rsidDel="00000000" w:rsidR="00000000" w:rsidRPr="00000000">
              <w:rPr>
                <w:sz w:val="20"/>
                <w:szCs w:val="20"/>
                <w:rtl w:val="0"/>
              </w:rPr>
              <w:t xml:space="preserve">em.</w:t>
            </w:r>
            <w:r w:rsidDel="00000000" w:rsidR="00000000" w:rsidRPr="00000000">
              <w:rPr>
                <w:b w:val="1"/>
                <w:sz w:val="20"/>
                <w:szCs w:val="20"/>
                <w:rtl w:val="0"/>
              </w:rPr>
              <w:t xml:space="preserve"> Ed</w:t>
            </w:r>
            <w:r w:rsidDel="00000000" w:rsidR="00000000" w:rsidRPr="00000000">
              <w:rPr>
                <w:b w:val="1"/>
                <w:sz w:val="20"/>
                <w:szCs w:val="20"/>
                <w:vertAlign w:val="superscript"/>
                <w:rtl w:val="0"/>
              </w:rPr>
              <w:t xml:space="preserve">A</w:t>
            </w:r>
            <w:r w:rsidDel="00000000" w:rsidR="00000000" w:rsidRPr="00000000">
              <w:rPr>
                <w:sz w:val="20"/>
                <w:szCs w:val="20"/>
                <w:rtl w:val="0"/>
              </w:rPr>
              <w:t xml:space="preserve">, </w:t>
            </w:r>
            <w:r w:rsidDel="00000000" w:rsidR="00000000" w:rsidRPr="00000000">
              <w:rPr>
                <w:i w:val="1"/>
                <w:sz w:val="20"/>
                <w:szCs w:val="20"/>
                <w:rtl w:val="0"/>
              </w:rPr>
              <w:t xml:space="preserve">ñavana</w:t>
            </w:r>
            <w:r w:rsidDel="00000000" w:rsidR="00000000" w:rsidRPr="00000000">
              <w:rPr>
                <w:sz w:val="20"/>
                <w:szCs w:val="20"/>
                <w:rtl w:val="0"/>
              </w:rPr>
              <w:t xml:space="preserve"> </w:t>
            </w:r>
            <w:r w:rsidDel="00000000" w:rsidR="00000000" w:rsidRPr="00000000">
              <w:rPr>
                <w:b w:val="1"/>
                <w:sz w:val="20"/>
                <w:szCs w:val="20"/>
                <w:rtl w:val="0"/>
              </w:rPr>
              <w:t xml:space="preserve">Ed</w:t>
            </w:r>
            <w:r w:rsidDel="00000000" w:rsidR="00000000" w:rsidRPr="00000000">
              <w:rPr>
                <w:b w:val="1"/>
                <w:sz w:val="20"/>
                <w:szCs w:val="20"/>
                <w:vertAlign w:val="superscript"/>
                <w:rtl w:val="0"/>
              </w:rPr>
              <w:t xml:space="preserve">A</w:t>
            </w:r>
            <w:r w:rsidDel="00000000" w:rsidR="00000000" w:rsidRPr="00000000">
              <w:rPr>
                <w:rtl w:val="0"/>
              </w:rPr>
            </w:r>
          </w:p>
          <w:p w:rsidR="00000000" w:rsidDel="00000000" w:rsidP="00000000" w:rsidRDefault="00000000" w:rsidRPr="00000000" w14:paraId="00000DCD">
            <w:pPr>
              <w:pageBreakBefore w:val="0"/>
              <w:jc w:val="both"/>
              <w:rPr>
                <w:sz w:val="20"/>
                <w:szCs w:val="20"/>
                <w:vertAlign w:val="superscript"/>
              </w:rPr>
            </w:pPr>
            <w:r w:rsidDel="00000000" w:rsidR="00000000" w:rsidRPr="00000000">
              <w:rPr>
                <w:rtl w:val="0"/>
              </w:rPr>
            </w:r>
          </w:p>
          <w:p w:rsidR="00000000" w:rsidDel="00000000" w:rsidP="00000000" w:rsidRDefault="00000000" w:rsidRPr="00000000" w14:paraId="00000DCE">
            <w:pPr>
              <w:pageBreakBefore w:val="0"/>
              <w:widowControl w:val="0"/>
              <w:spacing w:line="240" w:lineRule="auto"/>
              <w:rPr>
                <w:b w:val="1"/>
                <w:sz w:val="20"/>
                <w:szCs w:val="20"/>
              </w:rPr>
            </w:pPr>
            <w:r w:rsidDel="00000000" w:rsidR="00000000" w:rsidRPr="00000000">
              <w:rPr>
                <w:b w:val="1"/>
                <w:sz w:val="20"/>
                <w:szCs w:val="20"/>
                <w:rtl w:val="0"/>
              </w:rPr>
              <w:t xml:space="preserve">The previous edition reads one of your witnesses like you do but adopts what you know or suspect to be an emendation that disagrees with your &lt;lem&gt;</w:t>
            </w:r>
          </w:p>
          <w:p w:rsidR="00000000" w:rsidDel="00000000" w:rsidP="00000000" w:rsidRDefault="00000000" w:rsidRPr="00000000" w14:paraId="00000DCF">
            <w:pPr>
              <w:pageBreakBefore w:val="0"/>
              <w:jc w:val="both"/>
              <w:rPr>
                <w:sz w:val="20"/>
                <w:szCs w:val="20"/>
                <w:vertAlign w:val="superscript"/>
              </w:rPr>
            </w:pPr>
            <w:r w:rsidDel="00000000" w:rsidR="00000000" w:rsidRPr="00000000">
              <w:rPr>
                <w:rtl w:val="0"/>
              </w:rPr>
            </w:r>
          </w:p>
          <w:p w:rsidR="00000000" w:rsidDel="00000000" w:rsidP="00000000" w:rsidRDefault="00000000" w:rsidRPr="00000000" w14:paraId="00000DD0">
            <w:pPr>
              <w:pageBreakBefore w:val="0"/>
              <w:ind w:firstLine="720"/>
              <w:jc w:val="both"/>
              <w:rPr>
                <w:sz w:val="20"/>
                <w:szCs w:val="20"/>
                <w:vertAlign w:val="superscript"/>
              </w:rPr>
            </w:pPr>
            <w:r w:rsidDel="00000000" w:rsidR="00000000" w:rsidRPr="00000000">
              <w:rPr>
                <w:rtl w:val="0"/>
              </w:rPr>
            </w:r>
          </w:p>
          <w:p w:rsidR="00000000" w:rsidDel="00000000" w:rsidP="00000000" w:rsidRDefault="00000000" w:rsidRPr="00000000" w14:paraId="00000DD1">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D2">
            <w:pPr>
              <w:pageBreakBefore w:val="0"/>
              <w:widowControl w:val="0"/>
              <w:spacing w:line="240" w:lineRule="auto"/>
              <w:rPr>
                <w:sz w:val="20"/>
                <w:szCs w:val="20"/>
              </w:rPr>
            </w:pPr>
            <w:r w:rsidDel="00000000" w:rsidR="00000000" w:rsidRPr="00000000">
              <w:rPr>
                <w:sz w:val="20"/>
                <w:szCs w:val="20"/>
                <w:rtl w:val="0"/>
              </w:rPr>
              <w:t xml:space="preserve">       &lt;lem wit="#A"&gt;ñovana&lt;/lem&gt;</w:t>
            </w:r>
          </w:p>
          <w:p w:rsidR="00000000" w:rsidDel="00000000" w:rsidP="00000000" w:rsidRDefault="00000000" w:rsidRPr="00000000" w14:paraId="00000DD3">
            <w:pPr>
              <w:pageBreakBefore w:val="0"/>
              <w:widowControl w:val="0"/>
              <w:spacing w:line="240" w:lineRule="auto"/>
              <w:rPr>
                <w:sz w:val="20"/>
                <w:szCs w:val="20"/>
              </w:rPr>
            </w:pPr>
            <w:r w:rsidDel="00000000" w:rsidR="00000000" w:rsidRPr="00000000">
              <w:rPr>
                <w:sz w:val="20"/>
                <w:szCs w:val="20"/>
                <w:rtl w:val="0"/>
              </w:rPr>
              <w:t xml:space="preserve">       &lt;rdg wit="#B"&gt;ñevana&lt;/lem&gt;</w:t>
            </w:r>
          </w:p>
          <w:p w:rsidR="00000000" w:rsidDel="00000000" w:rsidP="00000000" w:rsidRDefault="00000000" w:rsidRPr="00000000" w14:paraId="00000DD4">
            <w:pPr>
              <w:pageBreakBefore w:val="0"/>
              <w:widowControl w:val="0"/>
              <w:spacing w:line="240" w:lineRule="auto"/>
              <w:rPr>
                <w:sz w:val="20"/>
                <w:szCs w:val="20"/>
              </w:rPr>
            </w:pPr>
            <w:r w:rsidDel="00000000" w:rsidR="00000000" w:rsidRPr="00000000">
              <w:rPr>
                <w:sz w:val="20"/>
                <w:szCs w:val="20"/>
                <w:rtl w:val="0"/>
              </w:rPr>
              <w:t xml:space="preserve">       &lt;rdg wit="#B” source="bib:Atja1981_03"&gt;&lt;sic&gt;ñevana&lt;/sic&gt;&lt;corr&gt;ñaivana&lt;/corr&gt;&lt;/rdg&gt;</w:t>
            </w:r>
          </w:p>
          <w:p w:rsidR="00000000" w:rsidDel="00000000" w:rsidP="00000000" w:rsidRDefault="00000000" w:rsidRPr="00000000" w14:paraId="00000DD5">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D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D7">
            <w:pPr>
              <w:pageBreakBefore w:val="0"/>
              <w:widowControl w:val="0"/>
              <w:spacing w:line="240" w:lineRule="auto"/>
              <w:rPr>
                <w:sz w:val="20"/>
                <w:szCs w:val="20"/>
              </w:rPr>
            </w:pPr>
            <w:r w:rsidDel="00000000" w:rsidR="00000000" w:rsidRPr="00000000">
              <w:rPr>
                <w:sz w:val="20"/>
                <w:szCs w:val="20"/>
                <w:rtl w:val="0"/>
              </w:rPr>
              <w:t xml:space="preserve">&lt;app&gt;</w:t>
            </w:r>
          </w:p>
          <w:p w:rsidR="00000000" w:rsidDel="00000000" w:rsidP="00000000" w:rsidRDefault="00000000" w:rsidRPr="00000000" w14:paraId="00000DD8">
            <w:pPr>
              <w:pageBreakBefore w:val="0"/>
              <w:widowControl w:val="0"/>
              <w:spacing w:line="240" w:lineRule="auto"/>
              <w:rPr>
                <w:sz w:val="20"/>
                <w:szCs w:val="20"/>
              </w:rPr>
            </w:pPr>
            <w:r w:rsidDel="00000000" w:rsidR="00000000" w:rsidRPr="00000000">
              <w:rPr>
                <w:sz w:val="20"/>
                <w:szCs w:val="20"/>
                <w:rtl w:val="0"/>
              </w:rPr>
              <w:t xml:space="preserve">       &lt;lem wit="#A"&gt;ñovana&lt;/lem&gt;</w:t>
            </w:r>
          </w:p>
          <w:p w:rsidR="00000000" w:rsidDel="00000000" w:rsidP="00000000" w:rsidRDefault="00000000" w:rsidRPr="00000000" w14:paraId="00000DD9">
            <w:pPr>
              <w:pageBreakBefore w:val="0"/>
              <w:widowControl w:val="0"/>
              <w:spacing w:line="240" w:lineRule="auto"/>
              <w:rPr>
                <w:sz w:val="20"/>
                <w:szCs w:val="20"/>
              </w:rPr>
            </w:pPr>
            <w:r w:rsidDel="00000000" w:rsidR="00000000" w:rsidRPr="00000000">
              <w:rPr>
                <w:sz w:val="20"/>
                <w:szCs w:val="20"/>
                <w:rtl w:val="0"/>
              </w:rPr>
              <w:t xml:space="preserve">       &lt;rdg wit="#B"&gt;&lt;sic&gt;ñevana&lt;/sic&gt;&lt;corr source="bib:Atja1981_03”&gt;ñaivana&lt;/corr&gt;&lt;/rdg&gt;</w:t>
            </w:r>
          </w:p>
          <w:p w:rsidR="00000000" w:rsidDel="00000000" w:rsidP="00000000" w:rsidRDefault="00000000" w:rsidRPr="00000000" w14:paraId="00000DDA">
            <w:pPr>
              <w:pageBreakBefore w:val="0"/>
              <w:widowControl w:val="0"/>
              <w:spacing w:line="240" w:lineRule="auto"/>
              <w:rPr>
                <w:sz w:val="20"/>
                <w:szCs w:val="20"/>
              </w:rPr>
            </w:pPr>
            <w:r w:rsidDel="00000000" w:rsidR="00000000" w:rsidRPr="00000000">
              <w:rPr>
                <w:sz w:val="20"/>
                <w:szCs w:val="20"/>
                <w:rtl w:val="0"/>
              </w:rPr>
              <w:t xml:space="preserve">  &lt;/app&gt;</w:t>
            </w:r>
          </w:p>
          <w:p w:rsidR="00000000" w:rsidDel="00000000" w:rsidP="00000000" w:rsidRDefault="00000000" w:rsidRPr="00000000" w14:paraId="00000DD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D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DD">
            <w:pPr>
              <w:pageBreakBefore w:val="0"/>
              <w:widowControl w:val="0"/>
              <w:spacing w:line="240" w:lineRule="auto"/>
              <w:rPr>
                <w:sz w:val="20"/>
                <w:szCs w:val="20"/>
              </w:rPr>
            </w:pPr>
            <w:r w:rsidDel="00000000" w:rsidR="00000000" w:rsidRPr="00000000">
              <w:rPr>
                <w:sz w:val="20"/>
                <w:szCs w:val="20"/>
                <w:rtl w:val="0"/>
              </w:rPr>
              <w:t xml:space="preserve">  &lt;/rdg&gt;</w:t>
            </w:r>
          </w:p>
          <w:p w:rsidR="00000000" w:rsidDel="00000000" w:rsidP="00000000" w:rsidRDefault="00000000" w:rsidRPr="00000000" w14:paraId="00000DDE">
            <w:pPr>
              <w:pageBreakBefore w:val="0"/>
              <w:widowControl w:val="0"/>
              <w:spacing w:line="240" w:lineRule="auto"/>
              <w:rPr>
                <w:sz w:val="20"/>
                <w:szCs w:val="20"/>
              </w:rPr>
            </w:pPr>
            <w:r w:rsidDel="00000000" w:rsidR="00000000" w:rsidRPr="00000000">
              <w:rPr>
                <w:sz w:val="20"/>
                <w:szCs w:val="20"/>
                <w:rtl w:val="0"/>
              </w:rPr>
              <w:t xml:space="preserve">       &lt;rdg wit="#B” source="bib:Atja1981_03"&gt;&lt;sic&gt;ñevana&lt;/sic&gt;&lt;corr&gt;ñaivana&lt;/corr&gt;&lt;/rdg&gt;</w:t>
            </w:r>
          </w:p>
          <w:p w:rsidR="00000000" w:rsidDel="00000000" w:rsidP="00000000" w:rsidRDefault="00000000" w:rsidRPr="00000000" w14:paraId="00000DDF">
            <w:pPr>
              <w:pageBreakBefore w:val="0"/>
              <w:widowControl w:val="0"/>
              <w:spacing w:line="240" w:lineRule="auto"/>
              <w:rPr>
                <w:sz w:val="20"/>
                <w:szCs w:val="20"/>
              </w:rPr>
            </w:pPr>
            <w:r w:rsidDel="00000000" w:rsidR="00000000" w:rsidRPr="00000000">
              <w:rPr>
                <w:sz w:val="20"/>
                <w:szCs w:val="20"/>
                <w:rtl w:val="0"/>
              </w:rPr>
              <w:t xml:space="preserve">&lt;/app&gt;</w:t>
            </w:r>
            <w:r w:rsidDel="00000000" w:rsidR="00000000" w:rsidRPr="00000000">
              <w:rPr>
                <w:rtl w:val="0"/>
              </w:rPr>
            </w:r>
          </w:p>
          <w:p w:rsidR="00000000" w:rsidDel="00000000" w:rsidP="00000000" w:rsidRDefault="00000000" w:rsidRPr="00000000" w14:paraId="00000DE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E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DE2">
            <w:pPr>
              <w:pageBreakBefore w:val="0"/>
              <w:widowControl w:val="0"/>
              <w:spacing w:line="240" w:lineRule="auto"/>
              <w:rPr>
                <w:sz w:val="20"/>
                <w:szCs w:val="20"/>
              </w:rPr>
            </w:pPr>
            <w:r w:rsidDel="00000000" w:rsidR="00000000" w:rsidRPr="00000000">
              <w:rPr>
                <w:sz w:val="20"/>
                <w:szCs w:val="20"/>
                <w:rtl w:val="0"/>
              </w:rPr>
              <w:t xml:space="preserve">&lt;witDetail type="ac” source="bib:Atja+SalehDanasasmita1981_03"/&gt;</w:t>
            </w:r>
          </w:p>
          <w:p w:rsidR="00000000" w:rsidDel="00000000" w:rsidP="00000000" w:rsidRDefault="00000000" w:rsidRPr="00000000" w14:paraId="00000DE3">
            <w:pPr>
              <w:pageBreakBefore w:val="0"/>
              <w:widowControl w:val="0"/>
              <w:spacing w:line="240" w:lineRule="auto"/>
              <w:rPr>
                <w:sz w:val="20"/>
                <w:szCs w:val="20"/>
              </w:rPr>
            </w:pPr>
            <w:r w:rsidDel="00000000" w:rsidR="00000000" w:rsidRPr="00000000">
              <w:rPr>
                <w:sz w:val="20"/>
                <w:szCs w:val="20"/>
                <w:rtl w:val="0"/>
              </w:rPr>
              <w:t xml:space="preserve">       &lt;rdg wit="#B" source="bib:Atja+SalehDanasasmita1981_03"&gt;ñevana&lt;/lem&gt;</w:t>
            </w:r>
            <w:r w:rsidDel="00000000" w:rsidR="00000000" w:rsidRPr="00000000">
              <w:rPr>
                <w:rtl w:val="0"/>
              </w:rPr>
            </w:r>
          </w:p>
          <w:p w:rsidR="00000000" w:rsidDel="00000000" w:rsidP="00000000" w:rsidRDefault="00000000" w:rsidRPr="00000000" w14:paraId="00000DE4">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DE5">
      <w:pPr>
        <w:pageBreakBefore w:val="0"/>
        <w:rPr>
          <w:sz w:val="24"/>
          <w:szCs w:val="24"/>
        </w:rPr>
      </w:pPr>
      <w:r w:rsidDel="00000000" w:rsidR="00000000" w:rsidRPr="00000000">
        <w:rPr>
          <w:rtl w:val="0"/>
        </w:rPr>
      </w:r>
    </w:p>
    <w:p w:rsidR="00000000" w:rsidDel="00000000" w:rsidP="00000000" w:rsidRDefault="00000000" w:rsidRPr="00000000" w14:paraId="00000DE6">
      <w:pPr>
        <w:pageBreakBefore w:val="0"/>
        <w:rPr>
          <w:sz w:val="24"/>
          <w:szCs w:val="24"/>
        </w:rPr>
      </w:pPr>
      <w:r w:rsidDel="00000000" w:rsidR="00000000" w:rsidRPr="00000000">
        <w:rPr>
          <w:rtl w:val="0"/>
        </w:rPr>
      </w:r>
    </w:p>
    <w:p w:rsidR="00000000" w:rsidDel="00000000" w:rsidP="00000000" w:rsidRDefault="00000000" w:rsidRPr="00000000" w14:paraId="00000DE7">
      <w:pPr>
        <w:pageBreakBefore w:val="0"/>
        <w:jc w:val="both"/>
        <w:rPr/>
      </w:pPr>
      <w:r w:rsidDel="00000000" w:rsidR="00000000" w:rsidRPr="00000000">
        <w:rPr>
          <w:rtl w:val="0"/>
        </w:rPr>
      </w:r>
    </w:p>
    <w:p w:rsidR="00000000" w:rsidDel="00000000" w:rsidP="00000000" w:rsidRDefault="00000000" w:rsidRPr="00000000" w14:paraId="00000DE8">
      <w:pPr>
        <w:pStyle w:val="Heading4"/>
        <w:pageBreakBefore w:val="0"/>
        <w:rPr/>
      </w:pPr>
      <w:bookmarkStart w:colFirst="0" w:colLast="0" w:name="_xrdsxrk38xze" w:id="253"/>
      <w:bookmarkEnd w:id="253"/>
      <w:commentRangeStart w:id="114"/>
      <w:r w:rsidDel="00000000" w:rsidR="00000000" w:rsidRPr="00000000">
        <w:rPr>
          <w:rtl w:val="0"/>
        </w:rPr>
        <w:t xml:space="preserve">Reporting a gap</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DE9">
      <w:pPr>
        <w:pageBreakBefore w:val="0"/>
        <w:jc w:val="both"/>
        <w:rPr/>
      </w:pPr>
      <w:r w:rsidDel="00000000" w:rsidR="00000000" w:rsidRPr="00000000">
        <w:rPr>
          <w:rtl w:val="0"/>
        </w:rPr>
        <w:t xml:space="preserve">If a witness or witnesses have a gap in coverage of the text, whatever the reason and larger extent, it might be noted in the apparatus with the elements &lt;lacunaStart/&gt; and &lt;lacunaEnd/&gt;. The term lacuna used to forge those two elements is confusing. Indeed, the TEI Guidelines (</w:t>
      </w:r>
      <w:hyperlink r:id="rId34">
        <w:r w:rsidDel="00000000" w:rsidR="00000000" w:rsidRPr="00000000">
          <w:rPr>
            <w:color w:val="1155cc"/>
            <w:u w:val="single"/>
            <w:rtl w:val="0"/>
          </w:rPr>
          <w:t xml:space="preserve">12.1.5 Fragmentary Witnesses</w:t>
        </w:r>
      </w:hyperlink>
      <w:r w:rsidDel="00000000" w:rsidR="00000000" w:rsidRPr="00000000">
        <w:rPr>
          <w:rtl w:val="0"/>
        </w:rPr>
        <w:t xml:space="preserve">)</w:t>
      </w:r>
      <w:r w:rsidDel="00000000" w:rsidR="00000000" w:rsidRPr="00000000">
        <w:rPr>
          <w:vertAlign w:val="superscript"/>
        </w:rPr>
        <w:footnoteReference w:customMarkFollows="0" w:id="63"/>
      </w:r>
      <w:r w:rsidDel="00000000" w:rsidR="00000000" w:rsidRPr="00000000">
        <w:rPr>
          <w:rtl w:val="0"/>
        </w:rPr>
        <w:t xml:space="preserve"> use it to refer to a gap in a witness or a group of witnesses. If a gap occurs in the entire tradition, we recommend you </w:t>
      </w:r>
      <w:commentRangeStart w:id="115"/>
      <w:r w:rsidDel="00000000" w:rsidR="00000000" w:rsidRPr="00000000">
        <w:rPr>
          <w:rtl w:val="0"/>
        </w:rPr>
        <w:t xml:space="preserve">use the section Lacunae</w:t>
      </w:r>
      <w:commentRangeEnd w:id="115"/>
      <w:r w:rsidDel="00000000" w:rsidR="00000000" w:rsidRPr="00000000">
        <w:commentReference w:id="115"/>
      </w:r>
      <w:r w:rsidDel="00000000" w:rsidR="00000000" w:rsidRPr="00000000">
        <w:rPr>
          <w:rtl w:val="0"/>
        </w:rPr>
        <w:t xml:space="preserve">. </w:t>
      </w:r>
    </w:p>
    <w:p w:rsidR="00000000" w:rsidDel="00000000" w:rsidP="00000000" w:rsidRDefault="00000000" w:rsidRPr="00000000" w14:paraId="00000DEA">
      <w:pPr>
        <w:pageBreakBefore w:val="0"/>
        <w:jc w:val="both"/>
        <w:rPr/>
      </w:pPr>
      <w:r w:rsidDel="00000000" w:rsidR="00000000" w:rsidRPr="00000000">
        <w:rPr>
          <w:rtl w:val="0"/>
        </w:rPr>
        <w:tab/>
        <w:t xml:space="preserve">&lt;lacunaStart/&gt; and &lt;lacunaEnd/&gt; are both empty elements. They are used as stand-off mark-up to avoid overlapping issues. So &lt;lacunaStart&gt; marks the beginning of the gap in a witness, while &lt;lacunaEnd/&gt; stands for its end. Using them within the &lt;rdg&gt; element means you will not need to repeat or comment on the absence of a witness among the variant readings each time an apparatus entry is opened in the length of the gap. Once declared &lt;lacuneStart/&gt; is valid until its end with &lt;lacunaEnd/&gt;.</w:t>
      </w:r>
    </w:p>
    <w:p w:rsidR="00000000" w:rsidDel="00000000" w:rsidP="00000000" w:rsidRDefault="00000000" w:rsidRPr="00000000" w14:paraId="00000DEB">
      <w:pPr>
        <w:pageBreakBefore w:val="0"/>
        <w:ind w:firstLine="720"/>
        <w:jc w:val="both"/>
        <w:rPr/>
      </w:pPr>
      <w:r w:rsidDel="00000000" w:rsidR="00000000" w:rsidRPr="00000000">
        <w:rPr>
          <w:rtl w:val="0"/>
        </w:rPr>
        <w:t xml:space="preserve">Note that the use of those elements requires you to work with at least two witnesses.  </w:t>
      </w:r>
    </w:p>
    <w:p w:rsidR="00000000" w:rsidDel="00000000" w:rsidP="00000000" w:rsidRDefault="00000000" w:rsidRPr="00000000" w14:paraId="00000DEC">
      <w:pPr>
        <w:pageBreakBefore w:val="0"/>
        <w:ind w:firstLine="720"/>
        <w:rPr/>
      </w:pPr>
      <w:r w:rsidDel="00000000" w:rsidR="00000000" w:rsidRPr="00000000">
        <w:rPr>
          <w:rtl w:val="0"/>
        </w:rPr>
        <w:t xml:space="preserve">Let’s imagine two witnesses: the A is whole while the B contains a gap.</w:t>
      </w:r>
    </w:p>
    <w:p w:rsidR="00000000" w:rsidDel="00000000" w:rsidP="00000000" w:rsidRDefault="00000000" w:rsidRPr="00000000" w14:paraId="00000DED">
      <w:pPr>
        <w:pageBreakBefore w:val="0"/>
        <w:ind w:firstLine="720"/>
        <w:rPr/>
      </w:pPr>
      <w:r w:rsidDel="00000000" w:rsidR="00000000" w:rsidRPr="00000000">
        <w:rPr>
          <w:rtl w:val="0"/>
        </w:rPr>
        <w:t xml:space="preserve"> </w:t>
      </w:r>
    </w:p>
    <w:tbl>
      <w:tblPr>
        <w:tblStyle w:val="Table1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pageBreakBefore w:val="0"/>
              <w:widowControl w:val="0"/>
              <w:spacing w:line="240" w:lineRule="auto"/>
              <w:rPr>
                <w:i w:val="1"/>
              </w:rPr>
            </w:pPr>
            <w:r w:rsidDel="00000000" w:rsidR="00000000" w:rsidRPr="00000000">
              <w:rPr>
                <w:i w:val="1"/>
                <w:rtl w:val="0"/>
              </w:rPr>
              <w:t xml:space="preserve">(The text is known by the witnesses A and B, but at this point a gap occurs in B)</w:t>
            </w:r>
          </w:p>
          <w:p w:rsidR="00000000" w:rsidDel="00000000" w:rsidP="00000000" w:rsidRDefault="00000000" w:rsidRPr="00000000" w14:paraId="00000DEF">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DF0">
            <w:pPr>
              <w:pageBreakBefore w:val="0"/>
              <w:widowControl w:val="0"/>
              <w:spacing w:line="240" w:lineRule="auto"/>
              <w:rPr/>
            </w:pPr>
            <w:r w:rsidDel="00000000" w:rsidR="00000000" w:rsidRPr="00000000">
              <w:rPr>
                <w:rtl w:val="0"/>
              </w:rPr>
              <w:t xml:space="preserve">      &lt;lem wit="#A"&gt;pakәn&lt;/lem&gt;</w:t>
            </w:r>
          </w:p>
          <w:p w:rsidR="00000000" w:rsidDel="00000000" w:rsidP="00000000" w:rsidRDefault="00000000" w:rsidRPr="00000000" w14:paraId="00000DF1">
            <w:pPr>
              <w:pageBreakBefore w:val="0"/>
              <w:widowControl w:val="0"/>
              <w:spacing w:line="240" w:lineRule="auto"/>
              <w:rPr/>
            </w:pPr>
            <w:r w:rsidDel="00000000" w:rsidR="00000000" w:rsidRPr="00000000">
              <w:rPr>
                <w:rtl w:val="0"/>
              </w:rPr>
              <w:t xml:space="preserve">      &lt;rdg wit="#B"&gt;&lt;lacunaStart/&gt;&lt;/rdg&gt;</w:t>
            </w:r>
          </w:p>
          <w:p w:rsidR="00000000" w:rsidDel="00000000" w:rsidP="00000000" w:rsidRDefault="00000000" w:rsidRPr="00000000" w14:paraId="00000DF2">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DF3">
            <w:pPr>
              <w:pageBreakBefore w:val="0"/>
              <w:widowControl w:val="0"/>
              <w:spacing w:line="240" w:lineRule="auto"/>
              <w:rPr>
                <w:i w:val="1"/>
              </w:rPr>
            </w:pPr>
            <w:r w:rsidDel="00000000" w:rsidR="00000000" w:rsidRPr="00000000">
              <w:rPr>
                <w:i w:val="1"/>
                <w:rtl w:val="0"/>
              </w:rPr>
              <w:t xml:space="preserve">(After this point the witness B does not provide text while witness A continues)</w:t>
            </w:r>
          </w:p>
          <w:p w:rsidR="00000000" w:rsidDel="00000000" w:rsidP="00000000" w:rsidRDefault="00000000" w:rsidRPr="00000000" w14:paraId="00000DF4">
            <w:pPr>
              <w:pageBreakBefore w:val="0"/>
              <w:widowControl w:val="0"/>
              <w:spacing w:line="240" w:lineRule="auto"/>
              <w:rPr/>
            </w:pPr>
            <w:r w:rsidDel="00000000" w:rsidR="00000000" w:rsidRPr="00000000">
              <w:rPr>
                <w:rtl w:val="0"/>
              </w:rPr>
              <w:t xml:space="preserve">[Some text]</w:t>
            </w:r>
          </w:p>
          <w:p w:rsidR="00000000" w:rsidDel="00000000" w:rsidP="00000000" w:rsidRDefault="00000000" w:rsidRPr="00000000" w14:paraId="00000DF5">
            <w:pPr>
              <w:pageBreakBefore w:val="0"/>
              <w:widowControl w:val="0"/>
              <w:spacing w:line="240" w:lineRule="auto"/>
              <w:rPr>
                <w:i w:val="1"/>
              </w:rPr>
            </w:pPr>
            <w:r w:rsidDel="00000000" w:rsidR="00000000" w:rsidRPr="00000000">
              <w:rPr>
                <w:i w:val="1"/>
                <w:rtl w:val="0"/>
              </w:rPr>
              <w:t xml:space="preserve">(The text continues until the gap in the B witness ends. )</w:t>
            </w:r>
          </w:p>
          <w:p w:rsidR="00000000" w:rsidDel="00000000" w:rsidP="00000000" w:rsidRDefault="00000000" w:rsidRPr="00000000" w14:paraId="00000DF6">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DF7">
            <w:pPr>
              <w:pageBreakBefore w:val="0"/>
              <w:widowControl w:val="0"/>
              <w:spacing w:line="240" w:lineRule="auto"/>
              <w:rPr/>
            </w:pPr>
            <w:r w:rsidDel="00000000" w:rsidR="00000000" w:rsidRPr="00000000">
              <w:rPr>
                <w:rtl w:val="0"/>
              </w:rPr>
              <w:t xml:space="preserve">      &lt;lem wit="#A"&gt;lemma&lt;/lem&gt;</w:t>
            </w:r>
          </w:p>
          <w:p w:rsidR="00000000" w:rsidDel="00000000" w:rsidP="00000000" w:rsidRDefault="00000000" w:rsidRPr="00000000" w14:paraId="00000DF8">
            <w:pPr>
              <w:pageBreakBefore w:val="0"/>
              <w:widowControl w:val="0"/>
              <w:spacing w:line="240" w:lineRule="auto"/>
              <w:rPr/>
            </w:pPr>
            <w:r w:rsidDel="00000000" w:rsidR="00000000" w:rsidRPr="00000000">
              <w:rPr>
                <w:rtl w:val="0"/>
              </w:rPr>
              <w:t xml:space="preserve">      &lt;rdg wit="#B"&gt;&lt;lacunaEnd/&gt;&lt;/rdg&gt;</w:t>
            </w:r>
          </w:p>
          <w:p w:rsidR="00000000" w:rsidDel="00000000" w:rsidP="00000000" w:rsidRDefault="00000000" w:rsidRPr="00000000" w14:paraId="00000DF9">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DFA">
            <w:pPr>
              <w:pageBreakBefore w:val="0"/>
              <w:widowControl w:val="0"/>
              <w:spacing w:line="240" w:lineRule="auto"/>
              <w:rPr>
                <w:i w:val="1"/>
              </w:rPr>
            </w:pPr>
            <w:r w:rsidDel="00000000" w:rsidR="00000000" w:rsidRPr="00000000">
              <w:rPr>
                <w:i w:val="1"/>
                <w:rtl w:val="0"/>
              </w:rPr>
              <w:t xml:space="preserve">(Both witnesses are able to provide variants)</w:t>
            </w:r>
          </w:p>
        </w:tc>
      </w:tr>
    </w:tbl>
    <w:p w:rsidR="00000000" w:rsidDel="00000000" w:rsidP="00000000" w:rsidRDefault="00000000" w:rsidRPr="00000000" w14:paraId="00000DFB">
      <w:pPr>
        <w:pageBreakBefore w:val="0"/>
        <w:ind w:firstLine="720"/>
        <w:rPr/>
      </w:pPr>
      <w:r w:rsidDel="00000000" w:rsidR="00000000" w:rsidRPr="00000000">
        <w:rPr>
          <w:rtl w:val="0"/>
        </w:rPr>
      </w:r>
    </w:p>
    <w:p w:rsidR="00000000" w:rsidDel="00000000" w:rsidP="00000000" w:rsidRDefault="00000000" w:rsidRPr="00000000" w14:paraId="00000DFC">
      <w:pPr>
        <w:pageBreakBefore w:val="0"/>
        <w:ind w:firstLine="720"/>
        <w:rPr/>
      </w:pPr>
      <w:r w:rsidDel="00000000" w:rsidR="00000000" w:rsidRPr="00000000">
        <w:rPr>
          <w:rtl w:val="0"/>
        </w:rPr>
        <w:t xml:space="preserve">The elements &lt;lacunaStart/&gt; and &lt;lacunaEnd/&gt; can be used inside a &lt;rdg&gt; already containing a string of characters. The following encoding implies that the witness B has a large missing portion before “pak·kәn”, which in consequence becomes the first word of this section of its text. </w:t>
      </w:r>
    </w:p>
    <w:p w:rsidR="00000000" w:rsidDel="00000000" w:rsidP="00000000" w:rsidRDefault="00000000" w:rsidRPr="00000000" w14:paraId="00000DFD">
      <w:pPr>
        <w:pageBreakBefore w:val="0"/>
        <w:rPr/>
      </w:pPr>
      <w:r w:rsidDel="00000000" w:rsidR="00000000" w:rsidRPr="00000000">
        <w:rPr>
          <w:rtl w:val="0"/>
        </w:rPr>
      </w:r>
    </w:p>
    <w:tbl>
      <w:tblPr>
        <w:tblStyle w:val="Table1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E">
            <w:pPr>
              <w:pageBreakBefore w:val="0"/>
              <w:widowControl w:val="0"/>
              <w:spacing w:line="240" w:lineRule="auto"/>
              <w:rPr>
                <w:i w:val="1"/>
              </w:rPr>
            </w:pPr>
            <w:r w:rsidDel="00000000" w:rsidR="00000000" w:rsidRPr="00000000">
              <w:rPr>
                <w:i w:val="1"/>
                <w:rtl w:val="0"/>
              </w:rPr>
              <w:t xml:space="preserve">(The text is only given by the witness A. The gap in witness B ends here allowing to provide a variant to the lemma)</w:t>
            </w:r>
          </w:p>
          <w:p w:rsidR="00000000" w:rsidDel="00000000" w:rsidP="00000000" w:rsidRDefault="00000000" w:rsidRPr="00000000" w14:paraId="00000DFF">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00">
            <w:pPr>
              <w:pageBreakBefore w:val="0"/>
              <w:widowControl w:val="0"/>
              <w:spacing w:line="240" w:lineRule="auto"/>
              <w:rPr/>
            </w:pPr>
            <w:r w:rsidDel="00000000" w:rsidR="00000000" w:rsidRPr="00000000">
              <w:rPr>
                <w:rtl w:val="0"/>
              </w:rPr>
              <w:t xml:space="preserve">      &lt;lem wit="#A"&gt;pakәn&lt;/lem&gt;</w:t>
            </w:r>
          </w:p>
          <w:p w:rsidR="00000000" w:rsidDel="00000000" w:rsidP="00000000" w:rsidRDefault="00000000" w:rsidRPr="00000000" w14:paraId="00000E01">
            <w:pPr>
              <w:pageBreakBefore w:val="0"/>
              <w:widowControl w:val="0"/>
              <w:spacing w:line="240" w:lineRule="auto"/>
              <w:rPr/>
            </w:pPr>
            <w:r w:rsidDel="00000000" w:rsidR="00000000" w:rsidRPr="00000000">
              <w:rPr>
                <w:rtl w:val="0"/>
              </w:rPr>
              <w:t xml:space="preserve">      &lt;rdg wit="#B"&gt;</w:t>
            </w:r>
            <w:r w:rsidDel="00000000" w:rsidR="00000000" w:rsidRPr="00000000">
              <w:rPr>
                <w:b w:val="1"/>
                <w:rtl w:val="0"/>
              </w:rPr>
              <w:t xml:space="preserve">&lt;lacunaEnd/&gt;</w:t>
            </w:r>
            <w:r w:rsidDel="00000000" w:rsidR="00000000" w:rsidRPr="00000000">
              <w:rPr>
                <w:rtl w:val="0"/>
              </w:rPr>
              <w:t xml:space="preserve">pak·kәn&lt;/rdg&gt;</w:t>
            </w:r>
          </w:p>
          <w:p w:rsidR="00000000" w:rsidDel="00000000" w:rsidP="00000000" w:rsidRDefault="00000000" w:rsidRPr="00000000" w14:paraId="00000E02">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03">
            <w:pPr>
              <w:pageBreakBefore w:val="0"/>
              <w:widowControl w:val="0"/>
              <w:spacing w:line="240" w:lineRule="auto"/>
              <w:rPr/>
            </w:pPr>
            <w:r w:rsidDel="00000000" w:rsidR="00000000" w:rsidRPr="00000000">
              <w:rPr>
                <w:i w:val="1"/>
                <w:rtl w:val="0"/>
              </w:rPr>
              <w:t xml:space="preserve">(Both witnesses are able to provide variants)</w:t>
            </w:r>
            <w:r w:rsidDel="00000000" w:rsidR="00000000" w:rsidRPr="00000000">
              <w:rPr>
                <w:rtl w:val="0"/>
              </w:rPr>
            </w:r>
          </w:p>
        </w:tc>
      </w:tr>
    </w:tbl>
    <w:p w:rsidR="00000000" w:rsidDel="00000000" w:rsidP="00000000" w:rsidRDefault="00000000" w:rsidRPr="00000000" w14:paraId="00000E04">
      <w:pPr>
        <w:pageBreakBefore w:val="0"/>
        <w:rPr>
          <w:highlight w:val="yellow"/>
        </w:rPr>
      </w:pPr>
      <w:r w:rsidDel="00000000" w:rsidR="00000000" w:rsidRPr="00000000">
        <w:rPr>
          <w:rtl w:val="0"/>
        </w:rPr>
      </w:r>
    </w:p>
    <w:p w:rsidR="00000000" w:rsidDel="00000000" w:rsidP="00000000" w:rsidRDefault="00000000" w:rsidRPr="00000000" w14:paraId="00000E05">
      <w:pPr>
        <w:pageBreakBefore w:val="0"/>
        <w:ind w:firstLine="720"/>
        <w:jc w:val="both"/>
        <w:rPr/>
      </w:pPr>
      <w:r w:rsidDel="00000000" w:rsidR="00000000" w:rsidRPr="00000000">
        <w:rPr>
          <w:rtl w:val="0"/>
        </w:rPr>
        <w:t xml:space="preserve">The elements can bear the attribute @wit which allows you to record several witnesses in one single &lt;rdg&gt; element while still being able to record the specific gap-related feature of the preserved portion of an incomplete witness. Note that the witness identifier declared in the &lt;sourceDesc&gt; must be repeated twice: in the @wit attribute of the element &lt;rdg&gt; and in the &lt;lacunaStart/&gt; or &lt;lacunaEnd/&gt; elements.  </w:t>
      </w:r>
      <w:r w:rsidDel="00000000" w:rsidR="00000000" w:rsidRPr="00000000">
        <w:rPr>
          <w:rtl w:val="0"/>
        </w:rPr>
      </w:r>
    </w:p>
    <w:p w:rsidR="00000000" w:rsidDel="00000000" w:rsidP="00000000" w:rsidRDefault="00000000" w:rsidRPr="00000000" w14:paraId="00000E06">
      <w:pPr>
        <w:pageBreakBefore w:val="0"/>
        <w:rPr/>
      </w:pPr>
      <w:r w:rsidDel="00000000" w:rsidR="00000000" w:rsidRPr="00000000">
        <w:rPr>
          <w:rtl w:val="0"/>
        </w:rPr>
      </w:r>
    </w:p>
    <w:tbl>
      <w:tblPr>
        <w:tblStyle w:val="Table1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7">
            <w:pPr>
              <w:pageBreakBefore w:val="0"/>
              <w:spacing w:line="240" w:lineRule="auto"/>
              <w:rPr>
                <w:i w:val="1"/>
              </w:rPr>
            </w:pPr>
            <w:r w:rsidDel="00000000" w:rsidR="00000000" w:rsidRPr="00000000">
              <w:rPr>
                <w:i w:val="1"/>
                <w:rtl w:val="0"/>
              </w:rPr>
              <w:t xml:space="preserve">(The text before is only known by the witnesses A and C. The witness B gap ends here allowing to provide a variant to the lemma A which is identical to the witness C)</w:t>
            </w:r>
          </w:p>
          <w:p w:rsidR="00000000" w:rsidDel="00000000" w:rsidP="00000000" w:rsidRDefault="00000000" w:rsidRPr="00000000" w14:paraId="00000E08">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09">
            <w:pPr>
              <w:pageBreakBefore w:val="0"/>
              <w:widowControl w:val="0"/>
              <w:spacing w:line="240" w:lineRule="auto"/>
              <w:rPr>
                <w:strike w:val="1"/>
                <w:color w:val="00796b"/>
              </w:rPr>
            </w:pPr>
            <w:r w:rsidDel="00000000" w:rsidR="00000000" w:rsidRPr="00000000">
              <w:rPr>
                <w:rtl w:val="0"/>
              </w:rPr>
              <w:t xml:space="preserve">  &lt;lem wit="#A"&gt;pakәn&lt;/lem&gt;</w:t>
            </w:r>
            <w:r w:rsidDel="00000000" w:rsidR="00000000" w:rsidRPr="00000000">
              <w:rPr>
                <w:rtl w:val="0"/>
              </w:rPr>
            </w:r>
          </w:p>
          <w:p w:rsidR="00000000" w:rsidDel="00000000" w:rsidP="00000000" w:rsidRDefault="00000000" w:rsidRPr="00000000" w14:paraId="00000E0A">
            <w:pPr>
              <w:pageBreakBefore w:val="0"/>
              <w:widowControl w:val="0"/>
              <w:spacing w:line="240" w:lineRule="auto"/>
              <w:rPr/>
            </w:pPr>
            <w:r w:rsidDel="00000000" w:rsidR="00000000" w:rsidRPr="00000000">
              <w:rPr>
                <w:rtl w:val="0"/>
              </w:rPr>
              <w:t xml:space="preserve">  &lt;rdg wit="#B #C"&gt;</w:t>
            </w:r>
            <w:r w:rsidDel="00000000" w:rsidR="00000000" w:rsidRPr="00000000">
              <w:rPr>
                <w:b w:val="1"/>
                <w:rtl w:val="0"/>
              </w:rPr>
              <w:t xml:space="preserve">&lt;lacunaEnd wit="#B"/&gt;</w:t>
            </w:r>
            <w:r w:rsidDel="00000000" w:rsidR="00000000" w:rsidRPr="00000000">
              <w:rPr>
                <w:rtl w:val="0"/>
              </w:rPr>
              <w:t xml:space="preserve">pak·kәn&lt;/rdg&gt;</w:t>
            </w:r>
          </w:p>
          <w:p w:rsidR="00000000" w:rsidDel="00000000" w:rsidP="00000000" w:rsidRDefault="00000000" w:rsidRPr="00000000" w14:paraId="00000E0B">
            <w:pPr>
              <w:pageBreakBefore w:val="0"/>
              <w:widowControl w:val="0"/>
              <w:spacing w:line="240" w:lineRule="auto"/>
              <w:rPr>
                <w:strike w:val="1"/>
                <w:color w:val="00796b"/>
              </w:rPr>
            </w:pPr>
            <w:r w:rsidDel="00000000" w:rsidR="00000000" w:rsidRPr="00000000">
              <w:rPr>
                <w:rtl w:val="0"/>
              </w:rPr>
              <w:t xml:space="preserve">&lt;/app&gt;</w:t>
            </w:r>
            <w:r w:rsidDel="00000000" w:rsidR="00000000" w:rsidRPr="00000000">
              <w:rPr>
                <w:rtl w:val="0"/>
              </w:rPr>
            </w:r>
          </w:p>
          <w:p w:rsidR="00000000" w:rsidDel="00000000" w:rsidP="00000000" w:rsidRDefault="00000000" w:rsidRPr="00000000" w14:paraId="00000E0C">
            <w:pPr>
              <w:pageBreakBefore w:val="0"/>
              <w:spacing w:line="240" w:lineRule="auto"/>
              <w:rPr>
                <w:i w:val="1"/>
              </w:rPr>
            </w:pPr>
            <w:r w:rsidDel="00000000" w:rsidR="00000000" w:rsidRPr="00000000">
              <w:rPr>
                <w:i w:val="1"/>
                <w:rtl w:val="0"/>
              </w:rPr>
              <w:t xml:space="preserve">(The text continues with the witnesses A, B and C) </w:t>
            </w:r>
          </w:p>
        </w:tc>
      </w:tr>
    </w:tbl>
    <w:p w:rsidR="00000000" w:rsidDel="00000000" w:rsidP="00000000" w:rsidRDefault="00000000" w:rsidRPr="00000000" w14:paraId="00000E0D">
      <w:pPr>
        <w:pageBreakBefore w:val="0"/>
        <w:rPr/>
      </w:pPr>
      <w:r w:rsidDel="00000000" w:rsidR="00000000" w:rsidRPr="00000000">
        <w:rPr>
          <w:rtl w:val="0"/>
        </w:rPr>
      </w:r>
    </w:p>
    <w:p w:rsidR="00000000" w:rsidDel="00000000" w:rsidP="00000000" w:rsidRDefault="00000000" w:rsidRPr="00000000" w14:paraId="00000E0E">
      <w:pPr>
        <w:pageBreakBefore w:val="0"/>
        <w:jc w:val="both"/>
        <w:rPr/>
      </w:pPr>
      <w:r w:rsidDel="00000000" w:rsidR="00000000" w:rsidRPr="00000000">
        <w:rPr>
          <w:rtl w:val="0"/>
        </w:rPr>
        <w:tab/>
        <w:t xml:space="preserve">If the witness B has a finishing gap occurring at the lemma “pakәn”, however it only provides the variant in a partial form. In this case, you can use the element &lt;gap/&gt; to complete the first part of the word. </w:t>
      </w:r>
    </w:p>
    <w:p w:rsidR="00000000" w:rsidDel="00000000" w:rsidP="00000000" w:rsidRDefault="00000000" w:rsidRPr="00000000" w14:paraId="00000E0F">
      <w:pPr>
        <w:pageBreakBefore w:val="0"/>
        <w:jc w:val="both"/>
        <w:rPr/>
      </w:pPr>
      <w:r w:rsidDel="00000000" w:rsidR="00000000" w:rsidRPr="00000000">
        <w:rPr>
          <w:rtl w:val="0"/>
        </w:rPr>
      </w:r>
    </w:p>
    <w:tbl>
      <w:tblPr>
        <w:tblStyle w:val="Table1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0">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11">
            <w:pPr>
              <w:pageBreakBefore w:val="0"/>
              <w:widowControl w:val="0"/>
              <w:spacing w:line="240" w:lineRule="auto"/>
              <w:rPr/>
            </w:pPr>
            <w:r w:rsidDel="00000000" w:rsidR="00000000" w:rsidRPr="00000000">
              <w:rPr>
                <w:rtl w:val="0"/>
              </w:rPr>
              <w:t xml:space="preserve">      &lt;lem wit="#A"&gt;pakәn&lt;/lem&gt;</w:t>
            </w:r>
          </w:p>
          <w:p w:rsidR="00000000" w:rsidDel="00000000" w:rsidP="00000000" w:rsidRDefault="00000000" w:rsidRPr="00000000" w14:paraId="00000E12">
            <w:pPr>
              <w:pageBreakBefore w:val="0"/>
              <w:widowControl w:val="0"/>
              <w:spacing w:line="240" w:lineRule="auto"/>
              <w:rPr/>
            </w:pPr>
            <w:r w:rsidDel="00000000" w:rsidR="00000000" w:rsidRPr="00000000">
              <w:rPr>
                <w:rtl w:val="0"/>
              </w:rPr>
              <w:t xml:space="preserve">      &lt;rdg wit="#B"&gt;</w:t>
            </w:r>
            <w:r w:rsidDel="00000000" w:rsidR="00000000" w:rsidRPr="00000000">
              <w:rPr>
                <w:b w:val="1"/>
                <w:rtl w:val="0"/>
              </w:rPr>
              <w:t xml:space="preserve">&lt;lacunaEnd/&gt;</w:t>
            </w:r>
            <w:r w:rsidDel="00000000" w:rsidR="00000000" w:rsidRPr="00000000">
              <w:rPr>
                <w:rtl w:val="0"/>
              </w:rPr>
              <w:t xml:space="preserve">&lt;gap reason="lost” </w:t>
            </w:r>
            <w:r w:rsidDel="00000000" w:rsidR="00000000" w:rsidRPr="00000000">
              <w:rPr>
                <w:rtl w:val="0"/>
              </w:rPr>
              <w:t xml:space="preserve">quantity="” unit="”</w:t>
            </w:r>
            <w:r w:rsidDel="00000000" w:rsidR="00000000" w:rsidRPr="00000000">
              <w:rPr>
                <w:rtl w:val="0"/>
              </w:rPr>
              <w:t xml:space="preserve">&gt;</w:t>
            </w:r>
            <w:r w:rsidDel="00000000" w:rsidR="00000000" w:rsidRPr="00000000">
              <w:rPr>
                <w:rtl w:val="0"/>
              </w:rPr>
              <w:t xml:space="preserve">k·kәn&lt;/rdg&gt;</w:t>
            </w:r>
          </w:p>
          <w:p w:rsidR="00000000" w:rsidDel="00000000" w:rsidP="00000000" w:rsidRDefault="00000000" w:rsidRPr="00000000" w14:paraId="00000E13">
            <w:pPr>
              <w:pageBreakBefore w:val="0"/>
              <w:widowControl w:val="0"/>
              <w:spacing w:line="240" w:lineRule="auto"/>
              <w:rPr/>
            </w:pPr>
            <w:r w:rsidDel="00000000" w:rsidR="00000000" w:rsidRPr="00000000">
              <w:rPr>
                <w:rtl w:val="0"/>
              </w:rPr>
              <w:t xml:space="preserve">&lt;/app&gt;</w:t>
            </w:r>
          </w:p>
        </w:tc>
      </w:tr>
    </w:tbl>
    <w:p w:rsidR="00000000" w:rsidDel="00000000" w:rsidP="00000000" w:rsidRDefault="00000000" w:rsidRPr="00000000" w14:paraId="00000E14">
      <w:pPr>
        <w:pageBreakBefore w:val="0"/>
        <w:rPr/>
      </w:pPr>
      <w:r w:rsidDel="00000000" w:rsidR="00000000" w:rsidRPr="00000000">
        <w:rPr>
          <w:rtl w:val="0"/>
        </w:rPr>
      </w:r>
    </w:p>
    <w:p w:rsidR="00000000" w:rsidDel="00000000" w:rsidP="00000000" w:rsidRDefault="00000000" w:rsidRPr="00000000" w14:paraId="00000E15">
      <w:pPr>
        <w:pageBreakBefore w:val="0"/>
        <w:rPr/>
      </w:pPr>
      <w:r w:rsidDel="00000000" w:rsidR="00000000" w:rsidRPr="00000000">
        <w:rPr>
          <w:rtl w:val="0"/>
        </w:rPr>
      </w:r>
    </w:p>
    <w:p w:rsidR="00000000" w:rsidDel="00000000" w:rsidP="00000000" w:rsidRDefault="00000000" w:rsidRPr="00000000" w14:paraId="00000E16">
      <w:pPr>
        <w:pStyle w:val="Heading4"/>
        <w:pageBreakBefore w:val="0"/>
        <w:rPr/>
      </w:pPr>
      <w:bookmarkStart w:colFirst="0" w:colLast="0" w:name="_sohdstqqsa7n" w:id="254"/>
      <w:bookmarkEnd w:id="254"/>
      <w:r w:rsidDel="00000000" w:rsidR="00000000" w:rsidRPr="00000000">
        <w:rPr>
          <w:rtl w:val="0"/>
        </w:rPr>
        <w:t xml:space="preserve">Fragmentary witnesses</w:t>
      </w:r>
      <w:r w:rsidDel="00000000" w:rsidR="00000000" w:rsidRPr="00000000">
        <w:rPr>
          <w:rtl w:val="0"/>
        </w:rPr>
      </w:r>
    </w:p>
    <w:p w:rsidR="00000000" w:rsidDel="00000000" w:rsidP="00000000" w:rsidRDefault="00000000" w:rsidRPr="00000000" w14:paraId="00000E17">
      <w:pPr>
        <w:pageBreakBefore w:val="0"/>
        <w:jc w:val="both"/>
        <w:rPr/>
      </w:pPr>
      <w:r w:rsidDel="00000000" w:rsidR="00000000" w:rsidRPr="00000000">
        <w:rPr>
          <w:rtl w:val="0"/>
        </w:rPr>
        <w:t xml:space="preserve">If a witness has only been partially preserved – whether a single fragment, a series of fragments, or a relatively complete text with </w:t>
      </w:r>
      <w:r w:rsidDel="00000000" w:rsidR="00000000" w:rsidRPr="00000000">
        <w:rPr>
          <w:rtl w:val="0"/>
        </w:rPr>
        <w:t xml:space="preserve">one or more lacunae</w:t>
      </w:r>
      <w:r w:rsidDel="00000000" w:rsidR="00000000" w:rsidRPr="00000000">
        <w:rPr>
          <w:rtl w:val="0"/>
        </w:rPr>
        <w:t xml:space="preserve"> – it may be desirable to encode explicitly where its preserved portions begin and end. </w:t>
      </w:r>
    </w:p>
    <w:p w:rsidR="00000000" w:rsidDel="00000000" w:rsidP="00000000" w:rsidRDefault="00000000" w:rsidRPr="00000000" w14:paraId="00000E18">
      <w:pPr>
        <w:pageBreakBefore w:val="0"/>
        <w:ind w:firstLine="720"/>
        <w:jc w:val="both"/>
        <w:rPr/>
      </w:pPr>
      <w:r w:rsidDel="00000000" w:rsidR="00000000" w:rsidRPr="00000000">
        <w:rPr>
          <w:rtl w:val="0"/>
        </w:rPr>
        <w:t xml:space="preserve">The empty tags </w:t>
      </w:r>
      <w:r w:rsidDel="00000000" w:rsidR="00000000" w:rsidRPr="00000000">
        <w:rPr>
          <w:rtl w:val="0"/>
        </w:rPr>
        <w:t xml:space="preserve">&lt;witStart/&gt;</w:t>
      </w:r>
      <w:r w:rsidDel="00000000" w:rsidR="00000000" w:rsidRPr="00000000">
        <w:rPr>
          <w:rtl w:val="0"/>
        </w:rPr>
        <w:t xml:space="preserve">, which may occur within any &lt;rdg&gt; element, indicates the beginning, or resumption, of a fragmentary witness; while </w:t>
      </w:r>
      <w:r w:rsidDel="00000000" w:rsidR="00000000" w:rsidRPr="00000000">
        <w:rPr>
          <w:rtl w:val="0"/>
        </w:rPr>
        <w:t xml:space="preserve">&lt;witEnd/&gt; indicates its end</w:t>
      </w:r>
      <w:r w:rsidDel="00000000" w:rsidR="00000000" w:rsidRPr="00000000">
        <w:rPr>
          <w:rtl w:val="0"/>
        </w:rPr>
        <w:t xml:space="preserve"> or interruption. It works as the empty elements &lt;lacunaStart/&gt; and &lt;lacunaEnd/&gt; to create a larger span with stand-off marking to avoid overlapping issues.</w:t>
      </w:r>
    </w:p>
    <w:p w:rsidR="00000000" w:rsidDel="00000000" w:rsidP="00000000" w:rsidRDefault="00000000" w:rsidRPr="00000000" w14:paraId="00000E19">
      <w:pPr>
        <w:pageBreakBefore w:val="0"/>
        <w:ind w:firstLine="720"/>
        <w:jc w:val="both"/>
        <w:rPr/>
      </w:pPr>
      <w:r w:rsidDel="00000000" w:rsidR="00000000" w:rsidRPr="00000000">
        <w:rPr>
          <w:rtl w:val="0"/>
        </w:rPr>
        <w:tab/>
        <w:t xml:space="preserve">Note that those elements are to be used only if you have more than two witnesses. </w:t>
      </w:r>
    </w:p>
    <w:p w:rsidR="00000000" w:rsidDel="00000000" w:rsidP="00000000" w:rsidRDefault="00000000" w:rsidRPr="00000000" w14:paraId="00000E1A">
      <w:pPr>
        <w:pageBreakBefore w:val="0"/>
        <w:rPr/>
      </w:pPr>
      <w:r w:rsidDel="00000000" w:rsidR="00000000" w:rsidRPr="00000000">
        <w:rPr>
          <w:rtl w:val="0"/>
        </w:rPr>
        <w:tab/>
        <w:t xml:space="preserve">Let's imagine three witnesses so that we can use elements from both sections “Reporting a gap” and “Fragmentary witnesses” – the A is whole, the B contains several gaps  and the C is a single fragment that preserved the text partially. For the former, we would use the &lt;witStart/&gt; to explain among other things the sudden apparition of the witness in the critical edition, while the &lt;lacunaStart/&gt; justify the witness B disappearance.   </w:t>
      </w:r>
    </w:p>
    <w:p w:rsidR="00000000" w:rsidDel="00000000" w:rsidP="00000000" w:rsidRDefault="00000000" w:rsidRPr="00000000" w14:paraId="00000E1B">
      <w:pPr>
        <w:pageBreakBefore w:val="0"/>
        <w:rPr/>
      </w:pPr>
      <w:r w:rsidDel="00000000" w:rsidR="00000000" w:rsidRPr="00000000">
        <w:rPr>
          <w:rtl w:val="0"/>
        </w:rPr>
      </w:r>
    </w:p>
    <w:tbl>
      <w:tblPr>
        <w:tblStyle w:val="Table1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C">
            <w:pPr>
              <w:pageBreakBefore w:val="0"/>
              <w:widowControl w:val="0"/>
              <w:spacing w:line="240" w:lineRule="auto"/>
              <w:rPr>
                <w:i w:val="1"/>
              </w:rPr>
            </w:pPr>
            <w:r w:rsidDel="00000000" w:rsidR="00000000" w:rsidRPr="00000000">
              <w:rPr>
                <w:i w:val="1"/>
                <w:rtl w:val="0"/>
              </w:rPr>
              <w:t xml:space="preserve">(The text is known by the witnesses A and B, but at this point a gap occurs in B, while the fragment C starts at the lemma “</w:t>
            </w:r>
            <w:r w:rsidDel="00000000" w:rsidR="00000000" w:rsidRPr="00000000">
              <w:rPr>
                <w:rtl w:val="0"/>
              </w:rPr>
              <w:t xml:space="preserve">pakәn</w:t>
            </w:r>
            <w:r w:rsidDel="00000000" w:rsidR="00000000" w:rsidRPr="00000000">
              <w:rPr>
                <w:i w:val="1"/>
                <w:rtl w:val="0"/>
              </w:rPr>
              <w:t xml:space="preserve">”)</w:t>
            </w:r>
          </w:p>
          <w:p w:rsidR="00000000" w:rsidDel="00000000" w:rsidP="00000000" w:rsidRDefault="00000000" w:rsidRPr="00000000" w14:paraId="00000E1D">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1E">
            <w:pPr>
              <w:pageBreakBefore w:val="0"/>
              <w:widowControl w:val="0"/>
              <w:spacing w:line="240" w:lineRule="auto"/>
              <w:rPr/>
            </w:pPr>
            <w:r w:rsidDel="00000000" w:rsidR="00000000" w:rsidRPr="00000000">
              <w:rPr>
                <w:rtl w:val="0"/>
              </w:rPr>
              <w:t xml:space="preserve">      &lt;lem wit="#A"&gt;pakәn&lt;/lem&gt;</w:t>
            </w:r>
          </w:p>
          <w:p w:rsidR="00000000" w:rsidDel="00000000" w:rsidP="00000000" w:rsidRDefault="00000000" w:rsidRPr="00000000" w14:paraId="00000E1F">
            <w:pPr>
              <w:pageBreakBefore w:val="0"/>
              <w:widowControl w:val="0"/>
              <w:spacing w:line="240" w:lineRule="auto"/>
              <w:rPr/>
            </w:pPr>
            <w:r w:rsidDel="00000000" w:rsidR="00000000" w:rsidRPr="00000000">
              <w:rPr>
                <w:rtl w:val="0"/>
              </w:rPr>
              <w:t xml:space="preserve">      &lt;rdg wit="#B"&gt;&lt;lacunaStart/&gt;&lt;/rdg&gt;</w:t>
            </w:r>
          </w:p>
          <w:p w:rsidR="00000000" w:rsidDel="00000000" w:rsidP="00000000" w:rsidRDefault="00000000" w:rsidRPr="00000000" w14:paraId="00000E20">
            <w:pPr>
              <w:pageBreakBefore w:val="0"/>
              <w:widowControl w:val="0"/>
              <w:spacing w:line="240" w:lineRule="auto"/>
              <w:ind w:left="360" w:firstLine="0"/>
              <w:rPr/>
            </w:pPr>
            <w:r w:rsidDel="00000000" w:rsidR="00000000" w:rsidRPr="00000000">
              <w:rPr>
                <w:rtl w:val="0"/>
              </w:rPr>
              <w:t xml:space="preserve">&lt;rdg wit="#C”&gt;&lt;witStart/&gt;pak·kәn&lt;/rdg&gt;</w:t>
            </w:r>
          </w:p>
          <w:p w:rsidR="00000000" w:rsidDel="00000000" w:rsidP="00000000" w:rsidRDefault="00000000" w:rsidRPr="00000000" w14:paraId="00000E21">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22">
            <w:pPr>
              <w:pageBreakBefore w:val="0"/>
              <w:widowControl w:val="0"/>
              <w:spacing w:line="240" w:lineRule="auto"/>
              <w:rPr>
                <w:i w:val="1"/>
              </w:rPr>
            </w:pPr>
            <w:r w:rsidDel="00000000" w:rsidR="00000000" w:rsidRPr="00000000">
              <w:rPr>
                <w:i w:val="1"/>
                <w:rtl w:val="0"/>
              </w:rPr>
              <w:t xml:space="preserve">(After this point the witness B does not provide text while witnesses A and C continue) </w:t>
            </w:r>
          </w:p>
          <w:p w:rsidR="00000000" w:rsidDel="00000000" w:rsidP="00000000" w:rsidRDefault="00000000" w:rsidRPr="00000000" w14:paraId="00000E23">
            <w:pPr>
              <w:pageBreakBefore w:val="0"/>
              <w:widowControl w:val="0"/>
              <w:spacing w:line="240" w:lineRule="auto"/>
              <w:rPr/>
            </w:pPr>
            <w:r w:rsidDel="00000000" w:rsidR="00000000" w:rsidRPr="00000000">
              <w:rPr>
                <w:rtl w:val="0"/>
              </w:rPr>
              <w:t xml:space="preserve">[Some text]</w:t>
            </w:r>
          </w:p>
          <w:p w:rsidR="00000000" w:rsidDel="00000000" w:rsidP="00000000" w:rsidRDefault="00000000" w:rsidRPr="00000000" w14:paraId="00000E24">
            <w:pPr>
              <w:pageBreakBefore w:val="0"/>
              <w:widowControl w:val="0"/>
              <w:spacing w:line="240" w:lineRule="auto"/>
              <w:rPr>
                <w:i w:val="1"/>
              </w:rPr>
            </w:pPr>
            <w:r w:rsidDel="00000000" w:rsidR="00000000" w:rsidRPr="00000000">
              <w:rPr>
                <w:i w:val="1"/>
                <w:rtl w:val="0"/>
              </w:rPr>
              <w:t xml:space="preserve">(At this point the witness B still can't provide a variant, the fragment of witness C ends)</w:t>
            </w:r>
          </w:p>
          <w:p w:rsidR="00000000" w:rsidDel="00000000" w:rsidP="00000000" w:rsidRDefault="00000000" w:rsidRPr="00000000" w14:paraId="00000E25">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26">
            <w:pPr>
              <w:pageBreakBefore w:val="0"/>
              <w:widowControl w:val="0"/>
              <w:spacing w:line="240" w:lineRule="auto"/>
              <w:rPr/>
            </w:pPr>
            <w:r w:rsidDel="00000000" w:rsidR="00000000" w:rsidRPr="00000000">
              <w:rPr>
                <w:rtl w:val="0"/>
              </w:rPr>
              <w:t xml:space="preserve">      &lt;lem wit="#A"&gt;lemma&lt;/lem&gt;</w:t>
            </w:r>
          </w:p>
          <w:p w:rsidR="00000000" w:rsidDel="00000000" w:rsidP="00000000" w:rsidRDefault="00000000" w:rsidRPr="00000000" w14:paraId="00000E27">
            <w:pPr>
              <w:pageBreakBefore w:val="0"/>
              <w:widowControl w:val="0"/>
              <w:spacing w:line="240" w:lineRule="auto"/>
              <w:rPr/>
            </w:pPr>
            <w:r w:rsidDel="00000000" w:rsidR="00000000" w:rsidRPr="00000000">
              <w:rPr>
                <w:rtl w:val="0"/>
              </w:rPr>
              <w:t xml:space="preserve">      &lt;rdg wit="#C"&gt;&lt;witEnd/&gt;&lt;/rdg&gt;</w:t>
            </w:r>
          </w:p>
          <w:p w:rsidR="00000000" w:rsidDel="00000000" w:rsidP="00000000" w:rsidRDefault="00000000" w:rsidRPr="00000000" w14:paraId="00000E28">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29">
            <w:pPr>
              <w:pageBreakBefore w:val="0"/>
              <w:widowControl w:val="0"/>
              <w:spacing w:line="240" w:lineRule="auto"/>
              <w:rPr/>
            </w:pPr>
            <w:r w:rsidDel="00000000" w:rsidR="00000000" w:rsidRPr="00000000">
              <w:rPr>
                <w:rtl w:val="0"/>
              </w:rPr>
              <w:t xml:space="preserve">[Some text]</w:t>
            </w:r>
          </w:p>
          <w:p w:rsidR="00000000" w:rsidDel="00000000" w:rsidP="00000000" w:rsidRDefault="00000000" w:rsidRPr="00000000" w14:paraId="00000E2A">
            <w:pPr>
              <w:pageBreakBefore w:val="0"/>
              <w:widowControl w:val="0"/>
              <w:spacing w:line="240" w:lineRule="auto"/>
              <w:rPr>
                <w:i w:val="1"/>
              </w:rPr>
            </w:pPr>
            <w:r w:rsidDel="00000000" w:rsidR="00000000" w:rsidRPr="00000000">
              <w:rPr>
                <w:i w:val="1"/>
                <w:rtl w:val="0"/>
              </w:rPr>
              <w:t xml:space="preserve">(The witness C has ended but the witness B resumes)</w:t>
            </w:r>
          </w:p>
          <w:p w:rsidR="00000000" w:rsidDel="00000000" w:rsidP="00000000" w:rsidRDefault="00000000" w:rsidRPr="00000000" w14:paraId="00000E2B">
            <w:pPr>
              <w:pageBreakBefore w:val="0"/>
              <w:widowControl w:val="0"/>
              <w:spacing w:line="240" w:lineRule="auto"/>
              <w:rPr/>
            </w:pPr>
            <w:r w:rsidDel="00000000" w:rsidR="00000000" w:rsidRPr="00000000">
              <w:rPr>
                <w:rtl w:val="0"/>
              </w:rPr>
              <w:t xml:space="preserve">&lt;app&gt;</w:t>
            </w:r>
          </w:p>
          <w:p w:rsidR="00000000" w:rsidDel="00000000" w:rsidP="00000000" w:rsidRDefault="00000000" w:rsidRPr="00000000" w14:paraId="00000E2C">
            <w:pPr>
              <w:pageBreakBefore w:val="0"/>
              <w:widowControl w:val="0"/>
              <w:spacing w:line="240" w:lineRule="auto"/>
              <w:rPr/>
            </w:pPr>
            <w:r w:rsidDel="00000000" w:rsidR="00000000" w:rsidRPr="00000000">
              <w:rPr>
                <w:rtl w:val="0"/>
              </w:rPr>
              <w:t xml:space="preserve">      &lt;lem wit="#A"&gt;lemma&lt;/lem&gt;</w:t>
            </w:r>
          </w:p>
          <w:p w:rsidR="00000000" w:rsidDel="00000000" w:rsidP="00000000" w:rsidRDefault="00000000" w:rsidRPr="00000000" w14:paraId="00000E2D">
            <w:pPr>
              <w:pageBreakBefore w:val="0"/>
              <w:widowControl w:val="0"/>
              <w:spacing w:line="240" w:lineRule="auto"/>
              <w:rPr/>
            </w:pPr>
            <w:r w:rsidDel="00000000" w:rsidR="00000000" w:rsidRPr="00000000">
              <w:rPr>
                <w:rtl w:val="0"/>
              </w:rPr>
              <w:t xml:space="preserve">      &lt;rdg wit="#B"&gt;&lt;lacunaEnd/&gt;&lt;/rdg&gt;</w:t>
            </w:r>
          </w:p>
          <w:p w:rsidR="00000000" w:rsidDel="00000000" w:rsidP="00000000" w:rsidRDefault="00000000" w:rsidRPr="00000000" w14:paraId="00000E2E">
            <w:pPr>
              <w:pageBreakBefore w:val="0"/>
              <w:widowControl w:val="0"/>
              <w:spacing w:line="240" w:lineRule="auto"/>
              <w:rPr>
                <w:i w:val="1"/>
              </w:rPr>
            </w:pPr>
            <w:r w:rsidDel="00000000" w:rsidR="00000000" w:rsidRPr="00000000">
              <w:rPr>
                <w:rtl w:val="0"/>
              </w:rPr>
              <w:t xml:space="preserve">&lt;/app&gt;</w:t>
            </w:r>
            <w:r w:rsidDel="00000000" w:rsidR="00000000" w:rsidRPr="00000000">
              <w:rPr>
                <w:rtl w:val="0"/>
              </w:rPr>
            </w:r>
          </w:p>
        </w:tc>
      </w:tr>
    </w:tbl>
    <w:p w:rsidR="00000000" w:rsidDel="00000000" w:rsidP="00000000" w:rsidRDefault="00000000" w:rsidRPr="00000000" w14:paraId="00000E2F">
      <w:pPr>
        <w:pageBreakBefore w:val="0"/>
        <w:rPr/>
      </w:pPr>
      <w:r w:rsidDel="00000000" w:rsidR="00000000" w:rsidRPr="00000000">
        <w:rPr>
          <w:rtl w:val="0"/>
        </w:rPr>
        <w:tab/>
      </w:r>
    </w:p>
    <w:p w:rsidR="00000000" w:rsidDel="00000000" w:rsidP="00000000" w:rsidRDefault="00000000" w:rsidRPr="00000000" w14:paraId="00000E30">
      <w:pPr>
        <w:pStyle w:val="Heading3"/>
        <w:rPr/>
      </w:pPr>
      <w:bookmarkStart w:colFirst="0" w:colLast="0" w:name="_d9iioj98j5zr" w:id="255"/>
      <w:bookmarkEnd w:id="255"/>
      <w:commentRangeStart w:id="116"/>
      <w:r w:rsidDel="00000000" w:rsidR="00000000" w:rsidRPr="00000000">
        <w:rPr>
          <w:rtl w:val="0"/>
        </w:rPr>
        <w:t xml:space="preserve">Apparatus entries stored together in one &lt;listApp</w:t>
      </w:r>
      <w:commentRangeEnd w:id="116"/>
      <w:r w:rsidDel="00000000" w:rsidR="00000000" w:rsidRPr="00000000">
        <w:commentReference w:id="116"/>
      </w:r>
      <w:r w:rsidDel="00000000" w:rsidR="00000000" w:rsidRPr="00000000">
        <w:rPr>
          <w:rtl w:val="0"/>
        </w:rPr>
        <w:t xml:space="preserve">&gt;</w:t>
      </w:r>
    </w:p>
    <w:p w:rsidR="00000000" w:rsidDel="00000000" w:rsidP="00000000" w:rsidRDefault="00000000" w:rsidRPr="00000000" w14:paraId="00000E31">
      <w:pPr>
        <w:jc w:val="both"/>
        <w:rPr/>
      </w:pPr>
      <w:r w:rsidDel="00000000" w:rsidR="00000000" w:rsidRPr="00000000">
        <w:rPr>
          <w:rtl w:val="0"/>
        </w:rPr>
        <w:t xml:space="preserve">If you have favored recording your apparatus entry in one single block, after the edited text for instance, or even in an external file, you might need to update some of the previous encoding pattern to underline the links between the edited text and the critical apparatus. The main structure should stay the same: you will declare one main &lt;listApp&gt; to contain all the &lt;app&gt; elements, one for each entry you wish to make. Any &lt;app&gt; should at least contain a &lt;lem&gt; element, and can come with one to several &lt;rdg&gt; elements and eventually a &lt;note&gt; element and the association between any reading with the witness in which it has been found should be given inside an attribute @wit. </w:t>
      </w:r>
    </w:p>
    <w:p w:rsidR="00000000" w:rsidDel="00000000" w:rsidP="00000000" w:rsidRDefault="00000000" w:rsidRPr="00000000" w14:paraId="00000E32">
      <w:pPr>
        <w:ind w:firstLine="720"/>
        <w:jc w:val="both"/>
        <w:rPr/>
      </w:pPr>
      <w:r w:rsidDel="00000000" w:rsidR="00000000" w:rsidRPr="00000000">
        <w:rPr>
          <w:rtl w:val="0"/>
        </w:rPr>
        <w:t xml:space="preserve">The main difference with the previous system is to be found on the use of the @loc attribute on each &lt;app&gt; element. You should use this attribute to document the segment of text concerned by this apparatus entry. It means in this solution that a numbering of the segment of text is necessary at least under the form of @n attribute or a more machine-actionable linking system using @xml:id.</w:t>
      </w:r>
      <w:r w:rsidDel="00000000" w:rsidR="00000000" w:rsidRPr="00000000">
        <w:rPr>
          <w:vertAlign w:val="superscript"/>
        </w:rPr>
        <w:footnoteReference w:customMarkFollows="0" w:id="64"/>
      </w:r>
      <w:r w:rsidDel="00000000" w:rsidR="00000000" w:rsidRPr="00000000">
        <w:rPr>
          <w:rtl w:val="0"/>
        </w:rPr>
        <w:t xml:space="preserve"> </w:t>
      </w:r>
    </w:p>
    <w:p w:rsidR="00000000" w:rsidDel="00000000" w:rsidP="00000000" w:rsidRDefault="00000000" w:rsidRPr="00000000" w14:paraId="00000E33">
      <w:pPr>
        <w:ind w:firstLine="720"/>
        <w:jc w:val="both"/>
        <w:rPr/>
      </w:pPr>
      <w:r w:rsidDel="00000000" w:rsidR="00000000" w:rsidRPr="00000000">
        <w:rPr>
          <w:rtl w:val="0"/>
        </w:rPr>
      </w:r>
    </w:p>
    <w:tbl>
      <w:tblPr>
        <w:tblStyle w:val="Table1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E34">
            <w:pPr>
              <w:widowControl w:val="0"/>
              <w:jc w:val="center"/>
              <w:rPr>
                <w:color w:val="000096"/>
                <w:sz w:val="18"/>
                <w:szCs w:val="18"/>
              </w:rPr>
            </w:pPr>
            <w:r w:rsidDel="00000000" w:rsidR="00000000" w:rsidRPr="00000000">
              <w:rPr>
                <w:sz w:val="18"/>
                <w:szCs w:val="18"/>
                <w:rtl w:val="0"/>
              </w:rPr>
              <w:t xml:space="preserve">Example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i w:val="1"/>
              </w:rPr>
            </w:pPr>
            <w:r w:rsidDel="00000000" w:rsidR="00000000" w:rsidRPr="00000000">
              <w:rPr>
                <w:i w:val="1"/>
                <w:rtl w:val="0"/>
              </w:rPr>
              <w:t xml:space="preserve">Edited text –</w:t>
            </w:r>
          </w:p>
          <w:p w:rsidR="00000000" w:rsidDel="00000000" w:rsidP="00000000" w:rsidRDefault="00000000" w:rsidRPr="00000000" w14:paraId="00000E36">
            <w:pPr>
              <w:widowControl w:val="0"/>
              <w:spacing w:line="240" w:lineRule="auto"/>
              <w:rPr/>
            </w:pPr>
            <w:r w:rsidDel="00000000" w:rsidR="00000000" w:rsidRPr="00000000">
              <w:rPr>
                <w:rtl w:val="0"/>
              </w:rPr>
              <w:t xml:space="preserve">&lt;lg n="1.1" met="āryā"&gt;</w:t>
            </w:r>
          </w:p>
          <w:p w:rsidR="00000000" w:rsidDel="00000000" w:rsidP="00000000" w:rsidRDefault="00000000" w:rsidRPr="00000000" w14:paraId="00000E37">
            <w:pPr>
              <w:widowControl w:val="0"/>
              <w:spacing w:line="240" w:lineRule="auto"/>
              <w:rPr/>
            </w:pPr>
            <w:r w:rsidDel="00000000" w:rsidR="00000000" w:rsidRPr="00000000">
              <w:rPr>
                <w:rtl w:val="0"/>
              </w:rPr>
              <w:t xml:space="preserve">&lt;l n="ab"&gt;śaśadharasadṛśasaroje alake devākṣayānake caraṇau&lt;/l&gt;</w:t>
            </w:r>
          </w:p>
          <w:p w:rsidR="00000000" w:rsidDel="00000000" w:rsidP="00000000" w:rsidRDefault="00000000" w:rsidRPr="00000000" w14:paraId="00000E38">
            <w:pPr>
              <w:widowControl w:val="0"/>
              <w:spacing w:line="240" w:lineRule="auto"/>
              <w:rPr/>
            </w:pPr>
            <w:r w:rsidDel="00000000" w:rsidR="00000000" w:rsidRPr="00000000">
              <w:rPr>
                <w:rtl w:val="0"/>
              </w:rPr>
              <w:t xml:space="preserve">&lt;l n="cd"&gt;sitarajabhāsvaravimalau śambhor nityaṃ [ ] pāntu janān&lt;/l&gt;</w:t>
            </w:r>
          </w:p>
          <w:p w:rsidR="00000000" w:rsidDel="00000000" w:rsidP="00000000" w:rsidRDefault="00000000" w:rsidRPr="00000000" w14:paraId="00000E39">
            <w:pPr>
              <w:widowControl w:val="0"/>
              <w:spacing w:line="240" w:lineRule="auto"/>
              <w:rPr/>
            </w:pPr>
            <w:r w:rsidDel="00000000" w:rsidR="00000000" w:rsidRPr="00000000">
              <w:rPr>
                <w:rtl w:val="0"/>
              </w:rPr>
              <w:t xml:space="preserve">&lt;/lg&gt; </w:t>
            </w:r>
          </w:p>
          <w:p w:rsidR="00000000" w:rsidDel="00000000" w:rsidP="00000000" w:rsidRDefault="00000000" w:rsidRPr="00000000" w14:paraId="00000E3A">
            <w:pPr>
              <w:widowControl w:val="0"/>
              <w:spacing w:line="240" w:lineRule="auto"/>
              <w:rPr/>
            </w:pPr>
            <w:r w:rsidDel="00000000" w:rsidR="00000000" w:rsidRPr="00000000">
              <w:rPr>
                <w:rtl w:val="0"/>
              </w:rPr>
              <w:t xml:space="preserve">[...]</w:t>
            </w:r>
          </w:p>
          <w:p w:rsidR="00000000" w:rsidDel="00000000" w:rsidP="00000000" w:rsidRDefault="00000000" w:rsidRPr="00000000" w14:paraId="00000E3B">
            <w:pPr>
              <w:widowControl w:val="0"/>
              <w:spacing w:line="240" w:lineRule="auto"/>
              <w:rPr/>
            </w:pPr>
            <w:r w:rsidDel="00000000" w:rsidR="00000000" w:rsidRPr="00000000">
              <w:rPr>
                <w:rtl w:val="0"/>
              </w:rPr>
            </w:r>
          </w:p>
          <w:p w:rsidR="00000000" w:rsidDel="00000000" w:rsidP="00000000" w:rsidRDefault="00000000" w:rsidRPr="00000000" w14:paraId="00000E3C">
            <w:pPr>
              <w:widowControl w:val="0"/>
              <w:spacing w:line="240" w:lineRule="auto"/>
              <w:rPr>
                <w:i w:val="1"/>
              </w:rPr>
            </w:pPr>
            <w:r w:rsidDel="00000000" w:rsidR="00000000" w:rsidRPr="00000000">
              <w:rPr>
                <w:i w:val="1"/>
                <w:rtl w:val="0"/>
              </w:rPr>
              <w:t xml:space="preserve">Apparatus entry after the edited text or in another file –</w:t>
            </w:r>
          </w:p>
          <w:p w:rsidR="00000000" w:rsidDel="00000000" w:rsidP="00000000" w:rsidRDefault="00000000" w:rsidRPr="00000000" w14:paraId="00000E3D">
            <w:pPr>
              <w:widowControl w:val="0"/>
              <w:spacing w:line="240" w:lineRule="auto"/>
              <w:rPr/>
            </w:pPr>
            <w:r w:rsidDel="00000000" w:rsidR="00000000" w:rsidRPr="00000000">
              <w:rPr>
                <w:rtl w:val="0"/>
              </w:rPr>
              <w:t xml:space="preserve">&lt;listApp&gt;</w:t>
            </w:r>
          </w:p>
          <w:p w:rsidR="00000000" w:rsidDel="00000000" w:rsidP="00000000" w:rsidRDefault="00000000" w:rsidRPr="00000000" w14:paraId="00000E3E">
            <w:pPr>
              <w:widowControl w:val="0"/>
              <w:spacing w:line="240" w:lineRule="auto"/>
              <w:rPr/>
            </w:pPr>
            <w:r w:rsidDel="00000000" w:rsidR="00000000" w:rsidRPr="00000000">
              <w:rPr>
                <w:rtl w:val="0"/>
              </w:rPr>
              <w:t xml:space="preserve">&lt;app loc="1.1a"&gt; </w:t>
            </w:r>
          </w:p>
          <w:p w:rsidR="00000000" w:rsidDel="00000000" w:rsidP="00000000" w:rsidRDefault="00000000" w:rsidRPr="00000000" w14:paraId="00000E3F">
            <w:pPr>
              <w:widowControl w:val="0"/>
              <w:spacing w:line="240" w:lineRule="auto"/>
              <w:rPr/>
            </w:pPr>
            <w:r w:rsidDel="00000000" w:rsidR="00000000" w:rsidRPr="00000000">
              <w:rPr>
                <w:rtl w:val="0"/>
              </w:rPr>
              <w:t xml:space="preserve">     &lt;lem wit="#msB #msD #msE #msF"&gt;alake&lt;/lem&gt;</w:t>
            </w:r>
          </w:p>
          <w:p w:rsidR="00000000" w:rsidDel="00000000" w:rsidP="00000000" w:rsidRDefault="00000000" w:rsidRPr="00000000" w14:paraId="00000E40">
            <w:pPr>
              <w:widowControl w:val="0"/>
              <w:spacing w:line="240" w:lineRule="auto"/>
              <w:rPr/>
            </w:pPr>
            <w:r w:rsidDel="00000000" w:rsidR="00000000" w:rsidRPr="00000000">
              <w:rPr>
                <w:rtl w:val="0"/>
              </w:rPr>
              <w:t xml:space="preserve">     &lt;rdg wit="#msA"&gt;aUNCLlake/UNCL&lt;/rdg&gt;</w:t>
            </w:r>
          </w:p>
          <w:p w:rsidR="00000000" w:rsidDel="00000000" w:rsidP="00000000" w:rsidRDefault="00000000" w:rsidRPr="00000000" w14:paraId="00000E41">
            <w:pPr>
              <w:widowControl w:val="0"/>
              <w:spacing w:line="240" w:lineRule="auto"/>
              <w:rPr/>
            </w:pPr>
            <w:r w:rsidDel="00000000" w:rsidR="00000000" w:rsidRPr="00000000">
              <w:rPr>
                <w:rtl w:val="0"/>
              </w:rPr>
              <w:t xml:space="preserve">     &lt;rdg wit="#msC"&gt;aUNCLla/UNCLke&lt;/rdg&gt;</w:t>
            </w:r>
          </w:p>
          <w:p w:rsidR="00000000" w:rsidDel="00000000" w:rsidP="00000000" w:rsidRDefault="00000000" w:rsidRPr="00000000" w14:paraId="00000E42">
            <w:pPr>
              <w:widowControl w:val="0"/>
              <w:spacing w:line="240" w:lineRule="auto"/>
              <w:rPr/>
            </w:pPr>
            <w:r w:rsidDel="00000000" w:rsidR="00000000" w:rsidRPr="00000000">
              <w:rPr>
                <w:rtl w:val="0"/>
              </w:rPr>
              <w:t xml:space="preserve">&lt;/app&gt;</w:t>
            </w:r>
          </w:p>
          <w:p w:rsidR="00000000" w:rsidDel="00000000" w:rsidP="00000000" w:rsidRDefault="00000000" w:rsidRPr="00000000" w14:paraId="00000E43">
            <w:pPr>
              <w:widowControl w:val="0"/>
              <w:spacing w:line="240" w:lineRule="auto"/>
              <w:rPr/>
            </w:pPr>
            <w:r w:rsidDel="00000000" w:rsidR="00000000" w:rsidRPr="00000000">
              <w:rPr>
                <w:rtl w:val="0"/>
              </w:rPr>
              <w:t xml:space="preserve">&lt;app loc="1.1b"&gt; </w:t>
            </w:r>
          </w:p>
          <w:p w:rsidR="00000000" w:rsidDel="00000000" w:rsidP="00000000" w:rsidRDefault="00000000" w:rsidRPr="00000000" w14:paraId="00000E44">
            <w:pPr>
              <w:widowControl w:val="0"/>
              <w:spacing w:line="240" w:lineRule="auto"/>
              <w:rPr/>
            </w:pPr>
            <w:r w:rsidDel="00000000" w:rsidR="00000000" w:rsidRPr="00000000">
              <w:rPr>
                <w:rtl w:val="0"/>
              </w:rPr>
              <w:t xml:space="preserve">     &lt;lem wit="#msA #msB #msC #msE #msFpcorr"&gt;pāntu janān&lt;/lem&gt;</w:t>
            </w:r>
          </w:p>
          <w:p w:rsidR="00000000" w:rsidDel="00000000" w:rsidP="00000000" w:rsidRDefault="00000000" w:rsidRPr="00000000" w14:paraId="00000E45">
            <w:pPr>
              <w:widowControl w:val="0"/>
              <w:spacing w:line="240" w:lineRule="auto"/>
              <w:rPr/>
            </w:pPr>
            <w:r w:rsidDel="00000000" w:rsidR="00000000" w:rsidRPr="00000000">
              <w:rPr>
                <w:rtl w:val="0"/>
              </w:rPr>
              <w:t xml:space="preserve">     &lt;rdg wit="#msD"&gt;pāntu janā×&lt;/rdg&gt;</w:t>
            </w:r>
          </w:p>
          <w:p w:rsidR="00000000" w:rsidDel="00000000" w:rsidP="00000000" w:rsidRDefault="00000000" w:rsidRPr="00000000" w14:paraId="00000E46">
            <w:pPr>
              <w:widowControl w:val="0"/>
              <w:spacing w:line="240" w:lineRule="auto"/>
              <w:rPr/>
            </w:pPr>
            <w:r w:rsidDel="00000000" w:rsidR="00000000" w:rsidRPr="00000000">
              <w:rPr>
                <w:rtl w:val="0"/>
              </w:rPr>
              <w:t xml:space="preserve">     &lt;rdg wit="#msFacorr"&gt;pāta janān&lt;/rdg&gt;</w:t>
            </w:r>
          </w:p>
          <w:p w:rsidR="00000000" w:rsidDel="00000000" w:rsidP="00000000" w:rsidRDefault="00000000" w:rsidRPr="00000000" w14:paraId="00000E47">
            <w:pPr>
              <w:widowControl w:val="0"/>
              <w:spacing w:line="240" w:lineRule="auto"/>
              <w:rPr/>
            </w:pPr>
            <w:r w:rsidDel="00000000" w:rsidR="00000000" w:rsidRPr="00000000">
              <w:rPr>
                <w:rtl w:val="0"/>
              </w:rPr>
              <w:t xml:space="preserve">&lt;/app&gt;</w:t>
            </w:r>
          </w:p>
          <w:p w:rsidR="00000000" w:rsidDel="00000000" w:rsidP="00000000" w:rsidRDefault="00000000" w:rsidRPr="00000000" w14:paraId="00000E48">
            <w:pPr>
              <w:widowControl w:val="0"/>
              <w:spacing w:line="240" w:lineRule="auto"/>
              <w:rPr/>
            </w:pPr>
            <w:r w:rsidDel="00000000" w:rsidR="00000000" w:rsidRPr="00000000">
              <w:rPr>
                <w:rtl w:val="0"/>
              </w:rPr>
              <w:t xml:space="preserve">[...]</w:t>
            </w:r>
          </w:p>
          <w:p w:rsidR="00000000" w:rsidDel="00000000" w:rsidP="00000000" w:rsidRDefault="00000000" w:rsidRPr="00000000" w14:paraId="00000E49">
            <w:pPr>
              <w:widowControl w:val="0"/>
              <w:spacing w:line="240" w:lineRule="auto"/>
              <w:rPr/>
            </w:pPr>
            <w:r w:rsidDel="00000000" w:rsidR="00000000" w:rsidRPr="00000000">
              <w:rPr>
                <w:rtl w:val="0"/>
              </w:rPr>
              <w:t xml:space="preserve">&lt;/listApp&gt;</w:t>
            </w:r>
          </w:p>
        </w:tc>
      </w:tr>
    </w:tbl>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jc w:val="both"/>
        <w:rPr/>
      </w:pPr>
      <w:r w:rsidDel="00000000" w:rsidR="00000000" w:rsidRPr="00000000">
        <w:rPr>
          <w:rtl w:val="0"/>
        </w:rPr>
        <w:t xml:space="preserve">In this example, the stanza has been identified by chapter and by the position of the stanza in this chapter, separated by a dot, i.e. n="1.1" being the first stanza in the first chapter. Verse lines are encoded with an attribute @n as well with letters. All those values should be used to declare the location of the apparatus entry in @loc. To do so, add the reference to the stanza and then the reference to the verse line, i.e.  loc="1.1a". </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le Janiak" w:id="3" w:date="2021-09-28T14:59:43Z">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Arlo will find the corresponding colophon</w:t>
      </w:r>
    </w:p>
  </w:comment>
  <w:comment w:author="Arlo Griffiths" w:id="68" w:date="2021-03-23T11:10:54Z">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@arlo.cik@gmail.com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by example for MāDhŚā</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Arlo Griffiths_</w:t>
      </w:r>
    </w:p>
  </w:comment>
  <w:comment w:author="Arlo Griffiths" w:id="14" w:date="2020-11-13T16:05:34Z">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elaborate to show the two types of cases, namely text-initial invocation and div-initial invocation</w:t>
      </w:r>
    </w:p>
  </w:comment>
  <w:comment w:author="Arlo Griffiths" w:id="15" w:date="2021-03-16T10:19:44Z">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we can find multilingual example with xml:lang on two &lt;ab&gt;s in a single &lt;div&gt;</w:t>
      </w:r>
    </w:p>
  </w:comment>
  <w:comment w:author="Arlo Griffiths" w:id="16" w:date="2020-11-13T16:05:34Z">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elaborate to show the two types of cases, namely text-initial invocation and div-initial invocation</w:t>
      </w:r>
    </w:p>
  </w:comment>
  <w:comment w:author="Arlo Griffiths" w:id="17" w:date="2021-03-16T10:19:44Z">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we can find multilingual example with xml:lang on two &lt;ab&gt;s in a single &lt;div&gt;</w:t>
      </w:r>
    </w:p>
  </w:comment>
  <w:comment w:author="Arlo Griffiths" w:id="18" w:date="2020-11-13T16:05:34Z">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elaborate to show the two types of cases, namely text-initial invocation and div-initial invocation</w:t>
      </w:r>
    </w:p>
  </w:comment>
  <w:comment w:author="Arlo Griffiths" w:id="19" w:date="2021-03-16T10:19:44Z">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we can find multilingual example with xml:lang on two &lt;ab&gt;s in a single &lt;div&gt;</w:t>
      </w:r>
    </w:p>
  </w:comment>
  <w:comment w:author="Arlo Griffiths" w:id="69" w:date="2021-03-23T11:27:02Z">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MāDhŚā 08.069</w:t>
      </w:r>
    </w:p>
  </w:comment>
  <w:comment w:author="Arlo Griffiths" w:id="70" w:date="2021-03-23T11:27:29Z">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hyperlinked to external resources URL</w:t>
      </w:r>
    </w:p>
  </w:comment>
  <w:comment w:author="Arlo Griffiths" w:id="71" w:date="2021-09-02T15:07:12Z">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want to express that the relevant segment of edited text corresponds to a sequence of 2 or more textual units in the edition referred to with "txt:", e.g. stanzas 069 and 070?</w:t>
      </w:r>
    </w:p>
  </w:comment>
  <w:comment w:author="Arlo Griffiths" w:id="72" w:date="2021-09-02T15:07:40Z">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question addressed to you in line 2802 of the Svayambhu xml file</w:t>
      </w:r>
    </w:p>
  </w:comment>
  <w:comment w:author="Axelle Janiak" w:id="73" w:date="2021-09-06T14:39:52Z">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txt:EdMaDhSa2004_08.069-08.070.  The range is expressed with a hyphen with the the full expression of the starting and ending points.</w:t>
      </w:r>
    </w:p>
  </w:comment>
  <w:comment w:author="Arlo Griffiths" w:id="74" w:date="2021-09-09T07:45:14Z">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Arlo Griffiths" w:id="75" w:date="2021-09-09T07:49:49Z">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close this when you are satisfied and have written the code for the display</w:t>
      </w:r>
    </w:p>
  </w:comment>
  <w:comment w:author="Arlo Griffiths" w:id="76" w:date="2021-09-09T07:59:13Z">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it might also be good to add an example where the parallel is discontinuous, e.g. the first half of a stanza 08.070 plus the second half of a stanza 08.080</w:t>
      </w:r>
    </w:p>
  </w:comment>
  <w:comment w:author="Axelle Janiak" w:id="77" w:date="2021-09-09T08:05:15Z">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txt:EdMaDhSa2004_08.069.1-08.069.2 for the first half and txt:EdMaDhSa2004_08.069.3-08.069.4 for the second half. It works by adding reference to the next children in the hierarchy, and in the present case also with a range</w:t>
      </w:r>
    </w:p>
  </w:comment>
  <w:comment w:author="Arlo Griffiths" w:id="78" w:date="2021-03-23T11:27:02Z">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MāDhŚā 08.069</w:t>
      </w:r>
    </w:p>
  </w:comment>
  <w:comment w:author="Arlo Griffiths" w:id="79" w:date="2021-03-23T11:27:29Z">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hyperlinked to external resources URL</w:t>
      </w:r>
    </w:p>
  </w:comment>
  <w:comment w:author="Arlo Griffiths" w:id="80" w:date="2021-09-02T15:07:12Z">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want to express that the relevant segment of edited text corresponds to a sequence of 2 or more textual units in the edition referred to with "txt:", e.g. stanzas 069 and 070?</w:t>
      </w:r>
    </w:p>
  </w:comment>
  <w:comment w:author="Arlo Griffiths" w:id="81" w:date="2021-09-02T15:07:40Z">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question addressed to you in line 2802 of the Svayambhu xml file</w:t>
      </w:r>
    </w:p>
  </w:comment>
  <w:comment w:author="Axelle Janiak" w:id="82" w:date="2021-09-06T14:39:52Z">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txt:EdMaDhSa2004_08.069-08.070.  The range is expressed with a hyphen with the the full expression of the starting and ending points.</w:t>
      </w:r>
    </w:p>
  </w:comment>
  <w:comment w:author="Arlo Griffiths" w:id="83" w:date="2021-09-09T07:45:14Z">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Arlo Griffiths" w:id="84" w:date="2021-09-09T07:49:49Z">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close this when you are satisfied and have written the code for the display</w:t>
      </w:r>
    </w:p>
  </w:comment>
  <w:comment w:author="Arlo Griffiths" w:id="85" w:date="2021-09-09T07:59:13Z">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it might also be good to add an example where the parallel is discontinuous, e.g. the first half of a stanza 08.070 plus the second half of a stanza 08.080</w:t>
      </w:r>
    </w:p>
  </w:comment>
  <w:comment w:author="Axelle Janiak" w:id="86" w:date="2021-09-09T08:05:15Z">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txt:EdMaDhSa2004_08.069.1-08.069.2 for the first half and txt:EdMaDhSa2004_08.069.3-08.069.4 for the second half. It works by adding reference to the next children in the hierarchy, and in the present case also with a range</w:t>
      </w:r>
    </w:p>
  </w:comment>
  <w:comment w:author="Arlo Griffiths" w:id="33" w:date="2021-09-19T11:07:30Z">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surprised to read these words. They don't express what would be my current think. I must rewrite.</w:t>
      </w:r>
    </w:p>
  </w:comment>
  <w:comment w:author="Arlo Griffiths" w:id="109" w:date="2021-10-14T19:06:24Z">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Cela n'a pas beaucoup d'importance, mais notre display de "ac" et de "pc" n'est pas en superscript.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110" w:date="2021-10-15T12:15:03Z">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une vieille partie que Giulia et toi avez supprimée. C'est pour cela que les display ne sont plus d'actualité</w:t>
      </w:r>
    </w:p>
  </w:comment>
  <w:comment w:author="Arlo Griffiths" w:id="112" w:date="2021-10-14T19:06:25Z">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l'impression que le formatage a été bousculé ici.</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113" w:date="2021-10-15T12:15:49Z">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que le formatga n'a jamais été fait, puisque cet exemple est sous Removed</w:t>
      </w:r>
    </w:p>
  </w:comment>
  <w:comment w:author="Arlo Griffiths" w:id="52" w:date="2021-10-14T19:06:26Z">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cela au lieu de #msFpcorr dans le &lt;lem&gt;. Il n'y avait pas de leçon "ante correctionem" dans le fichier source que tu as utilisé?</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53" w:date="2021-10-15T12:04:06Z">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gardé l'exemple entier., il n'y avait que le pcorr</w:t>
      </w:r>
    </w:p>
  </w:comment>
  <w:comment w:author="Arlo Griffiths" w:id="54" w:date="2021-10-14T19:06:26Z">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cela au lieu de #msFpcorr dans le &lt;lem&gt;. Il n'y avait pas de leçon "ante correctionem" dans le fichier source que tu as utilisé?</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55" w:date="2021-10-15T12:04:06Z">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gardé l'exemple entier., il n'y avait que le pcorr</w:t>
      </w:r>
    </w:p>
  </w:comment>
  <w:comment w:author="Arlo Griffiths" w:id="56" w:date="2021-10-14T19:06:26Z">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cela au lieu de #msFpcorr dans le &lt;lem&gt;. Il n'y avait pas de leçon "ante correctionem" dans le fichier source que tu as utilisé?</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57" w:date="2021-10-15T12:04:06Z">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gardé l'exemple entier., il n'y avait que le pcorr</w:t>
      </w:r>
    </w:p>
  </w:comment>
  <w:comment w:author="Arlo Griffiths" w:id="58" w:date="2021-10-14T19:06:26Z">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cela au lieu de #msFpcorr dans le &lt;lem&gt;. Il n'y avait pas de leçon "ante correctionem" dans le fichier source que tu as utilisé?</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59" w:date="2021-10-15T12:04:06Z">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gardé l'exemple entier., il n'y avait que le pcorr</w:t>
      </w:r>
    </w:p>
  </w:comment>
  <w:comment w:author="Arlo Griffiths" w:id="60" w:date="2021-10-14T19:06:26Z">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cela au lieu de #msFpcorr dans le &lt;lem&gt;. Il n'y avait pas de leçon "ante correctionem" dans le fichier source que tu as utilisé?</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61" w:date="2021-10-15T12:04:06Z">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gardé l'exemple entier., il n'y avait que le pcorr</w:t>
      </w:r>
    </w:p>
  </w:comment>
  <w:comment w:author="Axelle Janiak" w:id="2" w:date="2021-09-06T13:04:49Z">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example from DHARMA</w:t>
      </w:r>
    </w:p>
  </w:comment>
  <w:comment w:author="Axelle Janiak" w:id="1" w:date="2021-09-06T13:03:56Z">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example from DHARMA</w:t>
      </w:r>
    </w:p>
  </w:comment>
  <w:comment w:author="Arlo Griffiths" w:id="94" w:date="2021-09-14T17:27:05Z">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remark that also applies to the display of &lt;bibl&gt; in epigraphic editions: can we get rid of "pages" in the display? Or was it a specific request from anyone?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95" w:date="2021-09-15T07:41:55Z">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specific request</w:t>
      </w:r>
    </w:p>
  </w:comment>
  <w:comment w:author="Arlo Griffiths" w:id="96" w:date="2021-10-07T15:28:28Z">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Hmmmm... I hope we can rediscuss that one day with regard to epigraphic editions. In any case, for manuscript-based editions can we do without "pages"?</w:t>
      </w:r>
    </w:p>
  </w:comment>
  <w:comment w:author="Axelle Janiak" w:id="116" w:date="2021-10-14T14:49:24Z">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this, should be renamed</w:t>
      </w:r>
    </w:p>
  </w:comment>
  <w:comment w:author="Arlo Griffiths" w:id="51" w:date="2021-10-14T18:04:29Z">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@csaba.kiss.email@gmail.com</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taken the example from a file on tfd-sanskrit-philology.</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 ]" mean?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Kiss Csaba_</w:t>
      </w:r>
    </w:p>
  </w:comment>
  <w:comment w:author="Arlo Griffiths" w:id="62" w:date="2021-10-14T18:08:01Z">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@csaba.kiss.email@gmail.com</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 mean injanā×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Kiss Csaba_</w:t>
      </w:r>
    </w:p>
  </w:comment>
  <w:comment w:author="Arlo Griffiths" w:id="26" w:date="2021-09-22T04:36:53Z">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previous version of this was first part of the Preliminaries. I have moved it here, but am still hesitating as to where it is best placed.</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Giulia Buriola" w:id="27" w:date="2021-09-22T07:03:05Z">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help to have it in both places. On the one hand, people of the project might only search for those sections they are interested in; namely, they might skip to read the preliminaries and go directly to the apparatus criticus, for instance. In this scenario, stating this info here is good. On the other hand, a general audience might benefit from reading it in the premises of the guide.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have a detailed explanation (as such here) in the preliminaries, and to "recall" it here with a sum up.</w:t>
      </w:r>
    </w:p>
  </w:comment>
  <w:comment w:author="Arlo Griffiths" w:id="28" w:date="2021-09-22T14:41:08Z">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Giulia's suggestion, I'll go ahead and try to do what she suggests.</w:t>
      </w:r>
    </w:p>
  </w:comment>
  <w:comment w:author="Axelle Janiak" w:id="29" w:date="2021-09-22T15:08:19Z">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go ahead</w:t>
      </w:r>
    </w:p>
  </w:comment>
  <w:comment w:author="Arlo Griffiths" w:id="9" w:date="2021-02-06T12:51:32Z">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in</w:t>
      </w:r>
    </w:p>
  </w:comment>
  <w:comment w:author="Arlo Griffiths" w:id="10" w:date="2021-02-06T12:51:32Z">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in</w:t>
      </w:r>
    </w:p>
  </w:comment>
  <w:comment w:author="Arlo Griffiths" w:id="11" w:date="2021-02-06T12:51:32Z">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in</w:t>
      </w:r>
    </w:p>
  </w:comment>
  <w:comment w:author="Arlo Griffiths" w:id="12" w:date="2021-02-06T12:51:32Z">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in</w:t>
      </w:r>
    </w:p>
  </w:comment>
  <w:comment w:author="Arlo Griffiths" w:id="13" w:date="2021-02-06T12:51:32Z">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in</w:t>
      </w:r>
    </w:p>
  </w:comment>
  <w:comment w:author="Arlo Griffiths" w:id="0" w:date="2021-09-09T07:42:59Z">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@immarine.s@gmail.com</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imply items 1 and 2 have separate folio numbering in the manuscript? if yes, maybe explain this in a &lt;note&gt;? it would be interesting to add such a note to the example too.</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marine schoettel_</w:t>
      </w:r>
    </w:p>
  </w:comment>
  <w:comment w:author="Arlo Griffiths" w:id="87" w:date="2021-08-12T10:23:35Z">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and AG have reached down to here on 2021-08-12</w:t>
      </w:r>
    </w:p>
  </w:comment>
  <w:comment w:author="Giulia Buriola" w:id="88" w:date="2021-08-30T15:06:04Z">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has reached this on 2021-08-30</w:t>
      </w:r>
    </w:p>
  </w:comment>
  <w:comment w:author="Arlo Griffiths" w:id="89" w:date="2021-09-07T07:25:05Z">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have all that precedes more or less freshly in mind, it would be useful of you could read on and comment in any way, particularly on whether you see any redundancies with what precedes, or any remaining topics that are not yet addressed. Thanks!</w:t>
      </w:r>
    </w:p>
  </w:comment>
  <w:comment w:author="Giulia Buriola" w:id="90" w:date="2021-09-07T08:39:55Z">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t>
      </w:r>
    </w:p>
  </w:comment>
  <w:comment w:author="Arlo Griffiths" w:id="91" w:date="2021-08-12T10:24:19Z">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here or state it under use of &lt;note&gt; in apparatus or elsewhere in edition</w:t>
      </w:r>
    </w:p>
  </w:comment>
  <w:comment w:author="Axelle Janiak" w:id="65" w:date="2021-06-11T14:00:42Z">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a way to distinguish between a reference simply canonical and a reference with a digital edition from which we can retrieve some informations</w:t>
      </w:r>
    </w:p>
  </w:comment>
  <w:comment w:author="Axelle Janiak" w:id="66" w:date="2021-06-23T07:40:42Z">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see if it can be handled with scripts and routines</w:t>
      </w:r>
    </w:p>
  </w:comment>
  <w:comment w:author="Axelle Janiak" w:id="67" w:date="2021-10-06T13:08:54Z">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adding the distinction in the txt files rather than in the edition or the reference itself.</w:t>
      </w:r>
    </w:p>
  </w:comment>
  <w:comment w:author="Axelle Janiak" w:id="50" w:date="2021-09-28T13:47:43Z">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@arlo.cik@gmail.com  add en example quoted by</w:t>
      </w:r>
    </w:p>
  </w:comment>
  <w:comment w:author="Arlo Griffiths" w:id="105" w:date="2020-02-22T07:10:13Z">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rules all pertain to the doubling of consonant phonemes, but you haven't yet spoken of the simple gemination of consonant characters. Are any such cases preserved?</w:t>
      </w:r>
    </w:p>
  </w:comment>
  <w:comment w:author="Axelle Janiak" w:id="97" w:date="2021-06-11T12:28:13Z">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exemples for all the case of the section</w:t>
      </w:r>
    </w:p>
  </w:comment>
  <w:comment w:author="Axelle Janiak" w:id="98" w:date="2021-07-02T09:24:22Z">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quelques éléments sont encore à affiner et préciser. Template dans son premier jet est fait</w:t>
      </w:r>
    </w:p>
  </w:comment>
  <w:comment w:author="Giulia Buriola" w:id="5" w:date="2021-08-29T12:00:45Z">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at a first reading, "script classification" is easier to contextualize, by reading "maturity" it is not so evident to me as a reader what that means, here. It might be useful to add a note explaining the term/its use.</w:t>
      </w:r>
    </w:p>
  </w:comment>
  <w:comment w:author="Arlo Griffiths" w:id="6" w:date="2021-08-31T05:32:22Z">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relatively new development in the project's suite of controlled vocabularies. Once these will have been made available online, we can insert a reference to OpenTheso for the project's definition of "script maturity" vs. "script class".</w:t>
      </w:r>
    </w:p>
  </w:comment>
  <w:comment w:author="Arlo Griffiths" w:id="7" w:date="2021-09-22T04:30:21Z">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ask Adeline if the OpenTheso pages are now online, so we can refer to them. (I asked her 3 weeks ago and at that time they were not yet online.)</w:t>
      </w:r>
    </w:p>
  </w:comment>
  <w:comment w:author="Axelle Janiak" w:id="8" w:date="2021-09-22T10:34:29Z">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online yet. The project asked forits NAAN, so it will take time to have everything set for the production set up.</w:t>
      </w:r>
    </w:p>
  </w:comment>
  <w:comment w:author="Arlo Griffiths" w:id="115" w:date="2021-03-30T09:11:16Z">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 cross-reference</w:t>
      </w:r>
    </w:p>
  </w:comment>
  <w:comment w:author="Arlo Griffiths" w:id="4" w:date="2021-07-13T09:58:28Z">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modified by Arlo to illustrate multiple scripts within one witness</w:t>
      </w:r>
    </w:p>
  </w:comment>
  <w:comment w:author="Arlo Griffiths" w:id="31" w:date="2021-09-10T10:44:27Z">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already have an example in the guide that we can refer to here? I guess yes. It would be great of you could identify one.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Giulia Buriola_</w:t>
      </w:r>
    </w:p>
  </w:comment>
  <w:comment w:author="Arlo Griffiths" w:id="32" w:date="2021-10-13T12:18:44Z">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able to help identify a relevant example?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Axelle Janiak_</w:t>
      </w:r>
    </w:p>
  </w:comment>
  <w:comment w:author="Axelle Janiak" w:id="92" w:date="2021-07-07T08:35:38Z">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for general knowledge but last paragraph to underline a specific use for ante and post correctionem.</w:t>
      </w:r>
    </w:p>
  </w:comment>
  <w:comment w:author="Arlo Griffiths" w:id="93" w:date="2021-08-12T12:50:45Z">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can be moved into the chapter on Critical Apparatus</w:t>
      </w:r>
    </w:p>
  </w:comment>
  <w:comment w:author="Arlo Griffiths" w:id="30" w:date="2021-05-11T13:45:32Z">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offer a lighter encoding that would allow omitting the @wit's in such cases.</w:t>
      </w:r>
    </w:p>
  </w:comment>
  <w:comment w:author="Arlo Griffiths" w:id="106" w:date="2021-02-13T14:13:09Z">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suggested in my next comment, I now suggest we abandon @source for such contexts and work uniformly with @wit, whether the witness is a manuscript or a published edition.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Giulia Buriola_</w:t>
      </w:r>
    </w:p>
  </w:comment>
  <w:comment w:author="Giulia Buriola" w:id="107" w:date="2021-02-21T10:32:04Z">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mind doing this; if we proceed this way, we should add a section on this in the &lt;listWit&gt;.</w:t>
      </w:r>
    </w:p>
  </w:comment>
  <w:comment w:author="Arlo Griffiths" w:id="108" w:date="2021-02-13T14:11:59Z">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@aditnaskah@gmail.com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inclined to rewrite this entirely and to impose the principle that the readings of a published edition must be assimilated fully to manuscript witnesses (which is in fact a good theoretical position), while cases where a previous edition indicates that adopted reading X is an emendation instead of actually observed reading Y just be treated as we treat ac/pc readings, so most of the following is to be moved to the section where we deal with ac/pc readings.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 I have just tested and code like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&lt;witDetail wit="bib:Olivelle2005_01" type="pc"/&gt; is valid, so we can accommodate bibliographic references into our model for ac/pc readings.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doesn't that mean we should also abandon @source and require @wit even for recording readings of published editions outside of the ac/pc scenario?</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Giulia Buriola_</w:t>
      </w:r>
    </w:p>
  </w:comment>
  <w:comment w:author="Arlo Griffiths" w:id="45" w:date="2021-09-14T16:13:56Z">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suggestion?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46" w:date="2021-10-07T15:12:32Z">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nothing precise, but before adding any display I wanted both Giulia and you to validate the new version of the paragraph.</w:t>
      </w:r>
    </w:p>
  </w:comment>
  <w:comment w:author="Arlo Griffiths" w:id="47" w:date="2021-10-07T15:35:10Z">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seems good!</w:t>
      </w:r>
    </w:p>
  </w:comment>
  <w:comment w:author="Kiss Csaba" w:id="21" w:date="2021-10-13T11:06:30Z">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a 'devy uvāca' type line?</w:t>
      </w:r>
    </w:p>
  </w:comment>
  <w:comment w:author="Arlo Griffiths" w:id="22" w:date="2021-10-13T12:17:04Z">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Csaba means short prose sentence prefixed to verse portions meaning things like "The Goddess said: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he asks this question, I find the instruction unclear. Do we mean this?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type="speaker"&gt;Devī&lt;/label&gt;devy uvāca</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&lt;label&gt; be wrapped around the name in question, if there is one? But where then do we encode the normalized form of the name?</w:t>
      </w:r>
    </w:p>
  </w:comment>
  <w:comment w:author="Axelle Janiak" w:id="23" w:date="2021-10-15T11:44:23Z">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this part isn't really encoded in TEI, the following text being encoded as &lt;said&gt;. That's why the use of the module theater has been extended and &lt;speaker&gt; and &lt;sp&gt; could be use in this context. I am not exactly in favor of such, since I find confusion arise from it. I would &lt;label&gt;  doesn't seem to really fit your need here, maybe something like a &lt;seg&gt; with a @type would work better, at least from what I understand of this.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adding a example from the TEI of their logic in the context of a verse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 type="couplet"&gt;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&lt;said&gt;Our lives&lt;/said&gt;, said he,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&lt;said&gt;wee'll give before we yield&lt;/said&gt;,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&lt;/lg&gt;</w:t>
      </w:r>
    </w:p>
  </w:comment>
  <w:comment w:author="Axelle Janiak" w:id="101" w:date="2021-07-02T09:23:53Z">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Quelques éléments encore à affiner et des exemples à ajouter. Template dans son premier jet est fait.</w:t>
      </w:r>
    </w:p>
  </w:comment>
  <w:comment w:author="Axelle Janiak" w:id="34" w:date="2021-07-01T12:35:39Z">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 to be discussed. See elements from mail exchange with Arlo</w:t>
      </w:r>
    </w:p>
  </w:comment>
  <w:comment w:author="Axelle Janiak" w:id="35" w:date="2021-07-01T12:47:46Z">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ce qui concerne le guide encodage éditions critiques, et notre décision concernant &lt;witDetail&gt; vs. @varSeq, je me demande si nous nous sommes précipités. Car quoi faire quand une leçon correspondant au &lt;lem&gt; n’existe que comme &lt;rdg varSeq="2"&gt;, face à notre règle que le &lt;lem&gt; doit avoir un @type s’il n’y a pas de @wit renseigné? Peut-être que le système avec &lt;witDetail&gt; a une flexibilité qui pourra de temps en temps être utile?</w:t>
      </w:r>
    </w:p>
  </w:comment>
  <w:comment w:author="Axelle Janiak" w:id="36" w:date="2021-07-01T12:48:35Z">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pourrait être utile de garder les deux options dans notre guide, et de rebasculer vers le système &lt;witDetail&gt; dans le cas de l’édition SiksaKandangKaresian d’Aditia, où la situation est souvent (sinon toujours) qu’Aditia veut encoder que la leçon de l’édition antérieure est le résultat d’une correction éditoriale (donc littéralement « post correctionem »).</w:t>
      </w:r>
    </w:p>
  </w:comment>
  <w:comment w:author="Arlo Griffiths" w:id="37" w:date="2021-09-10T09:42:58Z">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que je suis bien d'accord avec la suggestion de garder les deux et de proposer à Aditia de rebasculer vers &lt;witDetail&gt; — mais peut-être utile de prendre 30 minutes pour en parler et se raffraichir la têtes sur les enjeux avant de décider?</w:t>
      </w:r>
    </w:p>
  </w:comment>
  <w:comment w:author="Arlo Griffiths" w:id="104" w:date="2020-05-21T08:50:35Z">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also be maintained for Marine's text(s)?</w:t>
      </w:r>
    </w:p>
  </w:comment>
  <w:comment w:author="Axelle Janiak" w:id="40" w:date="2021-08-10T10:05:25Z">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w:t>
      </w:r>
    </w:p>
  </w:comment>
  <w:comment w:author="Axelle Janiak" w:id="49" w:date="2021-09-17T09:19:51Z">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quelque chose sur le sujet. Peut-être qu'il faudra faire évoluer l'usage de &lt;seg&gt; en  faveur d'un élément vide</w:t>
      </w:r>
    </w:p>
  </w:comment>
  <w:comment w:author="Arlo Griffiths" w:id="102" w:date="2021-09-24T05:06:01Z">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@lubjinsky@gmail.com</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see ulahaknira in Svayambhu div 2.</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Tim Lubin_</w:t>
      </w:r>
    </w:p>
  </w:comment>
  <w:comment w:author="Giulia Buriola" w:id="63" w:date="2021-08-30T09:36:39Z">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part is still being worked out -- but I feel it could be implement, later on, with a proper example of a reference.</w:t>
      </w:r>
    </w:p>
  </w:comment>
  <w:comment w:author="Axelle Janiak" w:id="64" w:date="2021-10-06T13:13:56Z">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ok with you,  I have added your comment in a footnote to avoid having to delete this paragraph to wrap up the first version of the guide</w:t>
      </w:r>
    </w:p>
  </w:comment>
  <w:comment w:author="Axelle Janiak" w:id="100" w:date="2021-10-06T12:19:27Z">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me demande si c'est vraiment nécessaire de conserver cette partie</w:t>
      </w:r>
    </w:p>
  </w:comment>
  <w:comment w:author="Axelle Janiak" w:id="43" w:date="2021-09-08T15:22:09Z">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really satisfying though</w:t>
      </w:r>
    </w:p>
  </w:comment>
  <w:comment w:author="Axelle Janiak" w:id="44" w:date="2021-09-08T15:28:29Z">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Théoriquement, l'élément &lt;ptr/&gt; pourrait aussi fonctionner en dehors de l'élément &lt;app&gt; dans ce cas il faudrait ajouter l'attribute @type sur cet élément plutôt que sur le &lt;rdg&gt; et que dans ce cas, il faudrait trovuer une manière de signaler à quel témoin ce position du fragment appartient.</w:t>
      </w:r>
    </w:p>
  </w:comment>
  <w:comment w:author="Axelle Janiak" w:id="38" w:date="2021-06-03T10:03:36Z">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aussi le @xml:id sur le &lt;rdg&gt;; &lt;app&gt;&lt;lem wit="#A"&gt;tritantu&lt;/lem&gt;&lt;rdg wit="#B" xml:id="rdg001"&gt;tritaṅtu&lt;/rdg&gt; &lt;rdg wit="#EdASD" varSeq="2" sameAs="#rdg001"&gt;tritaṅtu&lt;/rdg&gt;&lt;rdg wit="#EdASD" varSeq="1"&gt;tritantu&lt;/rdg&gt;&lt;/app&gt;</w:t>
      </w:r>
    </w:p>
  </w:comment>
  <w:comment w:author="Axelle Janiak" w:id="39" w:date="2021-09-15T07:59:59Z">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Aditia's commentary:</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is whether it is obligatory to have xml:id in &lt;lem&gt; since in my edition these cases of pc ac mostly find in previous edition as witness not in manuscript witness?</w:t>
      </w:r>
    </w:p>
  </w:comment>
  <w:comment w:author="Arlo Griffiths" w:id="114" w:date="2021-03-12T06:04:02Z">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@axellejaniak@gmail.com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@giulia.buriola@uniroma1.it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introduce a convention like `&lt;rdg wit="#B" cause="lacuna"/&gt;` so that encoders can encode an empty `&lt;rdg&gt;` for `&lt;app&gt;`s falling inside longer gaps, whose beginnings and ends have been encoded in the manner prescribed here??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Axelle Janiak_</w:t>
      </w:r>
    </w:p>
  </w:comment>
  <w:comment w:author="Axelle Janiak" w:id="41" w:date="2021-09-08T15:16:38Z">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voir si on garde ces éléments de typologie</w:t>
      </w:r>
    </w:p>
  </w:comment>
  <w:comment w:author="Axelle Janiak" w:id="42" w:date="2021-10-15T12:34:24Z">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ce qui est décidé pour le display, on pourrait aussi modifer la valeur pour conserver transposition-orig qui est utilisé dans l'exemple suivant</w:t>
      </w:r>
    </w:p>
  </w:comment>
  <w:comment w:author="Arlo Griffiths" w:id="99" w:date="2021-07-11T09:30:15Z">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2021-07-11 Arlo had revised the Translation chapter down to here</w:t>
      </w:r>
    </w:p>
  </w:comment>
  <w:comment w:author="Axelle Janiak" w:id="48" w:date="2021-10-15T12:32:26Z">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a link to the right entry: ^755. dharmakṣetre… purā||] A (transposed segment), see entry 955. or see if a reference of position can be made.</w:t>
      </w:r>
    </w:p>
  </w:comment>
  <w:comment w:author="Axelle Janiak" w:id="25" w:date="2021-10-15T11:30:17Z">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should be checked</w:t>
      </w:r>
    </w:p>
  </w:comment>
  <w:comment w:author="Axelle Janiak" w:id="24" w:date="2021-10-15T11:30:07Z">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should be added</w:t>
      </w:r>
    </w:p>
  </w:comment>
  <w:comment w:author="Axelle Janiak" w:id="20" w:date="2021-10-15T11:45:33Z">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rewritten, should be validated</w:t>
      </w:r>
    </w:p>
  </w:comment>
  <w:comment w:author="Arlo Griffiths" w:id="111" w:date="2021-02-12T17:10:24Z">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offer option with &lt;note&gt; again</w:t>
      </w:r>
    </w:p>
  </w:comment>
  <w:comment w:author="Arlo Griffiths" w:id="103" w:date="2020-05-27T12:55:04Z">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any scenarios where this is not desirable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Gentium Plu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entium"/>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4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4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4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7">
    <w:p w:rsidR="00000000" w:rsidDel="00000000" w:rsidP="00000000" w:rsidRDefault="00000000" w:rsidRPr="00000000" w14:paraId="00000E4F">
      <w:pPr>
        <w:pageBreakBefore w:val="0"/>
        <w:widowControl w:val="0"/>
        <w:spacing w:line="240" w:lineRule="auto"/>
        <w:ind w:left="170"/>
        <w:jc w:val="both"/>
        <w:rPr>
          <w:rFonts w:ascii="Gentium" w:cs="Gentium" w:eastAsia="Gentium" w:hAnsi="Gentium"/>
          <w:sz w:val="20"/>
          <w:szCs w:val="20"/>
        </w:rPr>
      </w:pPr>
      <w:r w:rsidDel="00000000" w:rsidR="00000000" w:rsidRPr="00000000">
        <w:rPr>
          <w:rStyle w:val="FootnoteReference"/>
          <w:vertAlign w:val="superscript"/>
        </w:rPr>
        <w:footnoteRef/>
      </w:r>
      <w:r w:rsidDel="00000000" w:rsidR="00000000" w:rsidRPr="00000000">
        <w:rPr>
          <w:rFonts w:ascii="Gentium" w:cs="Gentium" w:eastAsia="Gentium" w:hAnsi="Gentium"/>
          <w:sz w:val="20"/>
          <w:szCs w:val="20"/>
          <w:rtl w:val="0"/>
        </w:rPr>
        <w:t xml:space="preserve">See also EGD §10.3 and Appendix D. </w:t>
      </w:r>
    </w:p>
  </w:footnote>
  <w:footnote w:id="18">
    <w:p w:rsidR="00000000" w:rsidDel="00000000" w:rsidP="00000000" w:rsidRDefault="00000000" w:rsidRPr="00000000" w14:paraId="00000E50">
      <w:pPr>
        <w:pageBreakBefore w:val="0"/>
        <w:widowControl w:val="0"/>
        <w:spacing w:line="240" w:lineRule="auto"/>
        <w:ind w:left="170"/>
        <w:rPr>
          <w:rFonts w:ascii="Gentium" w:cs="Gentium" w:eastAsia="Gentium" w:hAnsi="Gentium"/>
          <w:sz w:val="20"/>
          <w:szCs w:val="20"/>
        </w:rPr>
      </w:pPr>
      <w:r w:rsidDel="00000000" w:rsidR="00000000" w:rsidRPr="00000000">
        <w:rPr>
          <w:rStyle w:val="FootnoteReference"/>
          <w:vertAlign w:val="superscript"/>
        </w:rPr>
        <w:footnoteRef/>
      </w:r>
      <w:r w:rsidDel="00000000" w:rsidR="00000000" w:rsidRPr="00000000">
        <w:rPr>
          <w:rFonts w:ascii="Gentium" w:cs="Gentium" w:eastAsia="Gentium" w:hAnsi="Gentium"/>
          <w:sz w:val="20"/>
          <w:szCs w:val="20"/>
          <w:rtl w:val="0"/>
        </w:rPr>
        <w:t xml:space="preserve"> All identifiers are available at </w:t>
      </w:r>
      <w:hyperlink r:id="rId1">
        <w:r w:rsidDel="00000000" w:rsidR="00000000" w:rsidRPr="00000000">
          <w:rPr>
            <w:rFonts w:ascii="Gentium" w:cs="Gentium" w:eastAsia="Gentium" w:hAnsi="Gentium"/>
            <w:color w:val="1155cc"/>
            <w:sz w:val="20"/>
            <w:szCs w:val="20"/>
            <w:u w:val="single"/>
            <w:rtl w:val="0"/>
          </w:rPr>
          <w:t xml:space="preserve">https://github.com/erc-dharma/project-documentation/blob/master/DHARMA_IdListMembers_v01.xml</w:t>
        </w:r>
      </w:hyperlink>
      <w:r w:rsidDel="00000000" w:rsidR="00000000" w:rsidRPr="00000000">
        <w:rPr>
          <w:rFonts w:ascii="Gentium" w:cs="Gentium" w:eastAsia="Gentium" w:hAnsi="Gentium"/>
          <w:sz w:val="20"/>
          <w:szCs w:val="20"/>
          <w:rtl w:val="0"/>
        </w:rPr>
        <w:t xml:space="preserve"> </w:t>
      </w:r>
    </w:p>
  </w:footnote>
  <w:footnote w:id="20">
    <w:p w:rsidR="00000000" w:rsidDel="00000000" w:rsidP="00000000" w:rsidRDefault="00000000" w:rsidRPr="00000000" w14:paraId="00000E5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EGD §2.2.1.</w:t>
      </w:r>
    </w:p>
  </w:footnote>
  <w:footnote w:id="22">
    <w:p w:rsidR="00000000" w:rsidDel="00000000" w:rsidP="00000000" w:rsidRDefault="00000000" w:rsidRPr="00000000" w14:paraId="00000E5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Please note that the present guide follows the vocabulary established in EGD, §2.3.1. </w:t>
      </w:r>
    </w:p>
  </w:footnote>
  <w:footnote w:id="10">
    <w:p w:rsidR="00000000" w:rsidDel="00000000" w:rsidP="00000000" w:rsidRDefault="00000000" w:rsidRPr="00000000" w14:paraId="00000E5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the following link: </w:t>
      </w:r>
      <w:hyperlink r:id="rId2">
        <w:r w:rsidDel="00000000" w:rsidR="00000000" w:rsidRPr="00000000">
          <w:rPr>
            <w:color w:val="1155cc"/>
            <w:sz w:val="20"/>
            <w:szCs w:val="20"/>
            <w:u w:val="single"/>
            <w:rtl w:val="0"/>
          </w:rPr>
          <w:t xml:space="preserve">https://bit.ly/2JytLbz</w:t>
        </w:r>
      </w:hyperlink>
      <w:r w:rsidDel="00000000" w:rsidR="00000000" w:rsidRPr="00000000">
        <w:rPr>
          <w:sz w:val="20"/>
          <w:szCs w:val="20"/>
          <w:rtl w:val="0"/>
        </w:rPr>
        <w:t xml:space="preserve">. </w:t>
      </w:r>
    </w:p>
  </w:footnote>
  <w:footnote w:id="16">
    <w:p w:rsidR="00000000" w:rsidDel="00000000" w:rsidP="00000000" w:rsidRDefault="00000000" w:rsidRPr="00000000" w14:paraId="00000E55">
      <w:pPr>
        <w:pageBreakBefore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Available at the following link:</w:t>
      </w:r>
      <w:r w:rsidDel="00000000" w:rsidR="00000000" w:rsidRPr="00000000">
        <w:rPr>
          <w:rtl w:val="0"/>
        </w:rPr>
        <w:t xml:space="preserve"> </w:t>
      </w:r>
      <w:hyperlink r:id="rId3">
        <w:r w:rsidDel="00000000" w:rsidR="00000000" w:rsidRPr="00000000">
          <w:rPr>
            <w:color w:val="1155cc"/>
            <w:u w:val="single"/>
            <w:rtl w:val="0"/>
          </w:rPr>
          <w:t xml:space="preserve">https://bit.ly/2JytLbz</w:t>
        </w:r>
      </w:hyperlink>
      <w:r w:rsidDel="00000000" w:rsidR="00000000" w:rsidRPr="00000000">
        <w:rPr>
          <w:rtl w:val="0"/>
        </w:rPr>
        <w:t xml:space="preserve">. </w:t>
      </w:r>
      <w:r w:rsidDel="00000000" w:rsidR="00000000" w:rsidRPr="00000000">
        <w:rPr>
          <w:rtl w:val="0"/>
        </w:rPr>
      </w:r>
    </w:p>
  </w:footnote>
  <w:footnote w:id="7">
    <w:p w:rsidR="00000000" w:rsidDel="00000000" w:rsidP="00000000" w:rsidRDefault="00000000" w:rsidRPr="00000000" w14:paraId="00000E5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This will allow a distinction between the electronic work and the source text in citations and in catalogues which contain descriptions of both types of material.</w:t>
      </w:r>
    </w:p>
  </w:footnote>
  <w:footnote w:id="8">
    <w:p w:rsidR="00000000" w:rsidDel="00000000" w:rsidP="00000000" w:rsidRDefault="00000000" w:rsidRPr="00000000" w14:paraId="00000E5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EGD §10.3 and </w:t>
      </w:r>
      <w:r w:rsidDel="00000000" w:rsidR="00000000" w:rsidRPr="00000000">
        <w:rPr>
          <w:sz w:val="20"/>
          <w:szCs w:val="20"/>
          <w:rtl w:val="0"/>
        </w:rPr>
        <w:t xml:space="preserve">Appendix D</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tl w:val="0"/>
        </w:rPr>
      </w:r>
    </w:p>
  </w:footnote>
  <w:footnote w:id="21">
    <w:p w:rsidR="00000000" w:rsidDel="00000000" w:rsidP="00000000" w:rsidRDefault="00000000" w:rsidRPr="00000000" w14:paraId="00000E5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EGD §2.2.2.</w:t>
      </w:r>
    </w:p>
  </w:footnote>
  <w:footnote w:id="11">
    <w:p w:rsidR="00000000" w:rsidDel="00000000" w:rsidP="00000000" w:rsidRDefault="00000000" w:rsidRPr="00000000" w14:paraId="00000E59">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might be some circumstances in which avoiding the usage of such a mixed approach is not possible. This could happen, for instance, (1) if the description you are writing already exists in a prose form, where some of the specialized topics are treated together in paragraphs of prose, but others are treated distinctly; (2) if some parts of the description cannot be mapped to a pre-existing specialized element, although all parts of the description are clearly distinguished. </w:t>
      </w:r>
    </w:p>
  </w:footnote>
  <w:footnote w:id="13">
    <w:p w:rsidR="00000000" w:rsidDel="00000000" w:rsidP="00000000" w:rsidRDefault="00000000" w:rsidRPr="00000000" w14:paraId="00000E5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can find the relevant document at the following link: </w:t>
      </w:r>
      <w:hyperlink r:id="rId4">
        <w:r w:rsidDel="00000000" w:rsidR="00000000" w:rsidRPr="00000000">
          <w:rPr>
            <w:color w:val="1155cc"/>
            <w:sz w:val="20"/>
            <w:szCs w:val="20"/>
            <w:u w:val="single"/>
            <w:rtl w:val="0"/>
          </w:rPr>
          <w:t xml:space="preserve">https://hal.archives-ouvertes.fr/halshs-02272407</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9">
    <w:p w:rsidR="00000000" w:rsidDel="00000000" w:rsidP="00000000" w:rsidRDefault="00000000" w:rsidRPr="00000000" w14:paraId="00000E5B">
      <w:pPr>
        <w:pageBreakBefore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The TEI foresees the possibility of working with &lt;front&gt; and &lt;back&gt; to encode respectively the front matter and the backmatter of published books. For this reason, the element &lt;body&gt; is a part of the mandatory structure of the file itself and must be retained, however redundant it might be for our natively digital editions.</w:t>
      </w:r>
    </w:p>
  </w:footnote>
  <w:footnote w:id="15">
    <w:p w:rsidR="00000000" w:rsidDel="00000000" w:rsidP="00000000" w:rsidRDefault="00000000" w:rsidRPr="00000000" w14:paraId="00000E5C">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ODD (“One Document Does it All”) is a TEI XML file that states the set of elements used in a project, as well as the prose and reference documentation linked to it; the ODD documentation is, then, used to generate a relevant schema. A schema, in its turn, validates the “grammar” of the XML files according constraints written for a project. </w:t>
      </w:r>
    </w:p>
  </w:footnote>
  <w:footnote w:id="23">
    <w:p w:rsidR="00000000" w:rsidDel="00000000" w:rsidP="00000000" w:rsidRDefault="00000000" w:rsidRPr="00000000" w14:paraId="00000E5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EGD, §2.3.3. </w:t>
      </w:r>
    </w:p>
  </w:footnote>
  <w:footnote w:id="24">
    <w:p w:rsidR="00000000" w:rsidDel="00000000" w:rsidP="00000000" w:rsidRDefault="00000000" w:rsidRPr="00000000" w14:paraId="00000E5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TEI Guidelines, here: </w:t>
      </w:r>
      <w:hyperlink r:id="rId5">
        <w:r w:rsidDel="00000000" w:rsidR="00000000" w:rsidRPr="00000000">
          <w:rPr>
            <w:color w:val="1155cc"/>
            <w:sz w:val="20"/>
            <w:szCs w:val="20"/>
            <w:u w:val="single"/>
            <w:rtl w:val="0"/>
          </w:rPr>
          <w:t xml:space="preserve">https://tei-c.org/release/doc/tei-p5-doc/en/html/TC.html#TCAPDE</w:t>
        </w:r>
      </w:hyperlink>
      <w:r w:rsidDel="00000000" w:rsidR="00000000" w:rsidRPr="00000000">
        <w:rPr>
          <w:sz w:val="20"/>
          <w:szCs w:val="20"/>
          <w:rtl w:val="0"/>
        </w:rPr>
        <w:t xml:space="preserve"> (accessed: 2020-12-17).</w:t>
      </w:r>
    </w:p>
  </w:footnote>
  <w:footnote w:id="25">
    <w:p w:rsidR="00000000" w:rsidDel="00000000" w:rsidP="00000000" w:rsidRDefault="00000000" w:rsidRPr="00000000" w14:paraId="00000E5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TEI Guidelines, here: </w:t>
      </w:r>
      <w:hyperlink r:id="rId6">
        <w:r w:rsidDel="00000000" w:rsidR="00000000" w:rsidRPr="00000000">
          <w:rPr>
            <w:color w:val="1155cc"/>
            <w:sz w:val="20"/>
            <w:szCs w:val="20"/>
            <w:u w:val="single"/>
            <w:rtl w:val="0"/>
          </w:rPr>
          <w:t xml:space="preserve">https://tei-c.org/release/doc/tei-p5-doc/en/html/TC.html#TCAPPS</w:t>
        </w:r>
      </w:hyperlink>
      <w:r w:rsidDel="00000000" w:rsidR="00000000" w:rsidRPr="00000000">
        <w:rPr>
          <w:sz w:val="20"/>
          <w:szCs w:val="20"/>
          <w:rtl w:val="0"/>
        </w:rPr>
        <w:t xml:space="preserve"> (accessed: 2020-12-17). This method seems to be favored as an encoding technique for multi-witness editions for both specific tools and projects that have been applying it.</w:t>
      </w:r>
    </w:p>
  </w:footnote>
  <w:footnote w:id="27">
    <w:p w:rsidR="00000000" w:rsidDel="00000000" w:rsidP="00000000" w:rsidRDefault="00000000" w:rsidRPr="00000000" w14:paraId="00000E6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term ‘lemma’ in this context has a different meaning from the one intended in §</w:t>
      </w:r>
      <w:hyperlink w:anchor="_a32yxhkfs3i9">
        <w:r w:rsidDel="00000000" w:rsidR="00000000" w:rsidRPr="00000000">
          <w:rPr>
            <w:color w:val="1155cc"/>
            <w:sz w:val="20"/>
            <w:szCs w:val="20"/>
            <w:u w:val="single"/>
            <w:rtl w:val="0"/>
          </w:rPr>
          <w:t xml:space="preserve">Lemmas of base text in dependent text</w:t>
        </w:r>
      </w:hyperlink>
      <w:r w:rsidDel="00000000" w:rsidR="00000000" w:rsidRPr="00000000">
        <w:rPr>
          <w:sz w:val="20"/>
          <w:szCs w:val="20"/>
          <w:rtl w:val="0"/>
        </w:rPr>
        <w:t xml:space="preserve">.</w:t>
      </w:r>
    </w:p>
  </w:footnote>
  <w:footnote w:id="30">
    <w:p w:rsidR="00000000" w:rsidDel="00000000" w:rsidP="00000000" w:rsidRDefault="00000000" w:rsidRPr="00000000" w14:paraId="00000E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present here the solution offered by Marjorie Burghart in her contribution “Textual Variants” to </w:t>
      </w:r>
      <w:r w:rsidDel="00000000" w:rsidR="00000000" w:rsidRPr="00000000">
        <w:rPr>
          <w:i w:val="1"/>
          <w:sz w:val="20"/>
          <w:szCs w:val="20"/>
          <w:rtl w:val="0"/>
        </w:rPr>
        <w:t xml:space="preserve">Digital Editing of Medieval Manuscripts : A Textbook</w:t>
      </w:r>
      <w:r w:rsidDel="00000000" w:rsidR="00000000" w:rsidRPr="00000000">
        <w:rPr>
          <w:sz w:val="20"/>
          <w:szCs w:val="20"/>
          <w:rtl w:val="0"/>
        </w:rPr>
        <w:t xml:space="preserve">, edited by Marjorie Burghart, Elena Pierazzo and James Cummings (2014–2017), p. 20.  (</w:t>
      </w:r>
      <w:hyperlink r:id="rId7">
        <w:r w:rsidDel="00000000" w:rsidR="00000000" w:rsidRPr="00000000">
          <w:rPr>
            <w:color w:val="1155cc"/>
            <w:sz w:val="20"/>
            <w:szCs w:val="20"/>
            <w:u w:val="single"/>
            <w:rtl w:val="0"/>
          </w:rPr>
          <w:t xml:space="preserve">https://www.digitalmanuscripts.eu//wp-content/uploads/2017/09/04-Textual-variants-MB.pdf</w:t>
        </w:r>
      </w:hyperlink>
      <w:r w:rsidDel="00000000" w:rsidR="00000000" w:rsidRPr="00000000">
        <w:rPr>
          <w:sz w:val="20"/>
          <w:szCs w:val="20"/>
          <w:rtl w:val="0"/>
        </w:rPr>
        <w:t xml:space="preserve">, accessed: 2021-01-15).</w:t>
      </w:r>
    </w:p>
  </w:footnote>
  <w:footnote w:id="0">
    <w:p w:rsidR="00000000" w:rsidDel="00000000" w:rsidP="00000000" w:rsidRDefault="00000000" w:rsidRPr="00000000" w14:paraId="00000E62">
      <w:pPr>
        <w:pageBreakBefore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will not dwell here on the reasons why a scholar might prefer to edit a text digitally. On this subject, in specific relationship to Sanskrit philology and related fields, we may refer to Birgit Kellner,  “On Editing Sanskrit Texts Digitally – Tools, Methods and Implications”, in </w:t>
      </w:r>
      <w:r w:rsidDel="00000000" w:rsidR="00000000" w:rsidRPr="00000000">
        <w:rPr>
          <w:i w:val="1"/>
          <w:sz w:val="20"/>
          <w:szCs w:val="20"/>
          <w:rtl w:val="0"/>
        </w:rPr>
        <w:t xml:space="preserve">Sanskrit Manuscripts in China III: Proceedings of a Panel at the 2016 Beijing International Seminar on Tibetan Studies, August 1 to 4</w:t>
      </w:r>
      <w:r w:rsidDel="00000000" w:rsidR="00000000" w:rsidRPr="00000000">
        <w:rPr>
          <w:sz w:val="20"/>
          <w:szCs w:val="20"/>
          <w:rtl w:val="0"/>
        </w:rPr>
        <w:t xml:space="preserve">, edited by Birgit Kellner, Xuezhu Li, and Jowita Kramer, 93–106, Beijing: China Tibetology Publishing House, 2020.</w:t>
      </w:r>
    </w:p>
    <w:p w:rsidR="00000000" w:rsidDel="00000000" w:rsidP="00000000" w:rsidRDefault="00000000" w:rsidRPr="00000000" w14:paraId="00000E63">
      <w:pPr>
        <w:pageBreakBefore w:val="0"/>
        <w:jc w:val="both"/>
        <w:rPr>
          <w:sz w:val="20"/>
          <w:szCs w:val="20"/>
        </w:rPr>
      </w:pP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https://www.oeaw.ac.at/ikga/publikationen/sachgebiete/tibetologie/sanskrit-manuscripts-in-china-iii</w:t>
        </w:r>
      </w:hyperlink>
      <w:r w:rsidDel="00000000" w:rsidR="00000000" w:rsidRPr="00000000">
        <w:rPr>
          <w:sz w:val="20"/>
          <w:szCs w:val="20"/>
          <w:rtl w:val="0"/>
        </w:rPr>
        <w:t xml:space="preserve">)</w:t>
      </w:r>
    </w:p>
  </w:footnote>
  <w:footnote w:id="1">
    <w:p w:rsidR="00000000" w:rsidDel="00000000" w:rsidP="00000000" w:rsidRDefault="00000000" w:rsidRPr="00000000" w14:paraId="00000E64">
      <w:pPr>
        <w:pageBreakBefore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reconstructive aims that underlie critical editions vary from case to case. For instance, the aim may be to reconstruct the text of the work as written by its author, the text of the work as it was known by a given commentator, the state of the text that the witnesses allow to reconstruct, etc.</w:t>
      </w:r>
    </w:p>
  </w:footnote>
  <w:footnote w:id="2">
    <w:p w:rsidR="00000000" w:rsidDel="00000000" w:rsidP="00000000" w:rsidRDefault="00000000" w:rsidRPr="00000000" w14:paraId="00000E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Tanselle, G. Thomas. 1989. </w:t>
      </w:r>
      <w:r w:rsidDel="00000000" w:rsidR="00000000" w:rsidRPr="00000000">
        <w:rPr>
          <w:i w:val="1"/>
          <w:sz w:val="20"/>
          <w:szCs w:val="20"/>
          <w:rtl w:val="0"/>
        </w:rPr>
        <w:t xml:space="preserve">A Rationale of Textual Criticism</w:t>
      </w:r>
      <w:r w:rsidDel="00000000" w:rsidR="00000000" w:rsidRPr="00000000">
        <w:rPr>
          <w:sz w:val="20"/>
          <w:szCs w:val="20"/>
          <w:rtl w:val="0"/>
        </w:rPr>
        <w:t xml:space="preserve">. University of Pennsylvania Press.</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https://www.jstor.org/stable/j.ctt3fhcwk</w:t>
        </w:r>
      </w:hyperlink>
      <w:r w:rsidDel="00000000" w:rsidR="00000000" w:rsidRPr="00000000">
        <w:rPr>
          <w:sz w:val="20"/>
          <w:szCs w:val="20"/>
          <w:rtl w:val="0"/>
        </w:rPr>
        <w:t xml:space="preserve">.</w:t>
      </w:r>
    </w:p>
  </w:footnote>
  <w:footnote w:id="4">
    <w:p w:rsidR="00000000" w:rsidDel="00000000" w:rsidP="00000000" w:rsidRDefault="00000000" w:rsidRPr="00000000" w14:paraId="00000E66">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latest release of the </w:t>
      </w:r>
      <w:r w:rsidDel="00000000" w:rsidR="00000000" w:rsidRPr="00000000">
        <w:rPr>
          <w:sz w:val="20"/>
          <w:szCs w:val="20"/>
          <w:rtl w:val="0"/>
        </w:rPr>
        <w:t xml:space="preserve">Zotero Guide</w:t>
      </w:r>
      <w:r w:rsidDel="00000000" w:rsidR="00000000" w:rsidRPr="00000000">
        <w:rPr>
          <w:sz w:val="20"/>
          <w:szCs w:val="20"/>
          <w:rtl w:val="0"/>
        </w:rPr>
        <w:t xml:space="preserve">, check the GitHub project-documentation repository: </w:t>
      </w:r>
      <w:hyperlink r:id="rId11">
        <w:r w:rsidDel="00000000" w:rsidR="00000000" w:rsidRPr="00000000">
          <w:rPr>
            <w:color w:val="1155cc"/>
            <w:sz w:val="20"/>
            <w:szCs w:val="20"/>
            <w:u w:val="single"/>
            <w:rtl w:val="0"/>
          </w:rPr>
          <w:t xml:space="preserve">https://github.com/erc-dharma/project-documentation/tree/master/guides/zotero</w:t>
        </w:r>
      </w:hyperlink>
      <w:r w:rsidDel="00000000" w:rsidR="00000000" w:rsidRPr="00000000">
        <w:rPr>
          <w:sz w:val="20"/>
          <w:szCs w:val="20"/>
          <w:rtl w:val="0"/>
        </w:rPr>
        <w:t xml:space="preserve"> </w:t>
      </w:r>
    </w:p>
  </w:footnote>
  <w:footnote w:id="9">
    <w:p w:rsidR="00000000" w:rsidDel="00000000" w:rsidP="00000000" w:rsidRDefault="00000000" w:rsidRPr="00000000" w14:paraId="00000E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find a person's VIAF permalink, go to </w:t>
      </w:r>
      <w:hyperlink r:id="rId12">
        <w:r w:rsidDel="00000000" w:rsidR="00000000" w:rsidRPr="00000000">
          <w:rPr>
            <w:color w:val="1155cc"/>
            <w:sz w:val="20"/>
            <w:szCs w:val="20"/>
            <w:u w:val="single"/>
            <w:rtl w:val="0"/>
          </w:rPr>
          <w:t xml:space="preserve">http://viaf.org/</w:t>
        </w:r>
      </w:hyperlink>
      <w:r w:rsidDel="00000000" w:rsidR="00000000" w:rsidRPr="00000000">
        <w:rPr>
          <w:sz w:val="20"/>
          <w:szCs w:val="20"/>
          <w:rtl w:val="0"/>
        </w:rPr>
        <w:t xml:space="preserve">.</w:t>
      </w:r>
    </w:p>
  </w:footnote>
  <w:footnote w:id="12">
    <w:p w:rsidR="00000000" w:rsidDel="00000000" w:rsidP="00000000" w:rsidRDefault="00000000" w:rsidRPr="00000000" w14:paraId="00000E68">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TEI guidelines allow a more in-depth encoding of such information, for example through the addition of a &lt;date&gt; with @when=“YYYY-MM-DD” in case one wants to encode the date of publication of a bibliographic reference within a &lt;p&gt; in &lt;projectDesc&gt;. However, we do not advise our editors to do so. </w:t>
      </w:r>
    </w:p>
  </w:footnote>
  <w:footnote w:id="63">
    <w:p w:rsidR="00000000" w:rsidDel="00000000" w:rsidP="00000000" w:rsidRDefault="00000000" w:rsidRPr="00000000" w14:paraId="00000E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https://www.tei-c.org/release/doc/tei-p5-doc/en/html/TC.html#TCAPMI</w:t>
        </w:r>
      </w:hyperlink>
      <w:r w:rsidDel="00000000" w:rsidR="00000000" w:rsidRPr="00000000">
        <w:rPr>
          <w:sz w:val="20"/>
          <w:szCs w:val="20"/>
          <w:rtl w:val="0"/>
        </w:rPr>
        <w:t xml:space="preserve"> </w:t>
      </w:r>
    </w:p>
  </w:footnote>
  <w:footnote w:id="44">
    <w:p w:rsidR="00000000" w:rsidDel="00000000" w:rsidP="00000000" w:rsidRDefault="00000000" w:rsidRPr="00000000" w14:paraId="00000E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we have decided not to follow the TEI consortium recommendation, although its model was applied in the SARIT project: “16.1.2 Using Pointers and Links”, TEI Guidelines P5, version 4.0 from 2020-02-13, </w:t>
      </w:r>
      <w:hyperlink r:id="rId14">
        <w:r w:rsidDel="00000000" w:rsidR="00000000" w:rsidRPr="00000000">
          <w:rPr>
            <w:color w:val="1155cc"/>
            <w:sz w:val="20"/>
            <w:szCs w:val="20"/>
            <w:u w:val="single"/>
            <w:rtl w:val="0"/>
          </w:rPr>
          <w:t xml:space="preserve">https://www.tei-c.org/release/doc/tei-p5-doc/fr/html/SA.html#SAPTEG</w:t>
        </w:r>
      </w:hyperlink>
      <w:r w:rsidDel="00000000" w:rsidR="00000000" w:rsidRPr="00000000">
        <w:rPr>
          <w:sz w:val="20"/>
          <w:szCs w:val="20"/>
          <w:rtl w:val="0"/>
        </w:rPr>
        <w:t xml:space="preserve">, accessed 2020-12-17. </w:t>
      </w:r>
    </w:p>
  </w:footnote>
  <w:footnote w:id="45">
    <w:p w:rsidR="00000000" w:rsidDel="00000000" w:rsidP="00000000" w:rsidRDefault="00000000" w:rsidRPr="00000000" w14:paraId="00000E6B">
      <w:pPr>
        <w:pageBreakBefore w:val="0"/>
        <w:spacing w:line="240" w:lineRule="auto"/>
        <w:jc w:val="both"/>
        <w:rPr>
          <w:strike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it is allowed by the TEI, we have decided not to use the attribute @source in this context, since it does not allow qualifying the nature of parallels; for the same reason, we will not use &lt;ptr/&gt; with @target inside &lt;item&gt;.</w:t>
      </w:r>
      <w:r w:rsidDel="00000000" w:rsidR="00000000" w:rsidRPr="00000000">
        <w:rPr>
          <w:rtl w:val="0"/>
        </w:rPr>
      </w:r>
    </w:p>
  </w:footnote>
  <w:footnote w:id="26">
    <w:p w:rsidR="00000000" w:rsidDel="00000000" w:rsidP="00000000" w:rsidRDefault="00000000" w:rsidRPr="00000000" w14:paraId="00000E6C">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Creating a digital edition from a printed one implies the conversion of its external apparatus to an internal one. Some exceptions may be necessary, as in the case of a printed edition with several layers of apparatus. If you find yourself in this situation, please consult the project's XML-TEI Data Manager before proceeding. </w:t>
      </w:r>
    </w:p>
  </w:footnote>
  <w:footnote w:id="33">
    <w:p w:rsidR="00000000" w:rsidDel="00000000" w:rsidP="00000000" w:rsidRDefault="00000000" w:rsidRPr="00000000" w14:paraId="00000E6D">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can use the regular expression [l][e][m]\d\d\d to search all occurrences of @xml:id="lem..." in your xml file and then assign a number one higher than the previous highest number.</w:t>
      </w:r>
    </w:p>
  </w:footnote>
  <w:footnote w:id="34">
    <w:p w:rsidR="00000000" w:rsidDel="00000000" w:rsidP="00000000" w:rsidRDefault="00000000" w:rsidRPr="00000000" w14:paraId="00000E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https://www.tei-c.org/release/doc/tei-p5-doc/en/html/PH.html</w:t>
      </w:r>
    </w:p>
  </w:footnote>
  <w:footnote w:id="60">
    <w:p w:rsidR="00000000" w:rsidDel="00000000" w:rsidP="00000000" w:rsidRDefault="00000000" w:rsidRPr="00000000" w14:paraId="00000E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authorship can also be sprecised through the use of attributes </w:t>
      </w:r>
    </w:p>
  </w:footnote>
  <w:footnote w:id="61">
    <w:p w:rsidR="00000000" w:rsidDel="00000000" w:rsidP="00000000" w:rsidRDefault="00000000" w:rsidRPr="00000000" w14:paraId="00000E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Most of this section will follow features already made available in DHARMA EGC from section §9.2.9 to §9.2.14)</w:t>
      </w:r>
    </w:p>
  </w:footnote>
  <w:footnote w:id="37">
    <w:p w:rsidR="00000000" w:rsidDel="00000000" w:rsidP="00000000" w:rsidRDefault="00000000" w:rsidRPr="00000000" w14:paraId="00000E71">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See </w:t>
      </w:r>
      <w:hyperlink r:id="rId15">
        <w:r w:rsidDel="00000000" w:rsidR="00000000" w:rsidRPr="00000000">
          <w:rPr>
            <w:color w:val="1155cc"/>
            <w:sz w:val="20"/>
            <w:szCs w:val="20"/>
            <w:u w:val="single"/>
            <w:rtl w:val="0"/>
          </w:rPr>
          <w:t xml:space="preserve">https://www.tei-c.org/release/doc/tei-p5-doc/en/html/TC.html#TCAPMI</w:t>
        </w:r>
      </w:hyperlink>
      <w:r w:rsidDel="00000000" w:rsidR="00000000" w:rsidRPr="00000000">
        <w:rPr>
          <w:sz w:val="20"/>
          <w:szCs w:val="20"/>
          <w:rtl w:val="0"/>
        </w:rPr>
        <w:t xml:space="preserve"> 12 Critical Apparatus and the comment on the potential for confusion inherent in the term "lacuna" made in  </w:t>
      </w:r>
      <w:hyperlink r:id="rId16">
        <w:r w:rsidDel="00000000" w:rsidR="00000000" w:rsidRPr="00000000">
          <w:rPr>
            <w:color w:val="1155cc"/>
            <w:sz w:val="20"/>
            <w:szCs w:val="20"/>
            <w:u w:val="single"/>
            <w:rtl w:val="0"/>
          </w:rPr>
          <w:t xml:space="preserve">https://digitallatin.github.io/guidelines/LDLT-Guidelines.html</w:t>
        </w:r>
      </w:hyperlink>
      <w:r w:rsidDel="00000000" w:rsidR="00000000" w:rsidRPr="00000000">
        <w:rPr>
          <w:sz w:val="20"/>
          <w:szCs w:val="20"/>
          <w:rtl w:val="0"/>
        </w:rPr>
        <w:t xml:space="preserve"> 12.9 (Gaps in Witnesses). We have favored an approach with &lt;span&gt; rather than &lt;milestone/&gt; to avoid the need of adding the mandatory attribute @unit with the value “absent” as suggested by the TEI Guidelines for cases which mark the beginning of a piece of text not present in the edition. </w:t>
      </w:r>
      <w:hyperlink r:id="rId17">
        <w:r w:rsidDel="00000000" w:rsidR="00000000" w:rsidRPr="00000000">
          <w:rPr>
            <w:color w:val="1155cc"/>
            <w:sz w:val="20"/>
            <w:szCs w:val="20"/>
            <w:u w:val="single"/>
            <w:rtl w:val="0"/>
          </w:rPr>
          <w:t xml:space="preserve">https://www.tei-c.org/release/doc/tei-p5-doc/en/html/ref-att.milestoneUnit.html</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38">
    <w:p w:rsidR="00000000" w:rsidDel="00000000" w:rsidP="00000000" w:rsidRDefault="00000000" w:rsidRPr="00000000" w14:paraId="00000E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values are the same as </w:t>
      </w:r>
      <w:r w:rsidDel="00000000" w:rsidR="00000000" w:rsidRPr="00000000">
        <w:rPr>
          <w:rtl w:val="0"/>
        </w:rPr>
        <w:t xml:space="preserve">the </w:t>
      </w:r>
      <w:r w:rsidDel="00000000" w:rsidR="00000000" w:rsidRPr="00000000">
        <w:rPr>
          <w:sz w:val="20"/>
          <w:szCs w:val="20"/>
          <w:rtl w:val="0"/>
        </w:rPr>
        <w:t xml:space="preserve">EGD, §4.4.2.</w:t>
      </w:r>
    </w:p>
  </w:footnote>
  <w:footnote w:id="40">
    <w:p w:rsidR="00000000" w:rsidDel="00000000" w:rsidP="00000000" w:rsidRDefault="00000000" w:rsidRPr="00000000" w14:paraId="00000E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EGD, §</w:t>
      </w:r>
      <w:r w:rsidDel="00000000" w:rsidR="00000000" w:rsidRPr="00000000">
        <w:rPr>
          <w:sz w:val="20"/>
          <w:szCs w:val="20"/>
          <w:rtl w:val="0"/>
        </w:rPr>
        <w:t xml:space="preserve">4.4.1</w:t>
      </w:r>
      <w:r w:rsidDel="00000000" w:rsidR="00000000" w:rsidRPr="00000000">
        <w:rPr>
          <w:sz w:val="20"/>
          <w:szCs w:val="20"/>
          <w:rtl w:val="0"/>
        </w:rPr>
        <w:t xml:space="preserve">. </w:t>
      </w:r>
    </w:p>
  </w:footnote>
  <w:footnote w:id="39">
    <w:p w:rsidR="00000000" w:rsidDel="00000000" w:rsidP="00000000" w:rsidRDefault="00000000" w:rsidRPr="00000000" w14:paraId="00000E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EGD, §4.4.2.</w:t>
      </w:r>
    </w:p>
  </w:footnote>
  <w:footnote w:id="5">
    <w:p w:rsidR="00000000" w:rsidDel="00000000" w:rsidP="00000000" w:rsidRDefault="00000000" w:rsidRPr="00000000" w14:paraId="00000E75">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Currently, four templates in their first version are available in the templates folder, under </w:t>
      </w:r>
      <w:hyperlink r:id="rId18">
        <w:r w:rsidDel="00000000" w:rsidR="00000000" w:rsidRPr="00000000">
          <w:rPr>
            <w:color w:val="1155cc"/>
            <w:sz w:val="20"/>
            <w:szCs w:val="20"/>
            <w:u w:val="single"/>
            <w:rtl w:val="0"/>
          </w:rPr>
          <w:t xml:space="preserve">CriticalEditions-mss</w:t>
        </w:r>
      </w:hyperlink>
      <w:r w:rsidDel="00000000" w:rsidR="00000000" w:rsidRPr="00000000">
        <w:rPr>
          <w:sz w:val="20"/>
          <w:szCs w:val="20"/>
          <w:rtl w:val="0"/>
        </w:rPr>
        <w:t xml:space="preserve">. </w:t>
      </w:r>
    </w:p>
  </w:footnote>
  <w:footnote w:id="6">
    <w:p w:rsidR="00000000" w:rsidDel="00000000" w:rsidP="00000000" w:rsidRDefault="00000000" w:rsidRPr="00000000" w14:paraId="00000E76">
      <w:pPr>
        <w:pageBreakBefore w:val="0"/>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Currently, critical editions are validated with the tei all schema. Be aware that at least two lines will be given but more can be added depending on the technologies used. </w:t>
      </w:r>
    </w:p>
  </w:footnote>
  <w:footnote w:id="36">
    <w:p w:rsidR="00000000" w:rsidDel="00000000" w:rsidP="00000000" w:rsidRDefault="00000000" w:rsidRPr="00000000" w14:paraId="00000E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EGD, §5.4.5</w:t>
      </w:r>
    </w:p>
  </w:footnote>
  <w:footnote w:id="43">
    <w:p w:rsidR="00000000" w:rsidDel="00000000" w:rsidP="00000000" w:rsidRDefault="00000000" w:rsidRPr="00000000" w14:paraId="00000E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TEI Guidelines, §</w:t>
      </w:r>
      <w:hyperlink r:id="rId19">
        <w:r w:rsidDel="00000000" w:rsidR="00000000" w:rsidRPr="00000000">
          <w:rPr>
            <w:color w:val="1155cc"/>
            <w:sz w:val="20"/>
            <w:szCs w:val="20"/>
            <w:u w:val="single"/>
            <w:rtl w:val="0"/>
          </w:rPr>
          <w:t xml:space="preserve">11.3.1.7</w:t>
        </w:r>
      </w:hyperlink>
      <w:r w:rsidDel="00000000" w:rsidR="00000000" w:rsidRPr="00000000">
        <w:rPr>
          <w:rtl w:val="0"/>
        </w:rPr>
      </w:r>
    </w:p>
  </w:footnote>
  <w:footnote w:id="31">
    <w:p w:rsidR="00000000" w:rsidDel="00000000" w:rsidP="00000000" w:rsidRDefault="00000000" w:rsidRPr="00000000" w14:paraId="00000E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know more about milestone elements, check the section on §</w:t>
      </w:r>
      <w:hyperlink w:anchor="_3kz2l0rlylrj">
        <w:r w:rsidDel="00000000" w:rsidR="00000000" w:rsidRPr="00000000">
          <w:rPr>
            <w:color w:val="1155cc"/>
            <w:sz w:val="20"/>
            <w:szCs w:val="20"/>
            <w:u w:val="single"/>
            <w:rtl w:val="0"/>
          </w:rPr>
          <w:t xml:space="preserve">Milestone elements</w:t>
        </w:r>
      </w:hyperlink>
      <w:r w:rsidDel="00000000" w:rsidR="00000000" w:rsidRPr="00000000">
        <w:rPr>
          <w:sz w:val="20"/>
          <w:szCs w:val="20"/>
          <w:rtl w:val="0"/>
        </w:rPr>
        <w:t xml:space="preserve"> in this Guide.</w:t>
      </w:r>
    </w:p>
  </w:footnote>
  <w:footnote w:id="55">
    <w:p w:rsidR="00000000" w:rsidDel="00000000" w:rsidP="00000000" w:rsidRDefault="00000000" w:rsidRPr="00000000" w14:paraId="00000E7A">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Please take into account also that DHARMA has a broad interpretation of the element &lt;space/&gt; compared to the regular TEI practice. The main intent is to encode space left for a segment of text to be filled in later or later. The &lt;space&gt; element shouldn’t be used for normal inter-word space or layout of the text.</w:t>
      </w:r>
    </w:p>
  </w:footnote>
  <w:footnote w:id="56">
    <w:p w:rsidR="00000000" w:rsidDel="00000000" w:rsidP="00000000" w:rsidRDefault="00000000" w:rsidRPr="00000000" w14:paraId="00000E7B">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critical editions guide doesn’t follow the sections §4.3.2 and §4.3.4 of the EGD about space for semantic segmentation and for visual layout</w:t>
      </w:r>
    </w:p>
  </w:footnote>
  <w:footnote w:id="57">
    <w:p w:rsidR="00000000" w:rsidDel="00000000" w:rsidP="00000000" w:rsidRDefault="00000000" w:rsidRPr="00000000" w14:paraId="00000E7C">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EGD §4.3.3, if you need to refer to it. </w:t>
      </w:r>
    </w:p>
  </w:footnote>
  <w:footnote w:id="58">
    <w:p w:rsidR="00000000" w:rsidDel="00000000" w:rsidP="00000000" w:rsidRDefault="00000000" w:rsidRPr="00000000" w14:paraId="00000E7D">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0">
        <w:r w:rsidDel="00000000" w:rsidR="00000000" w:rsidRPr="00000000">
          <w:rPr>
            <w:rFonts w:ascii="Gentium Plus" w:cs="Gentium Plus" w:eastAsia="Gentium Plus" w:hAnsi="Gentium Plus"/>
            <w:color w:val="1155cc"/>
            <w:sz w:val="18"/>
            <w:szCs w:val="18"/>
            <w:u w:val="single"/>
            <w:rtl w:val="0"/>
          </w:rPr>
          <w:t xml:space="preserve">https://docs.google.com/document/d/1glfyQnFqPrbVOYzegfjKIOVrc-vMgznEQ1iNsFf7DE8/edit?usp=sharing</w:t>
        </w:r>
      </w:hyperlink>
      <w:r w:rsidDel="00000000" w:rsidR="00000000" w:rsidRPr="00000000">
        <w:rPr>
          <w:sz w:val="20"/>
          <w:szCs w:val="20"/>
          <w:rtl w:val="0"/>
        </w:rPr>
        <w:t xml:space="preserve">. ​All encoders are requested to refer to that list before creating a token for a symbol and are encouraged to contribute to it by inserting clippings of symbols they encounter in their texts when no token already featured in the list matches their need. Note that those temporary values won’t be added into the validation schema. Some of the available values are: “dandaPlain”, “dandaHooked”, “dandaCross”, “dandaOrnate”, “ddandaPlain”, “ddandaHooked”, “ddandaCross”, “ddandaOrnate”, “comma”, “commaSmall”, “dashPlain”, “dashConcave”, “dashConvex”, “dashHooked”, “dashWavy”, “dashLong”, “dashDouble”, “dashDoubledot”, “dotMid”, “dotDouble”, “dotTriangle”, “circleSmall”, “circleLarge”, “circleHigh”, “circleLow”, “circleCross”, “circleDouble”, “circleFloret”, “circleHorned”, “circleConcentric”, “circleTarget”, “circleTriangle”, “spiralR”, “spiralL”, “crossPlus”, “crossX”, “floretQuatrefoil”, “floretComplex”, “gomutraInitial”, “gomutraFinal”, “gomutraFinalBars”, “gomutraFinalComplex”, “tennisBall”, “squiggelVertical”...</w:t>
      </w:r>
    </w:p>
  </w:footnote>
  <w:footnote w:id="59">
    <w:p w:rsidR="00000000" w:rsidDel="00000000" w:rsidP="00000000" w:rsidRDefault="00000000" w:rsidRPr="00000000" w14:paraId="00000E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&lt;div type="edition"&gt; hasn't been kept for the present guide, see </w:t>
      </w:r>
      <w:hyperlink w:anchor="_13sa6q6l6fvz">
        <w:r w:rsidDel="00000000" w:rsidR="00000000" w:rsidRPr="00000000">
          <w:rPr>
            <w:color w:val="1155cc"/>
            <w:sz w:val="20"/>
            <w:szCs w:val="20"/>
            <w:u w:val="single"/>
            <w:rtl w:val="0"/>
          </w:rPr>
          <w:t xml:space="preserve">&lt;text&gt; – Structuring the text</w:t>
        </w:r>
      </w:hyperlink>
      <w:r w:rsidDel="00000000" w:rsidR="00000000" w:rsidRPr="00000000">
        <w:rPr>
          <w:sz w:val="20"/>
          <w:szCs w:val="20"/>
          <w:rtl w:val="0"/>
        </w:rPr>
        <w:t xml:space="preserve">.</w:t>
      </w:r>
    </w:p>
  </w:footnote>
  <w:footnote w:id="54">
    <w:p w:rsidR="00000000" w:rsidDel="00000000" w:rsidP="00000000" w:rsidRDefault="00000000" w:rsidRPr="00000000" w14:paraId="00000E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EGD, §3.2.4, §3.5.5 as well as §8.1.2, §8.1.3, §9.1.6.</w:t>
      </w:r>
    </w:p>
  </w:footnote>
  <w:footnote w:id="28">
    <w:p w:rsidR="00000000" w:rsidDel="00000000" w:rsidP="00000000" w:rsidRDefault="00000000" w:rsidRPr="00000000" w14:paraId="00000E80">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instance, it would be an error if an apparatus entry put a &lt;p&gt; element inside another &lt;p&gt; or an &lt;l&gt; element inside another one. In the same way, be careful to avoid declaring different structural levels as variants in the same apparatus entry; for instance a &lt;div&gt; element can't be declared in a &lt;lem&gt; and be matched with a &lt;p&gt; element in the corresponding &lt;rdg&gt;. The same could be said about the witnesses. You can't provide information about one witness in a nested apparatus entry if it isn't identified in the @wit attribute of the enclosing &lt;lem&gt;. If you do so, your variant is controversial regarding the inheritage pattern between parents and children elements, on top of being an unnecessary repetition of the &lt;rdg&gt; of the enclosing &lt;app&gt;. </w:t>
      </w:r>
    </w:p>
  </w:footnote>
  <w:footnote w:id="14">
    <w:p w:rsidR="00000000" w:rsidDel="00000000" w:rsidP="00000000" w:rsidRDefault="00000000" w:rsidRPr="00000000" w14:paraId="00000E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for this element a by-default paragraph about asterisk will be added in the template and should be reproduced in all the editions, Others could be added at a later stage, especially to record any practices that may not have been explicitly explain in one of the guides of the DHARMA project. </w:t>
      </w:r>
    </w:p>
  </w:footnote>
  <w:footnote w:id="32">
    <w:p w:rsidR="00000000" w:rsidDel="00000000" w:rsidP="00000000" w:rsidRDefault="00000000" w:rsidRPr="00000000" w14:paraId="00000E82">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Digital Latin Library Guidelines, 12.15, Tagging Readings for Analysis, </w:t>
      </w:r>
      <w:hyperlink r:id="rId21">
        <w:r w:rsidDel="00000000" w:rsidR="00000000" w:rsidRPr="00000000">
          <w:rPr>
            <w:color w:val="1155cc"/>
            <w:sz w:val="20"/>
            <w:szCs w:val="20"/>
            <w:u w:val="single"/>
            <w:rtl w:val="0"/>
          </w:rPr>
          <w:t xml:space="preserve">https://digitallatin.github.io/guidelines/LDLT-Guidelines.html</w:t>
        </w:r>
      </w:hyperlink>
      <w:r w:rsidDel="00000000" w:rsidR="00000000" w:rsidRPr="00000000">
        <w:rPr>
          <w:sz w:val="20"/>
          <w:szCs w:val="20"/>
          <w:rtl w:val="0"/>
        </w:rPr>
        <w:t xml:space="preserve">, but note that the Digital Latin Library offers these values to be used with the attribute @ana, while in the case of DHARMA, we have favored @cause. On this point, we follow the TEI Guidelines, where the following values are proposed:  homeoteleuton, homeoarchy, paleographicConfusion, haplography, dittography, falseEmendation. See</w:t>
      </w:r>
    </w:p>
    <w:p w:rsidR="00000000" w:rsidDel="00000000" w:rsidP="00000000" w:rsidRDefault="00000000" w:rsidRPr="00000000" w14:paraId="00000E83">
      <w:pPr>
        <w:spacing w:line="240" w:lineRule="auto"/>
        <w:jc w:val="both"/>
        <w:rPr>
          <w:sz w:val="20"/>
          <w:szCs w:val="20"/>
        </w:rPr>
      </w:pPr>
      <w:hyperlink r:id="rId22">
        <w:r w:rsidDel="00000000" w:rsidR="00000000" w:rsidRPr="00000000">
          <w:rPr>
            <w:color w:val="1155cc"/>
            <w:sz w:val="20"/>
            <w:szCs w:val="20"/>
            <w:u w:val="single"/>
            <w:rtl w:val="0"/>
          </w:rPr>
          <w:t xml:space="preserve">https://www.tei-c.org/release/doc/tei-p5-doc/en/html/ref-att.textCritical.html</w:t>
        </w:r>
      </w:hyperlink>
      <w:r w:rsidDel="00000000" w:rsidR="00000000" w:rsidRPr="00000000">
        <w:rPr>
          <w:sz w:val="20"/>
          <w:szCs w:val="20"/>
          <w:rtl w:val="0"/>
        </w:rPr>
        <w:t xml:space="preserve">. </w:t>
      </w:r>
    </w:p>
  </w:footnote>
  <w:footnote w:id="41">
    <w:p w:rsidR="00000000" w:rsidDel="00000000" w:rsidP="00000000" w:rsidRDefault="00000000" w:rsidRPr="00000000" w14:paraId="00000E84">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this is different from the case of a scribal edition taking place “before our eyes” in a witness, and which would be encoded using the &lt;add&gt; element (§</w:t>
      </w:r>
      <w:hyperlink w:anchor="_czkigmgp9lr3">
        <w:r w:rsidDel="00000000" w:rsidR="00000000" w:rsidRPr="00000000">
          <w:rPr>
            <w:color w:val="1155cc"/>
            <w:sz w:val="20"/>
            <w:szCs w:val="20"/>
            <w:u w:val="single"/>
            <w:rtl w:val="0"/>
          </w:rPr>
          <w:t xml:space="preserve">&lt;add&gt; – Additions</w:t>
        </w:r>
      </w:hyperlink>
      <w:r w:rsidDel="00000000" w:rsidR="00000000" w:rsidRPr="00000000">
        <w:rPr>
          <w:sz w:val="20"/>
          <w:szCs w:val="20"/>
          <w:rtl w:val="0"/>
        </w:rPr>
        <w:t xml:space="preserve">). In the situation we are dealing with here, the segment is present in one or more witnesses, but you as editor decide that it was absent in the stage of the text’s history that you are trying to reconstruct.</w:t>
      </w:r>
    </w:p>
  </w:footnote>
  <w:footnote w:id="42">
    <w:p w:rsidR="00000000" w:rsidDel="00000000" w:rsidP="00000000" w:rsidRDefault="00000000" w:rsidRPr="00000000" w14:paraId="00000E85">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usual method to encode such a phenomenon is to provide an empty &lt;lem&gt; element for this additional text. Nonetheless, since no empty element has been used in the DHARMA encoding model, we have decided in favor of keeping the usual printed strategy. Anway, the missing anchoring lemma would have raised a particular display issue, if members of the project expect to display the main edition with notes in a way that reproduces the printed apparatus. </w:t>
      </w:r>
    </w:p>
  </w:footnote>
  <w:footnote w:id="29">
    <w:p w:rsidR="00000000" w:rsidDel="00000000" w:rsidP="00000000" w:rsidRDefault="00000000" w:rsidRPr="00000000" w14:paraId="00000E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DHARMA has chosen not to allow declaring empty elements &lt;lem/&gt; or &lt;rdg/&gt; in its encoding model for omissions and interpolation. See TEI Encoding Guidelines, §</w:t>
      </w:r>
      <w:hyperlink r:id="rId23">
        <w:r w:rsidDel="00000000" w:rsidR="00000000" w:rsidRPr="00000000">
          <w:rPr>
            <w:color w:val="1155cc"/>
            <w:sz w:val="20"/>
            <w:szCs w:val="20"/>
            <w:u w:val="single"/>
            <w:rtl w:val="0"/>
          </w:rPr>
          <w:t xml:space="preserve">12.4</w:t>
        </w:r>
      </w:hyperlink>
      <w:r w:rsidDel="00000000" w:rsidR="00000000" w:rsidRPr="00000000">
        <w:rPr>
          <w:sz w:val="20"/>
          <w:szCs w:val="20"/>
          <w:rtl w:val="0"/>
        </w:rPr>
        <w:t xml:space="preserve">. </w:t>
      </w:r>
    </w:p>
  </w:footnote>
  <w:footnote w:id="48">
    <w:p w:rsidR="00000000" w:rsidDel="00000000" w:rsidP="00000000" w:rsidRDefault="00000000" w:rsidRPr="00000000" w14:paraId="00000E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https://github.com/erc-dharma/project-documentation/blob/master/DHARMA_IdListMembers_v01.xml</w:t>
      </w:r>
    </w:p>
  </w:footnote>
  <w:footnote w:id="49">
    <w:p w:rsidR="00000000" w:rsidDel="00000000" w:rsidP="00000000" w:rsidRDefault="00000000" w:rsidRPr="00000000" w14:paraId="00000E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project's use of Zotero’s Short Title field, see the </w:t>
      </w:r>
      <w:hyperlink r:id="rId24">
        <w:r w:rsidDel="00000000" w:rsidR="00000000" w:rsidRPr="00000000">
          <w:rPr>
            <w:color w:val="1155cc"/>
            <w:sz w:val="20"/>
            <w:szCs w:val="20"/>
            <w:u w:val="single"/>
            <w:rtl w:val="0"/>
          </w:rPr>
          <w:t xml:space="preserve">Zotero Guide</w:t>
        </w:r>
      </w:hyperlink>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4.10</w:t>
        </w:r>
      </w:hyperlink>
      <w:r w:rsidDel="00000000" w:rsidR="00000000" w:rsidRPr="00000000">
        <w:rPr>
          <w:sz w:val="20"/>
          <w:szCs w:val="20"/>
          <w:rtl w:val="0"/>
        </w:rPr>
        <w:t xml:space="preserve">).</w:t>
      </w:r>
    </w:p>
  </w:footnote>
  <w:footnote w:id="50">
    <w:p w:rsidR="00000000" w:rsidDel="00000000" w:rsidP="00000000" w:rsidRDefault="00000000" w:rsidRPr="00000000" w14:paraId="00000E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in the project documentation folder in GitHub: https://github.com/erc-dharma/project-documentation/blob/master/DHARMA_IdListTexts_v01.xml.</w:t>
      </w:r>
    </w:p>
  </w:footnote>
  <w:footnote w:id="47">
    <w:p w:rsidR="00000000" w:rsidDel="00000000" w:rsidP="00000000" w:rsidRDefault="00000000" w:rsidRPr="00000000" w14:paraId="00000E8A">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Also called CTS, Canonical Text Services is a protocol to identify texts or fragments of text following the classical notions of “work” and “citation” used by humanities with the aim to make them retrievable through a network service. It was built by Christopher Blackwell and Neel Smith as part of their Homer Multitext project. See </w:t>
      </w:r>
      <w:hyperlink r:id="rId26">
        <w:r w:rsidDel="00000000" w:rsidR="00000000" w:rsidRPr="00000000">
          <w:rPr>
            <w:color w:val="1155cc"/>
            <w:sz w:val="20"/>
            <w:szCs w:val="20"/>
            <w:u w:val="single"/>
            <w:rtl w:val="0"/>
          </w:rPr>
          <w:t xml:space="preserve">http://cite-architecture.org/</w:t>
        </w:r>
      </w:hyperlink>
      <w:r w:rsidDel="00000000" w:rsidR="00000000" w:rsidRPr="00000000">
        <w:rPr>
          <w:sz w:val="20"/>
          <w:szCs w:val="20"/>
          <w:rtl w:val="0"/>
        </w:rPr>
        <w:t xml:space="preserve">. </w:t>
      </w:r>
    </w:p>
  </w:footnote>
  <w:footnote w:id="51">
    <w:p w:rsidR="00000000" w:rsidDel="00000000" w:rsidP="00000000" w:rsidRDefault="00000000" w:rsidRPr="00000000" w14:paraId="00000E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other solution would have been a typed path form of identifier. It would have required the identifier of a block element to be built with the element name, a hyphen, and a number, for instance p-2, which can become verbose. </w:t>
      </w:r>
    </w:p>
  </w:footnote>
  <w:footnote w:id="52">
    <w:p w:rsidR="00000000" w:rsidDel="00000000" w:rsidP="00000000" w:rsidRDefault="00000000" w:rsidRPr="00000000" w14:paraId="00000E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favored such a starting point rather than the &lt;body&gt; element to avoid preventing identifiers to be assigned to components inside the front and back matters, if such a need appears at some point in the project.</w:t>
      </w:r>
    </w:p>
  </w:footnote>
  <w:footnote w:id="53">
    <w:p w:rsidR="00000000" w:rsidDel="00000000" w:rsidP="00000000" w:rsidRDefault="00000000" w:rsidRPr="00000000" w14:paraId="00000E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XSLT file to apply the numbering pattern is available on github in the </w:t>
      </w:r>
      <w:hyperlink r:id="rId27">
        <w:r w:rsidDel="00000000" w:rsidR="00000000" w:rsidRPr="00000000">
          <w:rPr>
            <w:color w:val="1155cc"/>
            <w:sz w:val="20"/>
            <w:szCs w:val="20"/>
            <w:u w:val="single"/>
            <w:rtl w:val="0"/>
          </w:rPr>
          <w:t xml:space="preserve">project-documentation repository</w:t>
        </w:r>
      </w:hyperlink>
      <w:r w:rsidDel="00000000" w:rsidR="00000000" w:rsidRPr="00000000">
        <w:rPr>
          <w:sz w:val="20"/>
          <w:szCs w:val="20"/>
          <w:rtl w:val="0"/>
        </w:rPr>
        <w:t xml:space="preserve">. </w:t>
      </w:r>
    </w:p>
  </w:footnote>
  <w:footnote w:id="3">
    <w:p w:rsidR="00000000" w:rsidDel="00000000" w:rsidP="00000000" w:rsidRDefault="00000000" w:rsidRPr="00000000" w14:paraId="00000E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making our choices, we have made use of the following guides in ascending order of frequency: </w:t>
      </w:r>
    </w:p>
    <w:p w:rsidR="00000000" w:rsidDel="00000000" w:rsidP="00000000" w:rsidRDefault="00000000" w:rsidRPr="00000000" w14:paraId="00000E8F">
      <w:pPr>
        <w:spacing w:line="240" w:lineRule="auto"/>
        <w:ind w:firstLine="720"/>
        <w:rPr>
          <w:sz w:val="20"/>
          <w:szCs w:val="20"/>
        </w:rPr>
      </w:pPr>
      <w:r w:rsidDel="00000000" w:rsidR="00000000" w:rsidRPr="00000000">
        <w:rPr>
          <w:sz w:val="20"/>
          <w:szCs w:val="20"/>
          <w:rtl w:val="0"/>
        </w:rPr>
        <w:t xml:space="preserve">&lt;https://betamasaheft.eu/Guidelines/&gt; </w:t>
      </w:r>
      <w:r w:rsidDel="00000000" w:rsidR="00000000" w:rsidRPr="00000000">
        <w:rPr>
          <w:sz w:val="20"/>
          <w:szCs w:val="20"/>
          <w:rtl w:val="0"/>
        </w:rPr>
        <w:t xml:space="preserve"> </w:t>
      </w:r>
    </w:p>
    <w:p w:rsidR="00000000" w:rsidDel="00000000" w:rsidP="00000000" w:rsidRDefault="00000000" w:rsidRPr="00000000" w14:paraId="00000E90">
      <w:pPr>
        <w:ind w:left="0" w:firstLine="720"/>
        <w:jc w:val="both"/>
        <w:rPr>
          <w:sz w:val="20"/>
          <w:szCs w:val="20"/>
        </w:rPr>
      </w:pPr>
      <w:r w:rsidDel="00000000" w:rsidR="00000000" w:rsidRPr="00000000">
        <w:rPr>
          <w:sz w:val="20"/>
          <w:szCs w:val="20"/>
          <w:rtl w:val="0"/>
        </w:rPr>
        <w:t xml:space="preserve">&lt;https://sarit.indology.info/sarit-pm/docs/encoding-guidelines-simple.html&gt;</w:t>
      </w:r>
    </w:p>
    <w:p w:rsidR="00000000" w:rsidDel="00000000" w:rsidP="00000000" w:rsidRDefault="00000000" w:rsidRPr="00000000" w14:paraId="00000E91">
      <w:pPr>
        <w:ind w:firstLine="720"/>
        <w:jc w:val="both"/>
        <w:rPr>
          <w:sz w:val="20"/>
          <w:szCs w:val="20"/>
        </w:rPr>
      </w:pPr>
      <w:r w:rsidDel="00000000" w:rsidR="00000000" w:rsidRPr="00000000">
        <w:rPr>
          <w:sz w:val="20"/>
          <w:szCs w:val="20"/>
          <w:rtl w:val="0"/>
        </w:rPr>
        <w:t xml:space="preserve">&lt;https://sarit.indology.info/sarit-pm/docs/encoding-guidelines-full.html&gt;</w:t>
      </w:r>
      <w:r w:rsidDel="00000000" w:rsidR="00000000" w:rsidRPr="00000000">
        <w:rPr>
          <w:rtl w:val="0"/>
        </w:rPr>
      </w:r>
    </w:p>
    <w:p w:rsidR="00000000" w:rsidDel="00000000" w:rsidP="00000000" w:rsidRDefault="00000000" w:rsidRPr="00000000" w14:paraId="00000E92">
      <w:pPr>
        <w:ind w:firstLine="720"/>
        <w:jc w:val="both"/>
        <w:rPr>
          <w:sz w:val="20"/>
          <w:szCs w:val="20"/>
        </w:rPr>
      </w:pPr>
      <w:r w:rsidDel="00000000" w:rsidR="00000000" w:rsidRPr="00000000">
        <w:rPr>
          <w:sz w:val="20"/>
          <w:szCs w:val="20"/>
          <w:rtl w:val="0"/>
        </w:rPr>
        <w:t xml:space="preserve">&lt;https://digitallatin.github.io/guidelines/LDLT-Guidelines.html&gt;</w:t>
      </w:r>
      <w:r w:rsidDel="00000000" w:rsidR="00000000" w:rsidRPr="00000000">
        <w:rPr>
          <w:rtl w:val="0"/>
        </w:rPr>
      </w:r>
    </w:p>
  </w:footnote>
  <w:footnote w:id="35">
    <w:p w:rsidR="00000000" w:rsidDel="00000000" w:rsidP="00000000" w:rsidRDefault="00000000" w:rsidRPr="00000000" w14:paraId="00000E93">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We are slightly adapting the term “paradosis” here from the way it is used in M. L. West, </w:t>
      </w:r>
      <w:r w:rsidDel="00000000" w:rsidR="00000000" w:rsidRPr="00000000">
        <w:rPr>
          <w:i w:val="1"/>
          <w:sz w:val="20"/>
          <w:szCs w:val="20"/>
          <w:rtl w:val="0"/>
        </w:rPr>
        <w:t xml:space="preserve">Textual Criticism and Editorial Technique</w:t>
      </w:r>
      <w:r w:rsidDel="00000000" w:rsidR="00000000" w:rsidRPr="00000000">
        <w:rPr>
          <w:sz w:val="20"/>
          <w:szCs w:val="20"/>
          <w:rtl w:val="0"/>
        </w:rPr>
        <w:t xml:space="preserve"> (1973), pp. 53–59.</w:t>
      </w:r>
      <w:r w:rsidDel="00000000" w:rsidR="00000000" w:rsidRPr="00000000">
        <w:rPr>
          <w:rtl w:val="0"/>
        </w:rPr>
      </w:r>
    </w:p>
  </w:footnote>
  <w:footnote w:id="62">
    <w:p w:rsidR="00000000" w:rsidDel="00000000" w:rsidP="00000000" w:rsidRDefault="00000000" w:rsidRPr="00000000" w14:paraId="00000E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are fully aware of the uselessness of this attribute in such a context, but we have kept it to help you with consistent habits. </w:t>
      </w:r>
    </w:p>
  </w:footnote>
  <w:footnote w:id="46">
    <w:p w:rsidR="00000000" w:rsidDel="00000000" w:rsidP="00000000" w:rsidRDefault="00000000" w:rsidRPr="00000000" w14:paraId="00000E95">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section is theoretical and has not been tested. For now, if we recommend you try to follow as much as possible the described citation pattern. The implementation and the obvious changes that it might require will be handled in a later stage of the project. </w:t>
      </w:r>
    </w:p>
  </w:footnote>
  <w:footnote w:id="64">
    <w:p w:rsidR="00000000" w:rsidDel="00000000" w:rsidP="00000000" w:rsidRDefault="00000000" w:rsidRPr="00000000" w14:paraId="00000E96">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if you favor using @xml:id, you adopt a double-endpoint solution rather than the usual location reference approach. To attribute ids to your elements, you should follow DHARMA’s recommendation: numbering the hierarchical structure made by  &lt;div&gt;, &lt;p&gt;, &lt;ab&gt; and &lt;lg&gt; elements. Eventually, you might run into a lack of precision regarding segments of text written in prose and then feel free to overcome this using &lt;anchor/&gt; elements.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5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70" w:hanging="170"/>
      </w:pPr>
      <w:rPr>
        <w:rFonts w:ascii="Arial" w:cs="Arial" w:eastAsia="Arial" w:hAnsi="Arial"/>
      </w:rPr>
    </w:lvl>
    <w:lvl w:ilvl="1">
      <w:start w:val="1"/>
      <w:numFmt w:val="bullet"/>
      <w:lvlText w:val="–"/>
      <w:lvlJc w:val="left"/>
      <w:pPr>
        <w:ind w:left="340" w:hanging="170"/>
      </w:pPr>
      <w:rPr>
        <w:rFonts w:ascii="Arial" w:cs="Arial" w:eastAsia="Arial" w:hAnsi="Arial"/>
      </w:rPr>
    </w:lvl>
    <w:lvl w:ilvl="2">
      <w:start w:val="1"/>
      <w:numFmt w:val="bullet"/>
      <w:lvlText w:val="●"/>
      <w:lvlJc w:val="left"/>
      <w:pPr>
        <w:ind w:left="510" w:hanging="170"/>
      </w:pPr>
      <w:rPr>
        <w:rFonts w:ascii="Arial" w:cs="Arial" w:eastAsia="Arial" w:hAnsi="Arial"/>
      </w:rPr>
    </w:lvl>
    <w:lvl w:ilvl="3">
      <w:start w:val="1"/>
      <w:numFmt w:val="bullet"/>
      <w:lvlText w:val="–"/>
      <w:lvlJc w:val="left"/>
      <w:pPr>
        <w:ind w:left="680" w:hanging="170"/>
      </w:pPr>
      <w:rPr>
        <w:rFonts w:ascii="Arial" w:cs="Arial" w:eastAsia="Arial" w:hAnsi="Arial"/>
        <w:color w:val="000000"/>
        <w:u w:val="none"/>
      </w:rPr>
    </w:lvl>
    <w:lvl w:ilvl="4">
      <w:start w:val="1"/>
      <w:numFmt w:val="bullet"/>
      <w:lvlText w:val="–"/>
      <w:lvlJc w:val="left"/>
      <w:pPr>
        <w:ind w:left="850" w:hanging="170"/>
      </w:pPr>
      <w:rPr>
        <w:rFonts w:ascii="Arial" w:cs="Arial" w:eastAsia="Arial" w:hAnsi="Arial"/>
      </w:rPr>
    </w:lvl>
    <w:lvl w:ilvl="5">
      <w:start w:val="1"/>
      <w:numFmt w:val="lowerRoman"/>
      <w:lvlText w:val="(%6)"/>
      <w:lvlJc w:val="left"/>
      <w:pPr>
        <w:ind w:left="1020" w:hanging="170"/>
      </w:pPr>
      <w:rPr/>
    </w:lvl>
    <w:lvl w:ilvl="6">
      <w:start w:val="1"/>
      <w:numFmt w:val="decimal"/>
      <w:lvlText w:val="%7."/>
      <w:lvlJc w:val="left"/>
      <w:pPr>
        <w:ind w:left="1190" w:hanging="170"/>
      </w:pPr>
      <w:rPr/>
    </w:lvl>
    <w:lvl w:ilvl="7">
      <w:start w:val="1"/>
      <w:numFmt w:val="lowerLetter"/>
      <w:lvlText w:val="%8."/>
      <w:lvlJc w:val="left"/>
      <w:pPr>
        <w:ind w:left="1360" w:hanging="170"/>
      </w:pPr>
      <w:rPr/>
    </w:lvl>
    <w:lvl w:ilvl="8">
      <w:start w:val="1"/>
      <w:numFmt w:val="lowerRoman"/>
      <w:lvlText w:val="%9."/>
      <w:lvlJc w:val="left"/>
      <w:pPr>
        <w:ind w:left="1530" w:hanging="17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70" w:hanging="170"/>
      </w:pPr>
      <w:rPr>
        <w:rFonts w:ascii="Arial" w:cs="Arial" w:eastAsia="Arial" w:hAnsi="Arial"/>
      </w:rPr>
    </w:lvl>
    <w:lvl w:ilvl="1">
      <w:start w:val="1"/>
      <w:numFmt w:val="bullet"/>
      <w:lvlText w:val="–"/>
      <w:lvlJc w:val="left"/>
      <w:pPr>
        <w:ind w:left="340" w:hanging="170"/>
      </w:pPr>
      <w:rPr>
        <w:rFonts w:ascii="Arial" w:cs="Arial" w:eastAsia="Arial" w:hAnsi="Arial"/>
      </w:rPr>
    </w:lvl>
    <w:lvl w:ilvl="2">
      <w:start w:val="1"/>
      <w:numFmt w:val="bullet"/>
      <w:lvlText w:val="●"/>
      <w:lvlJc w:val="left"/>
      <w:pPr>
        <w:ind w:left="510" w:hanging="150"/>
      </w:pPr>
      <w:rPr>
        <w:rFonts w:ascii="Arial" w:cs="Arial" w:eastAsia="Arial" w:hAnsi="Arial"/>
      </w:rPr>
    </w:lvl>
    <w:lvl w:ilvl="3">
      <w:start w:val="1"/>
      <w:numFmt w:val="bullet"/>
      <w:lvlText w:val="–"/>
      <w:lvlJc w:val="left"/>
      <w:pPr>
        <w:ind w:left="680" w:hanging="170"/>
      </w:pPr>
      <w:rPr>
        <w:rFonts w:ascii="Arial" w:cs="Arial" w:eastAsia="Arial" w:hAnsi="Arial"/>
        <w:color w:val="000000"/>
        <w:u w:val="none"/>
      </w:rPr>
    </w:lvl>
    <w:lvl w:ilvl="4">
      <w:start w:val="1"/>
      <w:numFmt w:val="bullet"/>
      <w:lvlText w:val="–"/>
      <w:lvlJc w:val="left"/>
      <w:pPr>
        <w:ind w:left="850" w:hanging="170"/>
      </w:pPr>
      <w:rPr>
        <w:rFonts w:ascii="Arial" w:cs="Arial" w:eastAsia="Arial" w:hAnsi="Arial"/>
      </w:rPr>
    </w:lvl>
    <w:lvl w:ilvl="5">
      <w:start w:val="1"/>
      <w:numFmt w:val="lowerRoman"/>
      <w:lvlText w:val="(%6)"/>
      <w:lvlJc w:val="left"/>
      <w:pPr>
        <w:ind w:left="1020" w:hanging="170"/>
      </w:pPr>
      <w:rPr/>
    </w:lvl>
    <w:lvl w:ilvl="6">
      <w:start w:val="1"/>
      <w:numFmt w:val="decimal"/>
      <w:lvlText w:val="%7."/>
      <w:lvlJc w:val="left"/>
      <w:pPr>
        <w:ind w:left="1190" w:hanging="170"/>
      </w:pPr>
      <w:rPr/>
    </w:lvl>
    <w:lvl w:ilvl="7">
      <w:start w:val="1"/>
      <w:numFmt w:val="lowerLetter"/>
      <w:lvlText w:val="%8."/>
      <w:lvlJc w:val="left"/>
      <w:pPr>
        <w:ind w:left="1360" w:hanging="170"/>
      </w:pPr>
      <w:rPr/>
    </w:lvl>
    <w:lvl w:ilvl="8">
      <w:start w:val="1"/>
      <w:numFmt w:val="lowerRoman"/>
      <w:lvlText w:val="%9."/>
      <w:lvlJc w:val="left"/>
      <w:pPr>
        <w:ind w:left="1530" w:hanging="17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pPr>
      <w:ind w:left="0"/>
    </w:pPr>
    <w:rPr>
      <w:rFonts w:ascii="Gentium Plus" w:cs="Gentium Plus" w:eastAsia="Gentium Plus" w:hAnsi="Gentium Plus"/>
    </w:rPr>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ly/2JytLbz" TargetMode="External"/><Relationship Id="rId22" Type="http://schemas.openxmlformats.org/officeDocument/2006/relationships/hyperlink" Target="https://tei-c.org/release/doc/tei-p5-doc/en/html/TC.html#TCAPDE" TargetMode="External"/><Relationship Id="rId21" Type="http://schemas.openxmlformats.org/officeDocument/2006/relationships/hyperlink" Target="https://tei-c.org/release/doc/tei-p5-doc/en/html/TC.html#TCAPDE" TargetMode="External"/><Relationship Id="rId24" Type="http://schemas.openxmlformats.org/officeDocument/2006/relationships/hyperlink" Target="https://tei-c.org/release/doc/tei-p5-doc/en/html/TC.html#TCAPPS" TargetMode="External"/><Relationship Id="rId23" Type="http://schemas.openxmlformats.org/officeDocument/2006/relationships/hyperlink" Target="https://tei-c.org/release/doc/tei-p5-doc/en/html/TC.html#TCAP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www.zotero.org/groups/1633743/erc-dharma/items/CYNRE78T" TargetMode="External"/><Relationship Id="rId25" Type="http://schemas.openxmlformats.org/officeDocument/2006/relationships/hyperlink" Target="https://github.com/erc-dharma/project-documentation/blob/master/DHARMA_IdListMembers_v01.xml" TargetMode="External"/><Relationship Id="rId28" Type="http://schemas.openxmlformats.org/officeDocument/2006/relationships/hyperlink" Target="https://www.zotero.org/groups/1633743/erc-dharma/items/CYNRE78T" TargetMode="External"/><Relationship Id="rId27" Type="http://schemas.openxmlformats.org/officeDocument/2006/relationships/hyperlink" Target="https://www.zotero.org/groups/1633743/erc-dharma/items/CYNRE78T"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ocs.google.com/document/u/0/d/1hjWrrwRZQp4hmEqw4jBhhqoXdwJvRlw3EWboJteOPw0/edit" TargetMode="External"/><Relationship Id="rId7" Type="http://schemas.openxmlformats.org/officeDocument/2006/relationships/styles" Target="styles.xml"/><Relationship Id="rId8" Type="http://schemas.openxmlformats.org/officeDocument/2006/relationships/image" Target="media/image1.png"/><Relationship Id="rId31" Type="http://schemas.openxmlformats.org/officeDocument/2006/relationships/hyperlink" Target="https://github.com/erc-dharma/project-documentation/blob/master/templates/CriticalEditions-mss/DHARMA_templateCritEdTranslation_v01.xml" TargetMode="External"/><Relationship Id="rId30" Type="http://schemas.openxmlformats.org/officeDocument/2006/relationships/image" Target="media/image2.png"/><Relationship Id="rId11" Type="http://schemas.openxmlformats.org/officeDocument/2006/relationships/footer" Target="footer1.xml"/><Relationship Id="rId33" Type="http://schemas.openxmlformats.org/officeDocument/2006/relationships/hyperlink" Target="https://github.com/erc-dharma/project-documentation/blob/master/templates/CriticalEditions-mss/DHARMA_templateCritEdBibliography_v01.xml" TargetMode="External"/><Relationship Id="rId10" Type="http://schemas.openxmlformats.org/officeDocument/2006/relationships/footer" Target="footer2.xml"/><Relationship Id="rId32" Type="http://schemas.openxmlformats.org/officeDocument/2006/relationships/hyperlink" Target="https://github.com/erc-dharma/project-documentation/blob/master/templates/CriticalEditions-mss/DHARMA_templateCritEdCommentary_v01.xml" TargetMode="External"/><Relationship Id="rId13" Type="http://schemas.openxmlformats.org/officeDocument/2006/relationships/hyperlink" Target="https://docs.google.com/document/u/0/d/1OqZqBRseREVdpoNU4WypvS7fkqO0giMequKO7rkFGsc/edit" TargetMode="External"/><Relationship Id="rId12" Type="http://schemas.openxmlformats.org/officeDocument/2006/relationships/hyperlink" Target="https://halshs.archives-ouvertes.fr/halshs-02888186/document" TargetMode="External"/><Relationship Id="rId34" Type="http://schemas.openxmlformats.org/officeDocument/2006/relationships/hyperlink" Target="https://www.tei-c.org/release/doc/tei-p5-doc/en/html/TC.html#TCAPMI" TargetMode="External"/><Relationship Id="rId15" Type="http://schemas.openxmlformats.org/officeDocument/2006/relationships/hyperlink" Target="https://hal.archives-ouvertes.fr/halshs-02272407v3/document" TargetMode="External"/><Relationship Id="rId14" Type="http://schemas.openxmlformats.org/officeDocument/2006/relationships/hyperlink" Target="https://docs.google.com/document/u/0/d/1glfyQnFqPrbVOYzegfjKIOVrc-vMgznEQ1iNsFf7DE8/edit" TargetMode="External"/><Relationship Id="rId17" Type="http://schemas.openxmlformats.org/officeDocument/2006/relationships/hyperlink" Target="https://github.com/erc-dharma/project-documentation/blob/master/DHARMA_IdListMembers_v01.xml" TargetMode="External"/><Relationship Id="rId16" Type="http://schemas.openxmlformats.org/officeDocument/2006/relationships/hyperlink" Target="https://docs.google.com/document/u/0/d/1V_AJzCtQ8KCnFm2dcE9D31gDd9jWpsWyvWwOCZuIcGY/edit" TargetMode="External"/><Relationship Id="rId19" Type="http://schemas.openxmlformats.org/officeDocument/2006/relationships/hyperlink" Target="https://hal.archives-ouvertes.fr/halshs-02272407v3/document" TargetMode="External"/><Relationship Id="rId18" Type="http://schemas.openxmlformats.org/officeDocument/2006/relationships/hyperlink" Target="https://bit.ly/2JytLb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docs.google.com/document/d/1glfyQnFqPrbVOYzegfjKIOVrc-vMgznEQ1iNsFf7DE8/edit?usp=sharing" TargetMode="External"/><Relationship Id="rId22" Type="http://schemas.openxmlformats.org/officeDocument/2006/relationships/hyperlink" Target="https://www.tei-c.org/release/doc/tei-p5-doc/en/html/ref-att.textCritical.html" TargetMode="External"/><Relationship Id="rId21" Type="http://schemas.openxmlformats.org/officeDocument/2006/relationships/hyperlink" Target="https://digitallatin.github.io/guidelines/LDLT-Guidelines.html" TargetMode="External"/><Relationship Id="rId24" Type="http://schemas.openxmlformats.org/officeDocument/2006/relationships/hyperlink" Target="https://docs.google.com/document/u/0/d/1V_AJzCtQ8KCnFm2dcE9D31gDd9jWpsWyvWwOCZuIcGY/edit" TargetMode="External"/><Relationship Id="rId23" Type="http://schemas.openxmlformats.org/officeDocument/2006/relationships/hyperlink" Target="https://www.tei-c.org/release/doc/tei-p5-doc/en/html/TC.html#index-body.1_div.12_div.4" TargetMode="External"/><Relationship Id="rId1" Type="http://schemas.openxmlformats.org/officeDocument/2006/relationships/hyperlink" Target="https://github.com/erc-dharma/project-documentation/blob/master/DHARMA_IdListMembers_v01.xml" TargetMode="External"/><Relationship Id="rId2" Type="http://schemas.openxmlformats.org/officeDocument/2006/relationships/hyperlink" Target="https://bit.ly/2JytLbz" TargetMode="External"/><Relationship Id="rId3" Type="http://schemas.openxmlformats.org/officeDocument/2006/relationships/hyperlink" Target="https://bit.ly/2JytLbz" TargetMode="External"/><Relationship Id="rId4" Type="http://schemas.openxmlformats.org/officeDocument/2006/relationships/hyperlink" Target="https://hal.archives-ouvertes.fr/halshs-02272407" TargetMode="External"/><Relationship Id="rId9" Type="http://schemas.openxmlformats.org/officeDocument/2006/relationships/hyperlink" Target="https://www.jstor.org/stable/j.ctt3fhcwk" TargetMode="External"/><Relationship Id="rId26" Type="http://schemas.openxmlformats.org/officeDocument/2006/relationships/hyperlink" Target="http://cite-architecture.org/" TargetMode="External"/><Relationship Id="rId25" Type="http://schemas.openxmlformats.org/officeDocument/2006/relationships/hyperlink" Target="https://docs.google.com/document/d/1V_AJzCtQ8KCnFm2dcE9D31gDd9jWpsWyvWwOCZuIcGY/edit#heading=h.gqpb1fqn8uzj" TargetMode="External"/><Relationship Id="rId27" Type="http://schemas.openxmlformats.org/officeDocument/2006/relationships/hyperlink" Target="https://github.com/erc-dharma/project-documentation/blob/master/stylesheets/varia/DHARMA_NumberingMS_v01.xsl" TargetMode="External"/><Relationship Id="rId5" Type="http://schemas.openxmlformats.org/officeDocument/2006/relationships/hyperlink" Target="https://tei-c.org/release/doc/tei-p5-doc/en/html/TC.html#TCAPDE" TargetMode="External"/><Relationship Id="rId6" Type="http://schemas.openxmlformats.org/officeDocument/2006/relationships/hyperlink" Target="https://tei-c.org/release/doc/tei-p5-doc/en/html/TC.html#TCAPPS" TargetMode="External"/><Relationship Id="rId7" Type="http://schemas.openxmlformats.org/officeDocument/2006/relationships/hyperlink" Target="https://www.digitalmanuscripts.eu//wp-content/uploads/2017/09/04-Textual-variants-MB.pdf" TargetMode="External"/><Relationship Id="rId8" Type="http://schemas.openxmlformats.org/officeDocument/2006/relationships/hyperlink" Target="https://www.oeaw.ac.at/ikga/publikationen/sachgebiete/tibetologie/sanskrit-manuscripts-in-china-iii" TargetMode="External"/><Relationship Id="rId11" Type="http://schemas.openxmlformats.org/officeDocument/2006/relationships/hyperlink" Target="https://github.com/erc-dharma/project-documentation/tree/master/guides/zotero" TargetMode="External"/><Relationship Id="rId10" Type="http://schemas.openxmlformats.org/officeDocument/2006/relationships/hyperlink" Target="https://www.jstor.org/stable/j.ctt3fhcwk" TargetMode="External"/><Relationship Id="rId13" Type="http://schemas.openxmlformats.org/officeDocument/2006/relationships/hyperlink" Target="https://www.tei-c.org/release/doc/tei-p5-doc/en/html/TC.html#TCAPMI" TargetMode="External"/><Relationship Id="rId12" Type="http://schemas.openxmlformats.org/officeDocument/2006/relationships/hyperlink" Target="http://viaf.org/" TargetMode="External"/><Relationship Id="rId15" Type="http://schemas.openxmlformats.org/officeDocument/2006/relationships/hyperlink" Target="https://www.tei-c.org/release/doc/tei-p5-doc/en/html/TC.html#TCAPMI" TargetMode="External"/><Relationship Id="rId14" Type="http://schemas.openxmlformats.org/officeDocument/2006/relationships/hyperlink" Target="https://www.tei-c.org/release/doc/tei-p5-doc/fr/html/SA.html#SAPTEG" TargetMode="External"/><Relationship Id="rId17" Type="http://schemas.openxmlformats.org/officeDocument/2006/relationships/hyperlink" Target="https://www.tei-c.org/release/doc/tei-p5-doc/en/html/ref-att.milestoneUnit.html" TargetMode="External"/><Relationship Id="rId16" Type="http://schemas.openxmlformats.org/officeDocument/2006/relationships/hyperlink" Target="https://digitallatin.github.io/guidelines/LDLT-Guidelines.html" TargetMode="External"/><Relationship Id="rId19" Type="http://schemas.openxmlformats.org/officeDocument/2006/relationships/hyperlink" Target="https://www.tei-c.org/release/doc/tei-p5-doc/en/html/PH.html#PHOM" TargetMode="External"/><Relationship Id="rId18" Type="http://schemas.openxmlformats.org/officeDocument/2006/relationships/hyperlink" Target="https://github.com/erc-dharma/project-documentation/tree/master/templates/CriticalEditions-m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